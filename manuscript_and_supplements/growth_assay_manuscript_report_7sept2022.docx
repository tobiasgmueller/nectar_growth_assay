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16B5" w14:textId="3515585D"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w:t>
      </w:r>
      <w:del w:id="0" w:author="Tobias Mueller" w:date="2022-09-07T12:13:00Z">
        <w:r w:rsidDel="00F25F04">
          <w:rPr>
            <w:rFonts w:ascii="Arial" w:eastAsia="Arial" w:hAnsi="Arial" w:cs="Arial"/>
            <w:b/>
            <w:color w:val="C00000"/>
          </w:rPr>
          <w:delText xml:space="preserve">needs to </w:delText>
        </w:r>
      </w:del>
      <w:r>
        <w:rPr>
          <w:rFonts w:ascii="Arial" w:eastAsia="Arial" w:hAnsi="Arial" w:cs="Arial"/>
          <w:b/>
          <w:color w:val="C00000"/>
        </w:rPr>
        <w:t xml:space="preserve">reformatted into the sections INTRODUCTION, RESULTS, DISCUSSION. then at the end experimental procedures, or </w:t>
      </w:r>
      <w:ins w:id="1" w:author="Tobias Mueller" w:date="2022-09-07T12:13:00Z">
        <w:r w:rsidR="002B5A3E">
          <w:rPr>
            <w:rFonts w:ascii="Arial" w:eastAsia="Arial" w:hAnsi="Arial" w:cs="Arial"/>
            <w:b/>
            <w:color w:val="C00000"/>
          </w:rPr>
          <w:t xml:space="preserve">more ideally </w:t>
        </w:r>
      </w:ins>
      <w:r>
        <w:rPr>
          <w:rFonts w:ascii="Arial" w:eastAsia="Arial" w:hAnsi="Arial" w:cs="Arial"/>
          <w:b/>
          <w:color w:val="C00000"/>
        </w:rPr>
        <w:t>put those into supplement</w:t>
      </w:r>
      <w:ins w:id="2" w:author="Tobias Mueller" w:date="2022-09-07T12:13:00Z">
        <w:r w:rsidR="002B5A3E">
          <w:rPr>
            <w:rFonts w:ascii="Arial" w:eastAsia="Arial" w:hAnsi="Arial" w:cs="Arial"/>
            <w:b/>
            <w:color w:val="C00000"/>
          </w:rPr>
          <w:t>al methods section</w:t>
        </w:r>
      </w:ins>
      <w:del w:id="3" w:author="Tobias Mueller" w:date="2022-09-07T12:13:00Z">
        <w:r w:rsidDel="002B5A3E">
          <w:rPr>
            <w:rFonts w:ascii="Arial" w:eastAsia="Arial" w:hAnsi="Arial" w:cs="Arial"/>
            <w:b/>
            <w:color w:val="C00000"/>
          </w:rPr>
          <w:delText>s</w:delText>
        </w:r>
      </w:del>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4"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lastRenderedPageBreak/>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 xml:space="preserve">et </w:t>
      </w:r>
      <w:r w:rsidR="00785E72" w:rsidRPr="00785E72">
        <w:rPr>
          <w:rFonts w:ascii="Arial" w:hAnsi="Arial" w:cs="Arial"/>
          <w:i/>
          <w:iCs/>
          <w:szCs w:val="24"/>
        </w:rPr>
        <w:lastRenderedPageBreak/>
        <w:t>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5"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w:t>
      </w:r>
      <w:r w:rsidR="00B43301" w:rsidRPr="00DB55B1">
        <w:rPr>
          <w:rFonts w:ascii="Arial" w:eastAsia="Arial" w:hAnsi="Arial" w:cs="Arial"/>
          <w:shd w:val="clear" w:color="auto" w:fill="FDFDFD"/>
        </w:rPr>
        <w:lastRenderedPageBreak/>
        <w:t xml:space="preserve">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w:t>
      </w:r>
      <w:proofErr w:type="spellStart"/>
      <w:r w:rsidR="00D11EAB" w:rsidRPr="00D11EAB">
        <w:rPr>
          <w:rFonts w:ascii="Arial" w:hAnsi="Arial" w:cs="Arial"/>
          <w:szCs w:val="24"/>
        </w:rPr>
        <w:t>Pozo</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2012; </w:t>
      </w:r>
      <w:proofErr w:type="spellStart"/>
      <w:r w:rsidR="00D11EAB" w:rsidRPr="00D11EAB">
        <w:rPr>
          <w:rFonts w:ascii="Arial" w:hAnsi="Arial" w:cs="Arial"/>
          <w:szCs w:val="24"/>
        </w:rPr>
        <w:t>Mittelbach</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6" w:author="Tobias Mueller" w:date="2022-08-11T08:03:00Z"/>
          <w:rFonts w:ascii="Arial" w:eastAsia="Arial" w:hAnsi="Arial" w:cs="Arial"/>
        </w:rPr>
      </w:pPr>
    </w:p>
    <w:p w14:paraId="4AAEE75B" w14:textId="451E87B5" w:rsidR="006A37B4" w:rsidRDefault="006A37B4" w:rsidP="00FD0250">
      <w:pPr>
        <w:spacing w:after="0" w:line="360" w:lineRule="auto"/>
        <w:rPr>
          <w:ins w:id="7" w:author="Tobias Mueller" w:date="2022-08-11T08:03:00Z"/>
          <w:rFonts w:ascii="Arial" w:eastAsia="Arial" w:hAnsi="Arial" w:cs="Arial"/>
        </w:rPr>
      </w:pPr>
    </w:p>
    <w:p w14:paraId="0A7F99CB" w14:textId="0D339073" w:rsidR="006A37B4" w:rsidRDefault="00491AF7" w:rsidP="00FD0250">
      <w:pPr>
        <w:spacing w:after="0" w:line="360" w:lineRule="auto"/>
        <w:rPr>
          <w:ins w:id="8" w:author="Tobias Mueller" w:date="2022-08-11T08:24:00Z"/>
          <w:rFonts w:ascii="Arial" w:eastAsia="Arial" w:hAnsi="Arial" w:cs="Arial"/>
        </w:rPr>
      </w:pPr>
      <w:ins w:id="9"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10" w:author="Tobias Mueller" w:date="2022-08-11T08:24:00Z"/>
          <w:rFonts w:ascii="Arial" w:eastAsia="Arial" w:hAnsi="Arial" w:cs="Arial"/>
        </w:rPr>
      </w:pPr>
      <w:ins w:id="11"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12" w:author="Tobias Mueller" w:date="2022-08-11T08:24:00Z"/>
          <w:rFonts w:ascii="Arial" w:eastAsia="Arial" w:hAnsi="Arial" w:cs="Arial"/>
          <w:color w:val="000000"/>
        </w:rPr>
      </w:pPr>
      <w:ins w:id="13" w:author="Tobias Mueller" w:date="2022-08-11T08:24:00Z">
        <w:r w:rsidRPr="00DB55B1">
          <w:rPr>
            <w:rFonts w:ascii="Arial" w:eastAsia="Arial" w:hAnsi="Arial" w:cs="Arial"/>
            <w:color w:val="000000"/>
          </w:rPr>
          <w:t xml:space="preserve">We tested the effects of nectar compounds on the growth of the </w:t>
        </w:r>
      </w:ins>
      <w:ins w:id="14" w:author="Tobias Mueller" w:date="2022-09-07T12:12:00Z">
        <w:r w:rsidR="00231496">
          <w:rPr>
            <w:rFonts w:ascii="Arial" w:eastAsia="Arial" w:hAnsi="Arial" w:cs="Arial"/>
            <w:color w:val="000000"/>
          </w:rPr>
          <w:t>fungi</w:t>
        </w:r>
      </w:ins>
      <w:ins w:id="15" w:author="Tobias Mueller" w:date="2022-08-11T08:24:00Z">
        <w:r w:rsidRPr="00DB55B1">
          <w:rPr>
            <w:rFonts w:ascii="Arial" w:eastAsia="Arial" w:hAnsi="Arial" w:cs="Arial"/>
            <w:color w:val="000000"/>
          </w:rPr>
          <w:t xml:space="preserve">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w:t>
        </w:r>
        <w:r w:rsidRPr="00277435">
          <w:rPr>
            <w:rFonts w:ascii="Arial" w:eastAsia="Arial" w:hAnsi="Arial" w:cs="Arial"/>
          </w:rPr>
          <w:lastRenderedPageBreak/>
          <w:t xml:space="preserve">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6"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7" w:author="Tobias Mueller" w:date="2022-08-11T08:24:00Z"/>
          <w:rFonts w:ascii="Arial" w:eastAsia="Arial" w:hAnsi="Arial" w:cs="Arial"/>
        </w:rPr>
      </w:pPr>
      <w:ins w:id="18" w:author="Tobias Mueller" w:date="2022-08-11T08:24:00Z">
        <w:r w:rsidRPr="00DB55B1">
          <w:rPr>
            <w:rFonts w:ascii="Arial" w:eastAsia="Arial" w:hAnsi="Arial" w:cs="Arial"/>
            <w:i/>
            <w:color w:val="000000"/>
          </w:rPr>
          <w:t xml:space="preserve">Plate reader growth </w:t>
        </w:r>
        <w:commentRangeStart w:id="19"/>
        <w:r w:rsidRPr="00DB55B1">
          <w:rPr>
            <w:rFonts w:ascii="Arial" w:eastAsia="Arial" w:hAnsi="Arial" w:cs="Arial"/>
            <w:i/>
            <w:color w:val="000000"/>
          </w:rPr>
          <w:t>assay</w:t>
        </w:r>
        <w:r>
          <w:rPr>
            <w:rFonts w:ascii="Arial" w:eastAsia="Arial" w:hAnsi="Arial" w:cs="Arial"/>
            <w:i/>
            <w:color w:val="000000"/>
          </w:rPr>
          <w:t xml:space="preserve"> </w:t>
        </w:r>
      </w:ins>
      <w:commentRangeEnd w:id="19"/>
      <w:ins w:id="20" w:author="Tobias Mueller" w:date="2022-08-31T12:09:00Z">
        <w:r w:rsidR="005E17CD">
          <w:rPr>
            <w:rStyle w:val="CommentReference"/>
          </w:rPr>
          <w:commentReference w:id="19"/>
        </w:r>
      </w:ins>
    </w:p>
    <w:p w14:paraId="324C95D1" w14:textId="4AF5B812" w:rsidR="00F66952" w:rsidRPr="00DB55B1" w:rsidDel="00491AF7" w:rsidRDefault="006D5E7E" w:rsidP="00F66952">
      <w:pPr>
        <w:spacing w:after="0" w:line="360" w:lineRule="auto"/>
        <w:rPr>
          <w:del w:id="21" w:author="Tobias Mueller" w:date="2022-08-31T09:45:00Z"/>
          <w:moveTo w:id="22" w:author="Tobias Mueller" w:date="2022-08-31T09:41:00Z"/>
          <w:rFonts w:ascii="Arial" w:eastAsia="Arial" w:hAnsi="Arial" w:cs="Arial"/>
          <w:color w:val="FF0000"/>
        </w:rPr>
      </w:pPr>
      <w:ins w:id="23"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24" w:author="Tobias Mueller" w:date="2022-08-12T08:26:00Z">
        <w:r w:rsidR="000A753A">
          <w:rPr>
            <w:rFonts w:ascii="Arial" w:eastAsia="Arial" w:hAnsi="Arial" w:cs="Arial"/>
            <w:color w:val="000000"/>
          </w:rPr>
          <w:t xml:space="preserve"> to observe the change in optical density</w:t>
        </w:r>
      </w:ins>
      <w:ins w:id="25" w:author="Tobias Mueller" w:date="2022-08-12T08:27:00Z">
        <w:r w:rsidR="000A753A">
          <w:rPr>
            <w:rFonts w:ascii="Arial" w:eastAsia="Arial" w:hAnsi="Arial" w:cs="Arial"/>
            <w:color w:val="000000"/>
          </w:rPr>
          <w:t xml:space="preserve"> (OD)</w:t>
        </w:r>
      </w:ins>
      <w:ins w:id="26" w:author="Tobias Mueller" w:date="2022-08-12T08:26:00Z">
        <w:r w:rsidR="000A753A">
          <w:rPr>
            <w:rFonts w:ascii="Arial" w:eastAsia="Arial" w:hAnsi="Arial" w:cs="Arial"/>
            <w:color w:val="000000"/>
          </w:rPr>
          <w:t xml:space="preserve"> </w:t>
        </w:r>
      </w:ins>
      <w:ins w:id="27" w:author="Tobias Mueller" w:date="2022-08-31T09:40:00Z">
        <w:r w:rsidR="00F66952">
          <w:rPr>
            <w:rFonts w:ascii="Arial" w:eastAsia="Arial" w:hAnsi="Arial" w:cs="Arial"/>
            <w:color w:val="000000"/>
          </w:rPr>
          <w:t xml:space="preserve">as a proxy for microbial growth </w:t>
        </w:r>
      </w:ins>
      <w:ins w:id="28" w:author="Tobias Mueller" w:date="2022-08-12T08:27:00Z">
        <w:r w:rsidR="000A753A">
          <w:rPr>
            <w:rFonts w:ascii="Arial" w:eastAsia="Arial" w:hAnsi="Arial" w:cs="Arial"/>
            <w:color w:val="000000"/>
          </w:rPr>
          <w:t xml:space="preserve">with </w:t>
        </w:r>
      </w:ins>
      <w:ins w:id="29" w:author="Tobias Mueller" w:date="2022-08-12T08:28:00Z">
        <w:r w:rsidR="000A753A">
          <w:rPr>
            <w:rFonts w:ascii="Arial" w:eastAsia="Arial" w:hAnsi="Arial" w:cs="Arial"/>
            <w:color w:val="000000"/>
          </w:rPr>
          <w:t xml:space="preserve">OD </w:t>
        </w:r>
      </w:ins>
      <w:ins w:id="30" w:author="Tobias Mueller" w:date="2022-08-12T08:27:00Z">
        <w:r w:rsidR="000A753A" w:rsidRPr="00DB55B1">
          <w:rPr>
            <w:rFonts w:ascii="Arial" w:eastAsia="Arial" w:hAnsi="Arial" w:cs="Arial"/>
            <w:color w:val="000000"/>
          </w:rPr>
          <w:t>measurements at 600 nm every 15 minutes for 72 hours</w:t>
        </w:r>
      </w:ins>
      <w:ins w:id="31"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32" w:author="Tobias Mueller" w:date="2022-08-12T08:27:00Z">
        <w:r w:rsidR="000A753A">
          <w:rPr>
            <w:rFonts w:ascii="Arial" w:eastAsia="Arial" w:hAnsi="Arial" w:cs="Arial"/>
            <w:color w:val="000000"/>
          </w:rPr>
          <w:t xml:space="preserve">assay </w:t>
        </w:r>
      </w:ins>
      <w:ins w:id="33"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34"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5" w:author="Tobias Mueller" w:date="2022-08-31T09:42:00Z">
        <w:r w:rsidR="00F66952">
          <w:rPr>
            <w:rFonts w:ascii="Arial" w:eastAsia="Arial" w:hAnsi="Arial" w:cs="Arial"/>
          </w:rPr>
          <w:t>mathematical models to fit log</w:t>
        </w:r>
      </w:ins>
      <w:ins w:id="36" w:author="Tobias Mueller" w:date="2022-08-31T09:43:00Z">
        <w:r w:rsidR="0064633A">
          <w:rPr>
            <w:rFonts w:ascii="Arial" w:eastAsia="Arial" w:hAnsi="Arial" w:cs="Arial"/>
          </w:rPr>
          <w:t>arithmic</w:t>
        </w:r>
      </w:ins>
      <w:ins w:id="37" w:author="Tobias Mueller" w:date="2022-08-31T09:42:00Z">
        <w:r w:rsidR="00F66952">
          <w:rPr>
            <w:rFonts w:ascii="Arial" w:eastAsia="Arial" w:hAnsi="Arial" w:cs="Arial"/>
          </w:rPr>
          <w:t xml:space="preserve"> curves to OD </w:t>
        </w:r>
      </w:ins>
      <w:moveToRangeStart w:id="38" w:author="Tobias Mueller" w:date="2022-08-31T09:41:00Z" w:name="move112831319"/>
      <w:moveTo w:id="39" w:author="Tobias Mueller" w:date="2022-08-31T09:41:00Z">
        <w:del w:id="40" w:author="Tobias Mueller" w:date="2022-08-31T09:42:00Z">
          <w:r w:rsidR="00F66952" w:rsidRPr="00DB55B1" w:rsidDel="00F66952">
            <w:rPr>
              <w:rFonts w:ascii="Arial" w:eastAsia="Arial" w:hAnsi="Arial" w:cs="Arial"/>
            </w:rPr>
            <w:delText>To</w:delText>
          </w:r>
        </w:del>
      </w:moveTo>
      <w:ins w:id="41" w:author="Tobias Mueller" w:date="2022-08-31T09:42:00Z">
        <w:r w:rsidR="00F66952">
          <w:rPr>
            <w:rFonts w:ascii="Arial" w:eastAsia="Arial" w:hAnsi="Arial" w:cs="Arial"/>
          </w:rPr>
          <w:t>measurements.</w:t>
        </w:r>
      </w:ins>
      <w:moveTo w:id="42" w:author="Tobias Mueller" w:date="2022-08-31T09:41:00Z">
        <w:ins w:id="43" w:author="Tobias Mueller" w:date="2022-08-31T09:42:00Z">
          <w:r w:rsidR="00F66952" w:rsidRPr="00DB55B1">
            <w:rPr>
              <w:rFonts w:ascii="Arial" w:eastAsia="Arial" w:hAnsi="Arial" w:cs="Arial"/>
            </w:rPr>
            <w:t xml:space="preserve"> </w:t>
          </w:r>
          <w:commentRangeStart w:id="44"/>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44"/>
      <w:r w:rsidR="0064633A">
        <w:rPr>
          <w:rStyle w:val="CommentReference"/>
        </w:rPr>
        <w:commentReference w:id="44"/>
      </w:r>
      <w:moveTo w:id="45"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6" w:author="Tobias Mueller" w:date="2022-08-31T09:43:00Z">
        <w:r w:rsidR="0064633A">
          <w:rPr>
            <w:rFonts w:ascii="Arial" w:eastAsia="Arial" w:hAnsi="Arial" w:cs="Arial"/>
            <w:color w:val="202122"/>
          </w:rPr>
          <w:t>growth rate (</w:t>
        </w:r>
      </w:ins>
      <w:moveTo w:id="47" w:author="Tobias Mueller" w:date="2022-08-31T09:41:00Z">
        <w:r w:rsidR="00F66952" w:rsidRPr="00DB55B1">
          <w:rPr>
            <w:rFonts w:ascii="Cambria Math" w:eastAsia="Cambria Math" w:hAnsi="Cambria Math" w:cs="Cambria Math"/>
            <w:color w:val="000000"/>
          </w:rPr>
          <w:t>𝛍</w:t>
        </w:r>
      </w:moveTo>
      <w:ins w:id="48" w:author="Tobias Mueller" w:date="2022-08-31T09:43:00Z">
        <w:r w:rsidR="0064633A">
          <w:rPr>
            <w:rFonts w:ascii="Cambria Math" w:eastAsia="Cambria Math" w:hAnsi="Cambria Math" w:cs="Cambria Math"/>
            <w:color w:val="000000"/>
          </w:rPr>
          <w:t>)</w:t>
        </w:r>
      </w:ins>
      <w:moveTo w:id="49" w:author="Tobias Mueller" w:date="2022-08-31T09:41:00Z">
        <w:r w:rsidR="00F66952" w:rsidRPr="00DB55B1">
          <w:rPr>
            <w:rFonts w:ascii="Arial" w:eastAsia="Cambria Math" w:hAnsi="Arial" w:cs="Arial"/>
            <w:color w:val="000000"/>
          </w:rPr>
          <w:t xml:space="preserve"> and </w:t>
        </w:r>
      </w:moveTo>
      <w:ins w:id="50" w:author="Tobias Mueller" w:date="2022-08-31T09:43:00Z">
        <w:r w:rsidR="0064633A">
          <w:rPr>
            <w:rFonts w:ascii="Arial" w:eastAsia="Cambria Math" w:hAnsi="Arial" w:cs="Arial"/>
            <w:color w:val="000000"/>
          </w:rPr>
          <w:t>maximum growth (</w:t>
        </w:r>
      </w:ins>
      <w:moveTo w:id="51" w:author="Tobias Mueller" w:date="2022-08-31T09:41:00Z">
        <w:r w:rsidR="00F66952" w:rsidRPr="00DB55B1">
          <w:rPr>
            <w:rFonts w:ascii="Cambria Math" w:eastAsia="Cambria Math" w:hAnsi="Cambria Math" w:cs="Cambria Math"/>
            <w:color w:val="000000"/>
          </w:rPr>
          <w:t>𝚨</w:t>
        </w:r>
      </w:moveTo>
      <w:ins w:id="52" w:author="Tobias Mueller" w:date="2022-08-31T09:44:00Z">
        <w:r w:rsidR="0064633A">
          <w:rPr>
            <w:rFonts w:ascii="Cambria Math" w:eastAsia="Cambria Math" w:hAnsi="Cambria Math" w:cs="Cambria Math"/>
            <w:color w:val="000000"/>
          </w:rPr>
          <w:t>)</w:t>
        </w:r>
      </w:ins>
      <w:moveTo w:id="53"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8"/>
    <w:p w14:paraId="34A13B47" w14:textId="3F1C45F3" w:rsidR="006D5E7E" w:rsidRPr="00DB55B1" w:rsidRDefault="006D5E7E" w:rsidP="006D5E7E">
      <w:pPr>
        <w:spacing w:after="0" w:line="360" w:lineRule="auto"/>
        <w:rPr>
          <w:ins w:id="54" w:author="Tobias Mueller" w:date="2022-08-11T08:24:00Z"/>
          <w:rFonts w:ascii="Arial" w:eastAsia="Arial" w:hAnsi="Arial" w:cs="Arial"/>
        </w:rPr>
      </w:pPr>
    </w:p>
    <w:p w14:paraId="286BE943" w14:textId="5A2B99E8" w:rsidR="006D5E7E" w:rsidRDefault="006D5E7E" w:rsidP="006D5E7E">
      <w:pPr>
        <w:spacing w:after="0" w:line="360" w:lineRule="auto"/>
        <w:rPr>
          <w:ins w:id="55"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6" w:author="Tobias Mueller" w:date="2022-08-11T08:25:00Z"/>
          <w:rFonts w:ascii="Arial" w:eastAsia="Arial" w:hAnsi="Arial" w:cs="Arial"/>
        </w:rPr>
      </w:pPr>
      <w:moveToRangeStart w:id="57" w:author="Tobias Mueller" w:date="2022-08-11T08:25:00Z" w:name="move111098726"/>
      <w:moveTo w:id="58"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59" w:author="Tobias Mueller" w:date="2022-08-11T08:25:00Z"/>
          <w:rFonts w:ascii="Arial" w:eastAsia="Arial" w:hAnsi="Arial" w:cs="Arial"/>
        </w:rPr>
      </w:pPr>
      <w:moveTo w:id="60"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61"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62" w:author="Tobias Mueller" w:date="2022-08-11T08:25:00Z"/>
          <w:rFonts w:ascii="Arial" w:eastAsia="Arial" w:hAnsi="Arial" w:cs="Arial"/>
        </w:rPr>
      </w:pPr>
      <w:moveTo w:id="63"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64" w:author="Tobias Mueller" w:date="2022-08-11T08:25:00Z"/>
          <w:rFonts w:ascii="Arial" w:eastAsia="Arial" w:hAnsi="Arial" w:cs="Arial"/>
          <w:strike/>
        </w:rPr>
      </w:pPr>
      <w:moveTo w:id="65" w:author="Tobias Mueller" w:date="2022-08-11T08:25:00Z">
        <w:r w:rsidRPr="00066987">
          <w:rPr>
            <w:rFonts w:ascii="Arial" w:eastAsia="Arial" w:hAnsi="Arial" w:cs="Arial"/>
          </w:rPr>
          <w:t xml:space="preserve">Microbial species varied in their maximum OD and growth rate in control </w:t>
        </w:r>
        <w:del w:id="66" w:author="Tobias Mueller" w:date="2022-08-12T08:28:00Z">
          <w:r w:rsidRPr="00066987" w:rsidDel="000A753A">
            <w:rPr>
              <w:rFonts w:ascii="Arial" w:eastAsia="Arial" w:hAnsi="Arial" w:cs="Arial"/>
            </w:rPr>
            <w:delText>conditions</w:delText>
          </w:r>
        </w:del>
      </w:moveTo>
      <w:ins w:id="67" w:author="Tobias Mueller" w:date="2022-08-12T08:28:00Z">
        <w:r w:rsidR="000A753A">
          <w:rPr>
            <w:rFonts w:ascii="Arial" w:eastAsia="Arial" w:hAnsi="Arial" w:cs="Arial"/>
          </w:rPr>
          <w:t>nectar</w:t>
        </w:r>
      </w:ins>
      <w:moveTo w:id="68" w:author="Tobias Mueller" w:date="2022-08-11T08:25:00Z">
        <w:r w:rsidRPr="00066987">
          <w:rPr>
            <w:rFonts w:ascii="Arial" w:eastAsia="Arial" w:hAnsi="Arial" w:cs="Arial"/>
          </w:rPr>
          <w:t xml:space="preserve"> and in response to treatment</w:t>
        </w:r>
      </w:moveTo>
      <w:ins w:id="69" w:author="Tobias Mueller" w:date="2022-08-12T08:28:00Z">
        <w:r w:rsidR="000A753A">
          <w:rPr>
            <w:rFonts w:ascii="Arial" w:eastAsia="Arial" w:hAnsi="Arial" w:cs="Arial"/>
          </w:rPr>
          <w:t xml:space="preserve"> additions</w:t>
        </w:r>
      </w:ins>
      <w:moveTo w:id="70" w:author="Tobias Mueller" w:date="2022-08-11T08:25:00Z">
        <w:del w:id="71"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w:t>
        </w:r>
        <w:r w:rsidRPr="00066987">
          <w:rPr>
            <w:rFonts w:ascii="Arial" w:eastAsia="Arial" w:hAnsi="Arial" w:cs="Arial"/>
          </w:rPr>
          <w:lastRenderedPageBreak/>
          <w:t xml:space="preserve">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72"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73"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74" w:author="Tobias Mueller" w:date="2022-08-11T08:25:00Z"/>
          <w:rFonts w:ascii="Arial" w:eastAsia="Arial" w:hAnsi="Arial" w:cs="Arial"/>
        </w:rPr>
      </w:pPr>
      <w:moveTo w:id="75" w:author="Tobias Mueller" w:date="2022-08-11T08:25:00Z">
        <w:r w:rsidRPr="00066987">
          <w:rPr>
            <w:rFonts w:ascii="Arial" w:eastAsia="Arial" w:hAnsi="Arial" w:cs="Arial"/>
            <w:i/>
          </w:rPr>
          <w:t>Differences between yeast and bacteria</w:t>
        </w:r>
      </w:moveTo>
    </w:p>
    <w:p w14:paraId="210A68B2" w14:textId="71A3AE03" w:rsidR="006D5E7E" w:rsidRPr="00DB55B1" w:rsidRDefault="006D5E7E" w:rsidP="006D5E7E">
      <w:pPr>
        <w:spacing w:after="0" w:line="360" w:lineRule="auto"/>
        <w:rPr>
          <w:moveTo w:id="76" w:author="Tobias Mueller" w:date="2022-08-11T08:25:00Z"/>
          <w:rFonts w:ascii="Arial" w:eastAsia="Arial" w:hAnsi="Arial" w:cs="Arial"/>
        </w:rPr>
      </w:pPr>
      <w:moveTo w:id="77"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w:t>
        </w:r>
      </w:moveTo>
      <w:ins w:id="78" w:author="Tobias Mueller" w:date="2022-09-10T00:29:00Z">
        <w:r w:rsidR="00FD304F">
          <w:rPr>
            <w:rFonts w:ascii="Arial" w:eastAsia="Arial" w:hAnsi="Arial" w:cs="Arial"/>
          </w:rPr>
          <w:t>v c9c</w:t>
        </w:r>
      </w:ins>
      <w:moveTo w:id="79" w:author="Tobias Mueller" w:date="2022-08-11T08:25:00Z">
        <w:r w:rsidRPr="00066987">
          <w:rPr>
            <w:rFonts w:ascii="Arial" w:eastAsia="Arial" w:hAnsi="Arial" w:cs="Arial"/>
          </w:rPr>
          <w:t xml:space="preserve">Figure 5a). </w:t>
        </w:r>
      </w:moveTo>
      <w:ins w:id="80" w:author="Tobias Mueller" w:date="2022-09-10T00:29:00Z">
        <w:r w:rsidR="00FD304F">
          <w:rPr>
            <w:rFonts w:ascii="Arial" w:eastAsia="Arial" w:hAnsi="Arial" w:cs="Arial"/>
          </w:rPr>
          <w:t>ccccc560</w:t>
        </w:r>
      </w:ins>
      <w:moveTo w:id="81" w:author="Tobias Mueller" w:date="2022-08-11T08:25:00Z">
        <w:r w:rsidRPr="00066987">
          <w:rPr>
            <w:rFonts w:ascii="Arial" w:eastAsia="Arial" w:hAnsi="Arial" w:cs="Arial"/>
          </w:rPr>
          <w:t xml:space="preserve">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ins w:id="82"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83" w:author="Tobias Mueller" w:date="2022-09-06T17:01:00Z">
              <w:rPr>
                <w:rFonts w:ascii="Arial" w:eastAsia="Arial" w:hAnsi="Arial" w:cs="Arial"/>
              </w:rPr>
            </w:rPrChange>
          </w:rPr>
          <w:t>however</w:t>
        </w:r>
      </w:ins>
      <w:ins w:id="84" w:author="Tobias Mueller" w:date="2022-09-07T12:37:00Z">
        <w:r w:rsidR="00AE48C9">
          <w:rPr>
            <w:rFonts w:ascii="Arial" w:eastAsia="Arial" w:hAnsi="Arial" w:cs="Arial"/>
            <w:highlight w:val="green"/>
          </w:rPr>
          <w:t>,</w:t>
        </w:r>
      </w:ins>
      <w:ins w:id="85" w:author="Tobias Mueller" w:date="2022-09-06T16:59:00Z">
        <w:r w:rsidR="00B96214" w:rsidRPr="00B96214">
          <w:rPr>
            <w:rFonts w:ascii="Arial" w:eastAsia="Arial" w:hAnsi="Arial" w:cs="Arial"/>
            <w:highlight w:val="green"/>
            <w:rPrChange w:id="86" w:author="Tobias Mueller" w:date="2022-09-06T17:01:00Z">
              <w:rPr>
                <w:rFonts w:ascii="Arial" w:eastAsia="Arial" w:hAnsi="Arial" w:cs="Arial"/>
              </w:rPr>
            </w:rPrChange>
          </w:rPr>
          <w:t xml:space="preserve"> </w:t>
        </w:r>
      </w:ins>
      <w:moveTo w:id="87" w:author="Tobias Mueller" w:date="2022-08-11T08:25:00Z">
        <w:del w:id="88" w:author="Tobias Mueller" w:date="2022-09-06T16:59:00Z">
          <w:r w:rsidRPr="00B96214" w:rsidDel="00B96214">
            <w:rPr>
              <w:rFonts w:ascii="Arial" w:eastAsia="Arial" w:hAnsi="Arial" w:cs="Arial"/>
              <w:highlight w:val="green"/>
              <w:rPrChange w:id="89" w:author="Tobias Mueller" w:date="2022-09-06T17:01:00Z">
                <w:rPr>
                  <w:rFonts w:ascii="Arial" w:eastAsia="Arial" w:hAnsi="Arial" w:cs="Arial"/>
                </w:rPr>
              </w:rPrChange>
            </w:rPr>
            <w:delText>.</w:delText>
          </w:r>
        </w:del>
      </w:moveTo>
      <w:ins w:id="90" w:author="Tobias Mueller" w:date="2022-09-06T17:01:00Z">
        <w:r w:rsidR="00B96214" w:rsidRPr="00B96214">
          <w:rPr>
            <w:rFonts w:ascii="Arial" w:eastAsia="Arial" w:hAnsi="Arial" w:cs="Arial"/>
            <w:highlight w:val="green"/>
            <w:rPrChange w:id="91" w:author="Tobias Mueller" w:date="2022-09-06T17:01:00Z">
              <w:rPr>
                <w:rFonts w:ascii="Arial" w:eastAsia="Arial" w:hAnsi="Arial" w:cs="Arial"/>
              </w:rPr>
            </w:rPrChange>
          </w:rPr>
          <w:t>there was no significant</w:t>
        </w:r>
      </w:ins>
      <w:ins w:id="92" w:author="Tobias Mueller" w:date="2022-09-06T16:59:00Z">
        <w:r w:rsidR="00B96214" w:rsidRPr="00B96214">
          <w:rPr>
            <w:rFonts w:ascii="Arial" w:eastAsia="Arial" w:hAnsi="Arial" w:cs="Arial"/>
            <w:highlight w:val="green"/>
            <w:rPrChange w:id="93" w:author="Tobias Mueller" w:date="2022-09-06T17:01:00Z">
              <w:rPr>
                <w:rFonts w:ascii="Arial" w:eastAsia="Arial" w:hAnsi="Arial" w:cs="Arial"/>
              </w:rPr>
            </w:rPrChange>
          </w:rPr>
          <w:t xml:space="preserve"> phylogenetic signal present that was driving the</w:t>
        </w:r>
      </w:ins>
      <w:ins w:id="94" w:author="Tobias Mueller" w:date="2022-09-06T17:00:00Z">
        <w:r w:rsidR="00B96214" w:rsidRPr="00B96214">
          <w:rPr>
            <w:rFonts w:ascii="Arial" w:eastAsia="Arial" w:hAnsi="Arial" w:cs="Arial"/>
            <w:highlight w:val="green"/>
            <w:rPrChange w:id="95" w:author="Tobias Mueller" w:date="2022-09-06T17:01:00Z">
              <w:rPr>
                <w:rFonts w:ascii="Arial" w:eastAsia="Arial" w:hAnsi="Arial" w:cs="Arial"/>
              </w:rPr>
            </w:rPrChange>
          </w:rPr>
          <w:t xml:space="preserve"> scaled</w:t>
        </w:r>
      </w:ins>
      <w:ins w:id="96" w:author="Tobias Mueller" w:date="2022-09-06T16:59:00Z">
        <w:r w:rsidR="00B96214" w:rsidRPr="00B96214">
          <w:rPr>
            <w:rFonts w:ascii="Arial" w:eastAsia="Arial" w:hAnsi="Arial" w:cs="Arial"/>
            <w:highlight w:val="green"/>
            <w:rPrChange w:id="97" w:author="Tobias Mueller" w:date="2022-09-06T17:01:00Z">
              <w:rPr>
                <w:rFonts w:ascii="Arial" w:eastAsia="Arial" w:hAnsi="Arial" w:cs="Arial"/>
              </w:rPr>
            </w:rPrChange>
          </w:rPr>
          <w:t xml:space="preserve"> max </w:t>
        </w:r>
      </w:ins>
      <w:ins w:id="98" w:author="Tobias Mueller" w:date="2022-09-06T17:00:00Z">
        <w:r w:rsidR="00B96214" w:rsidRPr="00CE11B9">
          <w:rPr>
            <w:rFonts w:ascii="Arial" w:eastAsia="Arial" w:hAnsi="Arial" w:cs="Arial"/>
            <w:highlight w:val="green"/>
            <w:rPrChange w:id="99" w:author="Tobias Mueller" w:date="2022-09-07T12:36:00Z">
              <w:rPr>
                <w:rFonts w:ascii="Arial" w:eastAsia="Arial" w:hAnsi="Arial" w:cs="Arial"/>
              </w:rPr>
            </w:rPrChange>
          </w:rPr>
          <w:t>OD</w:t>
        </w:r>
      </w:ins>
      <w:ins w:id="100" w:author="Tobias Mueller" w:date="2022-09-07T12:32:00Z">
        <w:r w:rsidR="0029393B" w:rsidRPr="00CE11B9">
          <w:rPr>
            <w:rFonts w:ascii="Arial" w:eastAsia="Arial" w:hAnsi="Arial" w:cs="Arial"/>
            <w:highlight w:val="green"/>
            <w:rPrChange w:id="101" w:author="Tobias Mueller" w:date="2022-09-07T12:36:00Z">
              <w:rPr>
                <w:rFonts w:ascii="Arial" w:eastAsia="Arial" w:hAnsi="Arial" w:cs="Arial"/>
              </w:rPr>
            </w:rPrChange>
          </w:rPr>
          <w:t xml:space="preserve"> or growth rate</w:t>
        </w:r>
      </w:ins>
      <w:ins w:id="102" w:author="Tobias Mueller" w:date="2022-09-06T17:00:00Z">
        <w:r w:rsidR="00B96214" w:rsidRPr="00CE11B9">
          <w:rPr>
            <w:rFonts w:ascii="Arial" w:eastAsia="Arial" w:hAnsi="Arial" w:cs="Arial"/>
            <w:highlight w:val="green"/>
            <w:rPrChange w:id="103" w:author="Tobias Mueller" w:date="2022-09-07T12:36:00Z">
              <w:rPr>
                <w:rFonts w:ascii="Arial" w:eastAsia="Arial" w:hAnsi="Arial" w:cs="Arial"/>
              </w:rPr>
            </w:rPrChange>
          </w:rPr>
          <w:t xml:space="preserve"> </w:t>
        </w:r>
      </w:ins>
      <w:ins w:id="104" w:author="Tobias Mueller" w:date="2022-09-06T17:01:00Z">
        <w:r w:rsidR="00B96214" w:rsidRPr="00CE11B9">
          <w:rPr>
            <w:rFonts w:ascii="Arial" w:eastAsia="Arial" w:hAnsi="Arial" w:cs="Arial"/>
            <w:highlight w:val="green"/>
            <w:rPrChange w:id="105" w:author="Tobias Mueller" w:date="2022-09-07T12:36:00Z">
              <w:rPr>
                <w:rFonts w:ascii="Arial" w:eastAsia="Arial" w:hAnsi="Arial" w:cs="Arial"/>
              </w:rPr>
            </w:rPrChange>
          </w:rPr>
          <w:t>indicating that</w:t>
        </w:r>
      </w:ins>
      <w:ins w:id="106" w:author="Tobias Mueller" w:date="2022-09-07T12:32:00Z">
        <w:r w:rsidR="00984518" w:rsidRPr="00CE11B9">
          <w:rPr>
            <w:rFonts w:ascii="Arial" w:eastAsia="Arial" w:hAnsi="Arial" w:cs="Arial"/>
            <w:highlight w:val="green"/>
            <w:rPrChange w:id="107" w:author="Tobias Mueller" w:date="2022-09-07T12:36:00Z">
              <w:rPr>
                <w:rStyle w:val="Title"/>
              </w:rPr>
            </w:rPrChange>
          </w:rPr>
          <w:t xml:space="preserve"> </w:t>
        </w:r>
        <w:r w:rsidR="00984518" w:rsidRPr="00CE11B9">
          <w:rPr>
            <w:rFonts w:ascii="Arial" w:eastAsia="Arial" w:hAnsi="Arial" w:cs="Arial"/>
            <w:highlight w:val="green"/>
            <w:rPrChange w:id="108" w:author="Tobias Mueller" w:date="2022-09-07T12:36:00Z">
              <w:rPr>
                <w:rStyle w:val="cf01"/>
              </w:rPr>
            </w:rPrChange>
          </w:rPr>
          <w:t>while bacteria and yeasts as a whole may broadly differ, there is strong variation within each kingdom and relatedness does not drive the response to nectar chemistry</w:t>
        </w:r>
      </w:ins>
      <w:ins w:id="109" w:author="Tobias Mueller" w:date="2022-09-07T12:33:00Z">
        <w:r w:rsidR="00984518" w:rsidRPr="00CE11B9">
          <w:rPr>
            <w:rFonts w:ascii="Arial" w:eastAsia="Arial" w:hAnsi="Arial" w:cs="Arial"/>
            <w:highlight w:val="green"/>
            <w:rPrChange w:id="110" w:author="Tobias Mueller" w:date="2022-09-07T12:36:00Z">
              <w:rPr>
                <w:rStyle w:val="cf01"/>
              </w:rPr>
            </w:rPrChange>
          </w:rPr>
          <w:t>.</w:t>
        </w:r>
      </w:ins>
    </w:p>
    <w:moveToRangeEnd w:id="57"/>
    <w:p w14:paraId="1A255B51" w14:textId="77777777" w:rsidR="006D5E7E" w:rsidRPr="00DB55B1" w:rsidRDefault="006D5E7E" w:rsidP="006D5E7E">
      <w:pPr>
        <w:spacing w:after="0" w:line="360" w:lineRule="auto"/>
        <w:rPr>
          <w:ins w:id="111"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12" w:author="Tobias Mueller" w:date="2022-08-11T08:24:00Z"/>
          <w:rFonts w:ascii="Arial" w:eastAsia="Arial" w:hAnsi="Arial" w:cs="Arial"/>
        </w:rPr>
      </w:pPr>
      <w:ins w:id="113"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14" w:author="Tobias Mueller" w:date="2022-08-11T08:25:00Z"/>
          <w:rFonts w:ascii="Arial" w:eastAsia="Arial" w:hAnsi="Arial" w:cs="Arial"/>
          <w:color w:val="202122"/>
          <w:rPrChange w:id="115" w:author="Tobias Mueller" w:date="2022-08-11T08:25:00Z">
            <w:rPr>
              <w:del w:id="116" w:author="Tobias Mueller" w:date="2022-08-11T08:25:00Z"/>
              <w:rFonts w:ascii="Arial" w:eastAsia="Arial" w:hAnsi="Arial" w:cs="Arial"/>
            </w:rPr>
          </w:rPrChange>
        </w:rPr>
      </w:pPr>
      <w:ins w:id="117"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18" w:author="Tobias Mueller" w:date="2022-08-12T08:23:00Z">
        <w:r w:rsidR="00C95A45">
          <w:rPr>
            <w:rFonts w:ascii="Arial" w:eastAsia="Arial" w:hAnsi="Arial" w:cs="Arial"/>
            <w:iCs/>
            <w:color w:val="000000"/>
          </w:rPr>
          <w:t>burst open</w:t>
        </w:r>
      </w:ins>
      <w:ins w:id="119"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20" w:author="Tobias Mueller" w:date="2022-08-12T08:21:00Z">
              <w:rPr>
                <w:rFonts w:ascii="Arial" w:eastAsia="Arial" w:hAnsi="Arial" w:cs="Arial"/>
                <w:iCs/>
                <w:color w:val="000000"/>
              </w:rPr>
            </w:rPrChange>
          </w:rPr>
          <w:t xml:space="preserve">These species pairings were chosen </w:t>
        </w:r>
      </w:ins>
      <w:ins w:id="121" w:author="Tobias Mueller" w:date="2022-08-12T08:21:00Z">
        <w:r w:rsidR="00C95A45" w:rsidRPr="00C95A45">
          <w:rPr>
            <w:rFonts w:ascii="Arial" w:eastAsia="Arial" w:hAnsi="Arial" w:cs="Arial"/>
            <w:iCs/>
            <w:color w:val="000000"/>
            <w:highlight w:val="yellow"/>
            <w:rPrChange w:id="122" w:author="Tobias Mueller" w:date="2022-08-12T08:21:00Z">
              <w:rPr>
                <w:rFonts w:ascii="Arial" w:eastAsia="Arial" w:hAnsi="Arial" w:cs="Arial"/>
                <w:iCs/>
                <w:color w:val="000000"/>
              </w:rPr>
            </w:rPrChange>
          </w:rPr>
          <w:t xml:space="preserve">from </w:t>
        </w:r>
      </w:ins>
      <w:ins w:id="123" w:author="Tobias Mueller" w:date="2022-08-31T11:29:00Z">
        <w:r w:rsidR="00C533E2">
          <w:rPr>
            <w:rFonts w:ascii="Arial" w:eastAsia="Arial" w:hAnsi="Arial" w:cs="Arial"/>
            <w:iCs/>
            <w:color w:val="000000"/>
            <w:highlight w:val="yellow"/>
          </w:rPr>
          <w:t xml:space="preserve">many </w:t>
        </w:r>
      </w:ins>
      <w:ins w:id="124" w:author="Tobias Mueller" w:date="2022-08-12T08:21:00Z">
        <w:r w:rsidR="00C95A45" w:rsidRPr="00C95A45">
          <w:rPr>
            <w:rFonts w:ascii="Arial" w:eastAsia="Arial" w:hAnsi="Arial" w:cs="Arial"/>
            <w:iCs/>
            <w:color w:val="000000"/>
            <w:highlight w:val="yellow"/>
            <w:rPrChange w:id="125" w:author="Tobias Mueller" w:date="2022-08-12T08:21:00Z">
              <w:rPr>
                <w:rFonts w:ascii="Arial" w:eastAsia="Arial" w:hAnsi="Arial" w:cs="Arial"/>
                <w:iCs/>
                <w:color w:val="000000"/>
              </w:rPr>
            </w:rPrChange>
          </w:rPr>
          <w:t xml:space="preserve">cogrowth </w:t>
        </w:r>
      </w:ins>
      <w:ins w:id="126" w:author="Tobias Mueller" w:date="2022-08-31T11:29:00Z">
        <w:r w:rsidR="00C533E2">
          <w:rPr>
            <w:rFonts w:ascii="Arial" w:eastAsia="Arial" w:hAnsi="Arial" w:cs="Arial"/>
            <w:iCs/>
            <w:color w:val="000000"/>
            <w:highlight w:val="yellow"/>
          </w:rPr>
          <w:t xml:space="preserve">combinations </w:t>
        </w:r>
      </w:ins>
      <w:ins w:id="127" w:author="Tobias Mueller" w:date="2022-08-11T08:24:00Z">
        <w:r w:rsidRPr="00C95A45">
          <w:rPr>
            <w:rFonts w:ascii="Arial" w:eastAsia="Arial" w:hAnsi="Arial" w:cs="Arial"/>
            <w:iCs/>
            <w:color w:val="000000"/>
            <w:highlight w:val="yellow"/>
            <w:rPrChange w:id="128" w:author="Tobias Mueller" w:date="2022-08-12T08:21:00Z">
              <w:rPr>
                <w:rFonts w:ascii="Arial" w:eastAsia="Arial" w:hAnsi="Arial" w:cs="Arial"/>
                <w:iCs/>
                <w:color w:val="000000"/>
              </w:rPr>
            </w:rPrChange>
          </w:rPr>
          <w:t xml:space="preserve">as they produced colonies that were </w:t>
        </w:r>
      </w:ins>
      <w:ins w:id="129" w:author="Tobias Mueller" w:date="2022-08-12T08:21:00Z">
        <w:r w:rsidR="00C95A45" w:rsidRPr="00C95A45">
          <w:rPr>
            <w:rFonts w:ascii="Arial" w:eastAsia="Arial" w:hAnsi="Arial" w:cs="Arial"/>
            <w:iCs/>
            <w:color w:val="000000"/>
            <w:highlight w:val="yellow"/>
            <w:rPrChange w:id="130" w:author="Tobias Mueller" w:date="2022-08-12T08:21:00Z">
              <w:rPr>
                <w:rFonts w:ascii="Arial" w:eastAsia="Arial" w:hAnsi="Arial" w:cs="Arial"/>
                <w:iCs/>
                <w:color w:val="000000"/>
              </w:rPr>
            </w:rPrChange>
          </w:rPr>
          <w:t xml:space="preserve">easily </w:t>
        </w:r>
      </w:ins>
      <w:ins w:id="131" w:author="Tobias Mueller" w:date="2022-08-11T08:24:00Z">
        <w:r w:rsidRPr="00C95A45">
          <w:rPr>
            <w:rFonts w:ascii="Arial" w:eastAsia="Arial" w:hAnsi="Arial" w:cs="Arial"/>
            <w:iCs/>
            <w:color w:val="000000"/>
            <w:highlight w:val="yellow"/>
            <w:rPrChange w:id="132" w:author="Tobias Mueller" w:date="2022-08-12T08:21:00Z">
              <w:rPr>
                <w:rFonts w:ascii="Arial" w:eastAsia="Arial" w:hAnsi="Arial" w:cs="Arial"/>
                <w:iCs/>
                <w:color w:val="000000"/>
              </w:rPr>
            </w:rPrChange>
          </w:rPr>
          <w:t>distinguishable from one another</w:t>
        </w:r>
      </w:ins>
      <w:ins w:id="133" w:author="Tobias Mueller" w:date="2022-08-31T11:29:00Z">
        <w:r w:rsidR="00C533E2">
          <w:rPr>
            <w:rFonts w:ascii="Arial" w:eastAsia="Arial" w:hAnsi="Arial" w:cs="Arial"/>
            <w:iCs/>
            <w:color w:val="000000"/>
            <w:highlight w:val="yellow"/>
          </w:rPr>
          <w:t xml:space="preserve"> during preliminary cogrowth tests</w:t>
        </w:r>
      </w:ins>
      <w:ins w:id="134" w:author="Tobias Mueller" w:date="2022-08-11T08:24:00Z">
        <w:r w:rsidRPr="00C95A45">
          <w:rPr>
            <w:rFonts w:ascii="Arial" w:eastAsia="Arial" w:hAnsi="Arial" w:cs="Arial"/>
            <w:iCs/>
            <w:color w:val="000000"/>
            <w:highlight w:val="yellow"/>
            <w:rPrChange w:id="135"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36" w:author="Tobias Mueller" w:date="2022-08-11T08:24:00Z"/>
      <w:sdt>
        <w:sdtPr>
          <w:rPr>
            <w:rFonts w:ascii="Arial" w:hAnsi="Arial" w:cs="Arial"/>
          </w:rPr>
          <w:tag w:val="goog_rdk_0"/>
          <w:id w:val="267282558"/>
        </w:sdtPr>
        <w:sdtContent>
          <w:customXmlInsRangeEnd w:id="136"/>
          <w:customXmlInsRangeStart w:id="137" w:author="Tobias Mueller" w:date="2022-08-11T08:24:00Z"/>
        </w:sdtContent>
      </w:sdt>
      <w:customXmlInsRangeEnd w:id="137"/>
      <w:ins w:id="138"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w:t>
        </w:r>
        <w:r w:rsidRPr="00DB55B1">
          <w:rPr>
            <w:rFonts w:ascii="Arial" w:eastAsia="Arial" w:hAnsi="Arial" w:cs="Arial"/>
            <w:color w:val="000000"/>
          </w:rPr>
          <w:lastRenderedPageBreak/>
          <w:t>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39" w:author="Tobias Mueller" w:date="2022-08-11T08:25:00Z"/>
          <w:rFonts w:ascii="Arial" w:eastAsia="Arial" w:hAnsi="Arial" w:cs="Arial"/>
          <w:i/>
        </w:rPr>
      </w:pPr>
      <w:commentRangeStart w:id="140"/>
      <w:del w:id="141" w:author="Tobias Mueller" w:date="2022-08-11T08:25:00Z">
        <w:r w:rsidRPr="00DB55B1" w:rsidDel="006D5E7E">
          <w:rPr>
            <w:rFonts w:ascii="Arial" w:eastAsia="Arial" w:hAnsi="Arial" w:cs="Arial"/>
            <w:b/>
          </w:rPr>
          <w:delText>Results </w:delText>
        </w:r>
        <w:commentRangeEnd w:id="140"/>
        <w:r w:rsidR="006A37B4" w:rsidDel="006D5E7E">
          <w:rPr>
            <w:rStyle w:val="CommentReference"/>
          </w:rPr>
          <w:commentReference w:id="140"/>
        </w:r>
      </w:del>
    </w:p>
    <w:p w14:paraId="00000055" w14:textId="7CFDF94C" w:rsidR="00682FF2" w:rsidRPr="00DB55B1" w:rsidDel="00F66952" w:rsidRDefault="00B43301" w:rsidP="00FD0250">
      <w:pPr>
        <w:spacing w:after="0" w:line="360" w:lineRule="auto"/>
        <w:rPr>
          <w:del w:id="142" w:author="Tobias Mueller" w:date="2022-08-31T09:40:00Z"/>
          <w:moveFrom w:id="143" w:author="Tobias Mueller" w:date="2022-08-11T08:25:00Z"/>
          <w:rFonts w:ascii="Arial" w:eastAsia="Arial" w:hAnsi="Arial" w:cs="Arial"/>
        </w:rPr>
      </w:pPr>
      <w:moveFromRangeStart w:id="144" w:author="Tobias Mueller" w:date="2022-08-11T08:25:00Z" w:name="move111098726"/>
      <w:moveFrom w:id="145" w:author="Tobias Mueller" w:date="2022-08-11T08:25:00Z">
        <w:del w:id="146"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47" w:author="Tobias Mueller" w:date="2022-08-31T09:40:00Z"/>
          <w:moveFrom w:id="148" w:author="Tobias Mueller" w:date="2022-08-11T08:25:00Z"/>
          <w:rFonts w:ascii="Arial" w:eastAsia="Arial" w:hAnsi="Arial" w:cs="Arial"/>
        </w:rPr>
      </w:pPr>
      <w:moveFrom w:id="149" w:author="Tobias Mueller" w:date="2022-08-11T08:25:00Z">
        <w:del w:id="150"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51" w:author="Tobias Mueller" w:date="2022-08-31T09:40:00Z"/>
          <w:moveFrom w:id="152"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53" w:author="Tobias Mueller" w:date="2022-08-31T09:40:00Z"/>
          <w:moveFrom w:id="154" w:author="Tobias Mueller" w:date="2022-08-11T08:25:00Z"/>
          <w:rFonts w:ascii="Arial" w:eastAsia="Arial" w:hAnsi="Arial" w:cs="Arial"/>
        </w:rPr>
      </w:pPr>
      <w:moveFrom w:id="155" w:author="Tobias Mueller" w:date="2022-08-11T08:25:00Z">
        <w:del w:id="156"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57" w:author="Tobias Mueller" w:date="2022-08-31T09:40:00Z"/>
          <w:moveFrom w:id="158" w:author="Tobias Mueller" w:date="2022-08-11T08:25:00Z"/>
          <w:rFonts w:ascii="Arial" w:eastAsia="Arial" w:hAnsi="Arial" w:cs="Arial"/>
          <w:strike/>
        </w:rPr>
      </w:pPr>
      <w:moveFrom w:id="159" w:author="Tobias Mueller" w:date="2022-08-11T08:25:00Z">
        <w:del w:id="160"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61" w:author="Tobias Mueller" w:date="2022-08-31T09:40:00Z"/>
      <w:sdt>
        <w:sdtPr>
          <w:rPr>
            <w:rFonts w:ascii="Arial" w:hAnsi="Arial" w:cs="Arial"/>
          </w:rPr>
          <w:tag w:val="goog_rdk_3"/>
          <w:id w:val="2030289756"/>
        </w:sdtPr>
        <w:sdtContent>
          <w:customXmlDelRangeEnd w:id="161"/>
          <w:customXmlDelRangeStart w:id="162" w:author="Tobias Mueller" w:date="2022-08-31T09:40:00Z"/>
        </w:sdtContent>
      </w:sdt>
      <w:customXmlDelRangeEnd w:id="162"/>
      <w:moveFrom w:id="163" w:author="Tobias Mueller" w:date="2022-08-11T08:25:00Z">
        <w:del w:id="164"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65" w:author="Tobias Mueller" w:date="2022-08-31T09:40:00Z"/>
          <w:moveFrom w:id="166"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67" w:author="Tobias Mueller" w:date="2022-08-31T09:40:00Z"/>
          <w:moveFrom w:id="168" w:author="Tobias Mueller" w:date="2022-08-11T08:25:00Z"/>
          <w:rFonts w:ascii="Arial" w:eastAsia="Arial" w:hAnsi="Arial" w:cs="Arial"/>
        </w:rPr>
      </w:pPr>
      <w:moveFrom w:id="169" w:author="Tobias Mueller" w:date="2022-08-11T08:25:00Z">
        <w:del w:id="170"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71" w:author="Tobias Mueller" w:date="2022-08-31T09:40:00Z"/>
          <w:moveFrom w:id="172" w:author="Tobias Mueller" w:date="2022-08-11T08:25:00Z"/>
          <w:rFonts w:ascii="Arial" w:eastAsia="Arial" w:hAnsi="Arial" w:cs="Arial"/>
        </w:rPr>
      </w:pPr>
      <w:moveFrom w:id="173" w:author="Tobias Mueller" w:date="2022-08-11T08:25:00Z">
        <w:del w:id="174"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44"/>
    <w:p w14:paraId="0000005D" w14:textId="7A40A7A1" w:rsidR="00682FF2" w:rsidRDefault="003678D8" w:rsidP="00FD0250">
      <w:pPr>
        <w:spacing w:after="0" w:line="360" w:lineRule="auto"/>
        <w:rPr>
          <w:ins w:id="175" w:author="Tobias Mueller" w:date="2022-08-11T08:25:00Z"/>
          <w:rFonts w:ascii="Arial" w:eastAsia="Arial" w:hAnsi="Arial" w:cs="Arial"/>
        </w:rPr>
      </w:pPr>
      <w:del w:id="176"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77"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78"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79"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80" w:author="Tobias Mueller" w:date="2022-08-31T11:25:00Z">
              <w:rPr>
                <w:rFonts w:ascii="Arial" w:eastAsia="Arial" w:hAnsi="Arial" w:cs="Arial"/>
                <w:shd w:val="clear" w:color="auto" w:fill="FDFDFD"/>
              </w:rPr>
            </w:rPrChange>
          </w:rPr>
          <w:t>While</w:t>
        </w:r>
      </w:ins>
      <w:ins w:id="181" w:author="Tobias Mueller" w:date="2022-08-31T11:25:00Z">
        <w:r w:rsidR="00C533E2" w:rsidRPr="00C533E2">
          <w:rPr>
            <w:rFonts w:ascii="Arial" w:eastAsia="Arial" w:hAnsi="Arial" w:cs="Arial"/>
            <w:highlight w:val="yellow"/>
            <w:shd w:val="clear" w:color="auto" w:fill="FDFDFD"/>
            <w:rPrChange w:id="182" w:author="Tobias Mueller" w:date="2022-08-31T11:25:00Z">
              <w:rPr>
                <w:rFonts w:ascii="Arial" w:eastAsia="Arial" w:hAnsi="Arial" w:cs="Arial"/>
                <w:shd w:val="clear" w:color="auto" w:fill="FDFDFD"/>
              </w:rPr>
            </w:rPrChange>
          </w:rPr>
          <w:t xml:space="preserve"> here we only tested 1 isolate per species it is possible that there </w:t>
        </w:r>
      </w:ins>
      <w:ins w:id="183" w:author="Tobias Mueller" w:date="2022-08-31T11:27:00Z">
        <w:r w:rsidR="00C533E2">
          <w:rPr>
            <w:rFonts w:ascii="Arial" w:eastAsia="Arial" w:hAnsi="Arial" w:cs="Arial"/>
            <w:highlight w:val="yellow"/>
            <w:shd w:val="clear" w:color="auto" w:fill="FDFDFD"/>
          </w:rPr>
          <w:lastRenderedPageBreak/>
          <w:t>could be</w:t>
        </w:r>
      </w:ins>
      <w:ins w:id="184" w:author="Tobias Mueller" w:date="2022-08-31T11:25:00Z">
        <w:r w:rsidR="00C533E2" w:rsidRPr="00C533E2">
          <w:rPr>
            <w:rFonts w:ascii="Arial" w:eastAsia="Arial" w:hAnsi="Arial" w:cs="Arial"/>
            <w:highlight w:val="yellow"/>
            <w:shd w:val="clear" w:color="auto" w:fill="FDFDFD"/>
            <w:rPrChange w:id="185" w:author="Tobias Mueller" w:date="2022-08-31T11:25:00Z">
              <w:rPr>
                <w:rFonts w:ascii="Arial" w:eastAsia="Arial" w:hAnsi="Arial" w:cs="Arial"/>
                <w:shd w:val="clear" w:color="auto" w:fill="FDFDFD"/>
              </w:rPr>
            </w:rPrChange>
          </w:rPr>
          <w:t xml:space="preserve"> strain specific adaptation or susceptibility and </w:t>
        </w:r>
      </w:ins>
      <w:del w:id="186" w:author="Tobias Mueller" w:date="2022-08-31T11:25:00Z">
        <w:r w:rsidR="00C01611" w:rsidRPr="00C533E2" w:rsidDel="00C533E2">
          <w:rPr>
            <w:rFonts w:ascii="Arial" w:eastAsia="Arial" w:hAnsi="Arial" w:cs="Arial"/>
            <w:highlight w:val="yellow"/>
            <w:shd w:val="clear" w:color="auto" w:fill="FDFDFD"/>
            <w:rPrChange w:id="187"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88"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89" w:author="Tobias Mueller" w:date="2022-08-31T11:25:00Z">
            <w:rPr>
              <w:rFonts w:ascii="Arial" w:eastAsia="Arial" w:hAnsi="Arial" w:cs="Arial"/>
            </w:rPr>
          </w:rPrChange>
        </w:rPr>
        <w:t xml:space="preserve">more work </w:t>
      </w:r>
      <w:del w:id="190" w:author="Tobias Mueller" w:date="2022-08-31T11:27:00Z">
        <w:r w:rsidR="00C01611" w:rsidRPr="00C533E2" w:rsidDel="00C533E2">
          <w:rPr>
            <w:rFonts w:ascii="Arial" w:eastAsia="Arial" w:hAnsi="Arial" w:cs="Arial"/>
            <w:highlight w:val="yellow"/>
            <w:rPrChange w:id="191" w:author="Tobias Mueller" w:date="2022-08-31T11:25:00Z">
              <w:rPr>
                <w:rFonts w:ascii="Arial" w:eastAsia="Arial" w:hAnsi="Arial" w:cs="Arial"/>
              </w:rPr>
            </w:rPrChange>
          </w:rPr>
          <w:delText xml:space="preserve">should </w:delText>
        </w:r>
      </w:del>
      <w:ins w:id="192"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93"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94"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95"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196" w:author="Tobias Mueller" w:date="2022-08-31T11:25:00Z">
            <w:rPr>
              <w:rFonts w:ascii="Arial" w:eastAsia="Arial" w:hAnsi="Arial" w:cs="Arial"/>
            </w:rPr>
          </w:rPrChange>
        </w:rPr>
        <w:t xml:space="preserve"> variation</w:t>
      </w:r>
      <w:ins w:id="197"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198"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w:t>
      </w:r>
      <w:r w:rsidR="00B43301" w:rsidRPr="00DB55B1">
        <w:rPr>
          <w:rFonts w:ascii="Arial" w:eastAsia="Arial" w:hAnsi="Arial" w:cs="Arial"/>
          <w:i/>
        </w:rPr>
        <w:lastRenderedPageBreak/>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99"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w:t>
      </w:r>
      <w:proofErr w:type="spellStart"/>
      <w:r w:rsidR="00872F4F" w:rsidRPr="00872F4F">
        <w:rPr>
          <w:rFonts w:ascii="Arial" w:hAnsi="Arial" w:cs="Arial"/>
        </w:rPr>
        <w:t>Vannette</w:t>
      </w:r>
      <w:proofErr w:type="spellEnd"/>
      <w:r w:rsidR="00872F4F" w:rsidRPr="00872F4F">
        <w:rPr>
          <w:rFonts w:ascii="Arial" w:hAnsi="Arial" w:cs="Arial"/>
        </w:rPr>
        <w:t xml:space="preserv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w:t>
      </w:r>
      <w:proofErr w:type="gramStart"/>
      <w:r w:rsidR="00857C33" w:rsidRPr="00DB55B1">
        <w:rPr>
          <w:rFonts w:ascii="Arial" w:eastAsia="Arial" w:hAnsi="Arial" w:cs="Arial"/>
          <w:shd w:val="clear" w:color="auto" w:fill="FDFDFD"/>
        </w:rPr>
        <w:t>secretion</w:t>
      </w:r>
      <w:proofErr w:type="gramEnd"/>
      <w:r w:rsidR="00857C33" w:rsidRPr="00DB55B1">
        <w:rPr>
          <w:rFonts w:ascii="Arial" w:eastAsia="Arial" w:hAnsi="Arial" w:cs="Arial"/>
          <w:shd w:val="clear" w:color="auto" w:fill="FDFDFD"/>
        </w:rPr>
        <w:t xml:space="preserve">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w:t>
      </w:r>
      <w:r w:rsidR="00B054BD" w:rsidRPr="00DB55B1">
        <w:rPr>
          <w:rFonts w:ascii="Arial" w:eastAsia="Arial" w:hAnsi="Arial" w:cs="Arial"/>
          <w:shd w:val="clear" w:color="auto" w:fill="FDFDFD"/>
        </w:rPr>
        <w:lastRenderedPageBreak/>
        <w:t xml:space="preserve">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200"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w:t>
      </w:r>
      <w:proofErr w:type="spellStart"/>
      <w:r w:rsidRPr="00DB55B1">
        <w:rPr>
          <w:rFonts w:ascii="Arial" w:eastAsia="Arial" w:hAnsi="Arial" w:cs="Arial"/>
        </w:rPr>
        <w:t>Vannette</w:t>
      </w:r>
      <w:proofErr w:type="spellEnd"/>
      <w:r w:rsidRPr="00DB55B1">
        <w:rPr>
          <w:rFonts w:ascii="Arial" w:eastAsia="Arial" w:hAnsi="Arial" w:cs="Arial"/>
        </w:rPr>
        <w:t xml:space="preserv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201" w:author="Tobias Mueller" w:date="2022-08-11T08:15:00Z"/>
          <w:rFonts w:ascii="Arial" w:eastAsia="Arial" w:hAnsi="Arial" w:cs="Arial"/>
        </w:rPr>
      </w:pPr>
    </w:p>
    <w:p w14:paraId="64796CCF" w14:textId="37B5ECFF" w:rsidR="00F47FB6" w:rsidRDefault="00F47FB6" w:rsidP="00F47FB6">
      <w:pPr>
        <w:spacing w:after="0" w:line="360" w:lineRule="auto"/>
        <w:rPr>
          <w:ins w:id="202"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203" w:author="Tobias Mueller" w:date="2022-08-11T08:23:00Z"/>
          <w:rFonts w:ascii="Arial" w:eastAsia="Arial" w:hAnsi="Arial" w:cs="Arial"/>
        </w:rPr>
      </w:pPr>
      <w:del w:id="204"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05" w:author="Tobias Mueller" w:date="2022-08-11T08:23:00Z"/>
          <w:rFonts w:ascii="Arial" w:eastAsia="Arial" w:hAnsi="Arial" w:cs="Arial"/>
        </w:rPr>
      </w:pPr>
      <w:del w:id="206"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07" w:author="Tobias Mueller" w:date="2022-08-11T08:23:00Z"/>
          <w:rFonts w:ascii="Arial" w:eastAsia="Arial" w:hAnsi="Arial" w:cs="Arial"/>
          <w:color w:val="000000"/>
        </w:rPr>
      </w:pPr>
      <w:del w:id="208"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09" w:author="Tobias Mueller" w:date="2022-08-11T08:23:00Z"/>
          <w:moveFrom w:id="210" w:author="Tobias Mueller" w:date="2022-08-11T08:08:00Z"/>
          <w:rFonts w:ascii="Arial" w:eastAsia="Arial" w:hAnsi="Arial" w:cs="Arial"/>
        </w:rPr>
      </w:pPr>
      <w:moveFromRangeStart w:id="211" w:author="Tobias Mueller" w:date="2022-08-11T08:08:00Z" w:name="move111097724"/>
    </w:p>
    <w:p w14:paraId="05945D22" w14:textId="5DDF2356" w:rsidR="00F47FB6" w:rsidRPr="005A60F3" w:rsidDel="006D5E7E" w:rsidRDefault="00F47FB6" w:rsidP="00F47FB6">
      <w:pPr>
        <w:spacing w:after="0" w:line="360" w:lineRule="auto"/>
        <w:rPr>
          <w:del w:id="212" w:author="Tobias Mueller" w:date="2022-08-11T08:23:00Z"/>
          <w:moveFrom w:id="213" w:author="Tobias Mueller" w:date="2022-08-11T08:08:00Z"/>
          <w:rFonts w:ascii="Arial" w:eastAsia="Arial" w:hAnsi="Arial" w:cs="Arial"/>
          <w:color w:val="C00000"/>
        </w:rPr>
      </w:pPr>
      <w:moveFrom w:id="214" w:author="Tobias Mueller" w:date="2022-08-11T08:08:00Z">
        <w:del w:id="215"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11"/>
    <w:p w14:paraId="27C58E76" w14:textId="38C5D160" w:rsidR="00F47FB6" w:rsidRPr="00DB55B1" w:rsidDel="006D5E7E" w:rsidRDefault="00F47FB6" w:rsidP="00F47FB6">
      <w:pPr>
        <w:spacing w:after="0" w:line="360" w:lineRule="auto"/>
        <w:rPr>
          <w:del w:id="216"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17" w:author="Tobias Mueller" w:date="2022-08-11T08:23:00Z"/>
          <w:rFonts w:ascii="Arial" w:eastAsia="Arial" w:hAnsi="Arial" w:cs="Arial"/>
        </w:rPr>
      </w:pPr>
      <w:del w:id="218"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19" w:author="Tobias Mueller" w:date="2022-08-11T08:23:00Z"/>
          <w:rFonts w:ascii="Arial" w:eastAsia="Arial" w:hAnsi="Arial" w:cs="Arial"/>
          <w:color w:val="000000"/>
        </w:rPr>
      </w:pPr>
      <w:del w:id="220"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21"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22"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23" w:author="Tobias Mueller" w:date="2022-08-11T08:23:00Z"/>
          <w:moveTo w:id="224" w:author="Tobias Mueller" w:date="2022-08-11T08:07:00Z"/>
          <w:rFonts w:ascii="Arial" w:eastAsia="Arial" w:hAnsi="Arial" w:cs="Arial"/>
        </w:rPr>
      </w:pPr>
      <w:moveToRangeStart w:id="225" w:author="Tobias Mueller" w:date="2022-08-11T08:07:00Z" w:name="move111097690"/>
      <w:moveTo w:id="226" w:author="Tobias Mueller" w:date="2022-08-11T08:07:00Z">
        <w:del w:id="227"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28" w:author="Tobias Mueller" w:date="2022-08-11T08:23:00Z"/>
          <w:moveTo w:id="229" w:author="Tobias Mueller" w:date="2022-08-11T08:07:00Z"/>
          <w:rFonts w:ascii="Arial" w:eastAsia="Arial" w:hAnsi="Arial" w:cs="Arial"/>
        </w:rPr>
      </w:pPr>
      <w:moveTo w:id="230" w:author="Tobias Mueller" w:date="2022-08-11T08:07:00Z">
        <w:del w:id="231"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32"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33" w:author="Tobias Mueller" w:date="2022-08-11T08:23:00Z">
          <w:r w:rsidRPr="00DB55B1" w:rsidDel="006D5E7E">
            <w:rPr>
              <w:rFonts w:ascii="Arial" w:eastAsia="Arial" w:hAnsi="Arial" w:cs="Arial"/>
              <w:color w:val="000000"/>
            </w:rPr>
            <w:delText xml:space="preserve"> Supplemental </w:delText>
          </w:r>
        </w:del>
        <w:del w:id="234" w:author="Tobias Mueller" w:date="2022-08-11T08:17:00Z">
          <w:r w:rsidRPr="00DB55B1" w:rsidDel="00E773E1">
            <w:rPr>
              <w:rFonts w:ascii="Arial" w:eastAsia="Arial" w:hAnsi="Arial" w:cs="Arial"/>
              <w:color w:val="000000"/>
            </w:rPr>
            <w:delText>Figure 1</w:delText>
          </w:r>
        </w:del>
        <w:del w:id="235"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36"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37" w:author="Tobias Mueller" w:date="2022-08-11T08:17:00Z">
          <w:r w:rsidRPr="00277435" w:rsidDel="00E773E1">
            <w:rPr>
              <w:rFonts w:ascii="Arial" w:eastAsia="Arial" w:hAnsi="Arial" w:cs="Arial"/>
            </w:rPr>
            <w:delText>.</w:delText>
          </w:r>
        </w:del>
        <w:del w:id="238"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39"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25"/>
    <w:p w14:paraId="2BF8015E" w14:textId="51E8C7E7" w:rsidR="00975847" w:rsidRDefault="00975847" w:rsidP="00F47FB6">
      <w:pPr>
        <w:spacing w:after="0" w:line="360" w:lineRule="auto"/>
        <w:rPr>
          <w:ins w:id="240" w:author="Tobias Mueller" w:date="2022-08-11T08:07:00Z"/>
          <w:rFonts w:ascii="Arial" w:eastAsia="Arial" w:hAnsi="Arial" w:cs="Arial"/>
        </w:rPr>
      </w:pPr>
    </w:p>
    <w:p w14:paraId="6A49D783" w14:textId="373FC767" w:rsidR="00975847" w:rsidRDefault="00975847" w:rsidP="00F47FB6">
      <w:pPr>
        <w:spacing w:after="0" w:line="360" w:lineRule="auto"/>
        <w:rPr>
          <w:ins w:id="241" w:author="Tobias Mueller" w:date="2022-08-11T08:08:00Z"/>
          <w:rFonts w:ascii="Arial" w:eastAsia="Arial" w:hAnsi="Arial" w:cs="Arial"/>
        </w:rPr>
      </w:pPr>
    </w:p>
    <w:p w14:paraId="24D18A85" w14:textId="3B444AEF" w:rsidR="00975847" w:rsidRDefault="00975847" w:rsidP="00F47FB6">
      <w:pPr>
        <w:spacing w:after="0" w:line="360" w:lineRule="auto"/>
        <w:rPr>
          <w:ins w:id="242" w:author="Tobias Mueller" w:date="2022-08-11T08:08:00Z"/>
          <w:rFonts w:ascii="Arial" w:eastAsia="Arial" w:hAnsi="Arial" w:cs="Arial"/>
        </w:rPr>
      </w:pPr>
    </w:p>
    <w:p w14:paraId="45FB93A2" w14:textId="515BEF5C" w:rsidR="00975847" w:rsidRDefault="00975847" w:rsidP="00F47FB6">
      <w:pPr>
        <w:spacing w:after="0" w:line="360" w:lineRule="auto"/>
        <w:rPr>
          <w:ins w:id="243" w:author="Tobias Mueller" w:date="2022-08-31T12:28:00Z"/>
          <w:rFonts w:ascii="Arial" w:eastAsia="Arial" w:hAnsi="Arial" w:cs="Arial"/>
        </w:rPr>
      </w:pPr>
    </w:p>
    <w:p w14:paraId="4EFA8339" w14:textId="667EC389" w:rsidR="000C58E3" w:rsidRDefault="000C58E3" w:rsidP="00F47FB6">
      <w:pPr>
        <w:spacing w:after="0" w:line="360" w:lineRule="auto"/>
        <w:rPr>
          <w:ins w:id="244" w:author="Tobias Mueller" w:date="2022-08-31T12:28:00Z"/>
          <w:rFonts w:ascii="Arial" w:eastAsia="Arial" w:hAnsi="Arial" w:cs="Arial"/>
        </w:rPr>
      </w:pPr>
    </w:p>
    <w:p w14:paraId="28204220" w14:textId="7C519445" w:rsidR="000C58E3" w:rsidRDefault="000C58E3" w:rsidP="00F47FB6">
      <w:pPr>
        <w:spacing w:after="0" w:line="360" w:lineRule="auto"/>
        <w:rPr>
          <w:ins w:id="245" w:author="Tobias Mueller" w:date="2022-08-31T12:28:00Z"/>
          <w:rFonts w:ascii="Arial" w:eastAsia="Arial" w:hAnsi="Arial" w:cs="Arial"/>
        </w:rPr>
      </w:pPr>
    </w:p>
    <w:p w14:paraId="60B211AD" w14:textId="0B810FA0" w:rsidR="000C58E3" w:rsidRDefault="000C58E3" w:rsidP="00F47FB6">
      <w:pPr>
        <w:spacing w:after="0" w:line="360" w:lineRule="auto"/>
        <w:rPr>
          <w:ins w:id="246" w:author="Tobias Mueller" w:date="2022-08-31T12:28:00Z"/>
          <w:rFonts w:ascii="Arial" w:eastAsia="Arial" w:hAnsi="Arial" w:cs="Arial"/>
        </w:rPr>
      </w:pPr>
    </w:p>
    <w:p w14:paraId="714116B5" w14:textId="77777777" w:rsidR="000C58E3" w:rsidRDefault="000C58E3" w:rsidP="00F47FB6">
      <w:pPr>
        <w:spacing w:after="0" w:line="360" w:lineRule="auto"/>
        <w:rPr>
          <w:ins w:id="247" w:author="Tobias Mueller" w:date="2022-08-31T11:22:00Z"/>
          <w:rFonts w:ascii="Arial" w:eastAsia="Arial" w:hAnsi="Arial" w:cs="Arial"/>
        </w:rPr>
      </w:pPr>
    </w:p>
    <w:p w14:paraId="62285B83" w14:textId="0B64500C" w:rsidR="00CB5789" w:rsidRDefault="00CB5789" w:rsidP="00F47FB6">
      <w:pPr>
        <w:spacing w:after="0" w:line="360" w:lineRule="auto"/>
        <w:rPr>
          <w:ins w:id="248"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49" w:author="Tobias Mueller" w:date="2022-08-11T08:08:00Z"/>
          <w:rFonts w:ascii="Arial" w:eastAsia="Arial" w:hAnsi="Arial" w:cs="Arial"/>
          <w:b/>
          <w:bCs/>
          <w:color w:val="FF0000"/>
          <w:rPrChange w:id="250" w:author="Tobias Mueller" w:date="2022-09-07T12:13:00Z">
            <w:rPr>
              <w:ins w:id="251" w:author="Tobias Mueller" w:date="2022-08-11T08:08:00Z"/>
              <w:rFonts w:ascii="Arial" w:eastAsia="Arial" w:hAnsi="Arial" w:cs="Arial"/>
            </w:rPr>
          </w:rPrChange>
        </w:rPr>
      </w:pPr>
      <w:ins w:id="252" w:author="Tobias Mueller" w:date="2022-08-31T11:22:00Z">
        <w:r w:rsidRPr="00411572">
          <w:rPr>
            <w:rFonts w:ascii="Arial" w:eastAsia="Arial" w:hAnsi="Arial" w:cs="Arial"/>
            <w:b/>
            <w:bCs/>
            <w:color w:val="FF0000"/>
            <w:rPrChange w:id="253"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54" w:author="Tobias Mueller" w:date="2022-08-11T08:08:00Z"/>
          <w:rFonts w:ascii="Arial" w:eastAsia="Arial" w:hAnsi="Arial" w:cs="Arial"/>
        </w:rPr>
      </w:pPr>
      <w:ins w:id="255" w:author="Tobias Mueller" w:date="2022-08-11T08:08:00Z">
        <w:r>
          <w:rPr>
            <w:rFonts w:ascii="Arial" w:eastAsia="Arial" w:hAnsi="Arial" w:cs="Arial"/>
          </w:rPr>
          <w:t xml:space="preserve">Creating Microbial suspensions </w:t>
        </w:r>
      </w:ins>
      <w:moveToRangeStart w:id="256" w:author="Tobias Mueller" w:date="2022-08-11T08:08:00Z" w:name="move111097724"/>
    </w:p>
    <w:p w14:paraId="5CCC3770" w14:textId="77777777" w:rsidR="00975847" w:rsidRPr="005A60F3" w:rsidDel="00CB5789" w:rsidRDefault="00975847" w:rsidP="00975847">
      <w:pPr>
        <w:spacing w:after="0" w:line="360" w:lineRule="auto"/>
        <w:rPr>
          <w:del w:id="257" w:author="Tobias Mueller" w:date="2022-08-31T11:22:00Z"/>
          <w:moveTo w:id="258" w:author="Tobias Mueller" w:date="2022-08-11T08:08:00Z"/>
          <w:rFonts w:ascii="Arial" w:eastAsia="Arial" w:hAnsi="Arial" w:cs="Arial"/>
          <w:color w:val="C00000"/>
        </w:rPr>
      </w:pPr>
      <w:moveTo w:id="259"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56"/>
    <w:p w14:paraId="6AD724CB" w14:textId="77777777" w:rsidR="00975847" w:rsidRDefault="00975847" w:rsidP="00F47FB6">
      <w:pPr>
        <w:spacing w:after="0" w:line="360" w:lineRule="auto"/>
        <w:rPr>
          <w:ins w:id="260"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61"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62"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63" w:author="Tobias Mueller" w:date="2022-08-31T11:33:00Z">
        <w:r w:rsidR="00B87D60" w:rsidRPr="00B87D60">
          <w:rPr>
            <w:rFonts w:ascii="Arial" w:eastAsia="Arial" w:hAnsi="Arial" w:cs="Arial"/>
            <w:highlight w:val="yellow"/>
            <w:rPrChange w:id="264"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65" w:author="Tobias Mueller" w:date="2022-08-31T11:34:00Z">
            <w:rPr>
              <w:rFonts w:ascii="Arial" w:eastAsia="Arial" w:hAnsi="Arial" w:cs="Arial"/>
            </w:rPr>
          </w:rPrChange>
        </w:rPr>
        <w:t xml:space="preserve"> on growth </w:t>
      </w:r>
      <w:ins w:id="266" w:author="Tobias Mueller" w:date="2022-08-31T11:33:00Z">
        <w:r w:rsidR="00B87D60" w:rsidRPr="00B87D60">
          <w:rPr>
            <w:rFonts w:ascii="Arial" w:eastAsia="Arial" w:hAnsi="Arial" w:cs="Arial"/>
            <w:highlight w:val="yellow"/>
            <w:rPrChange w:id="267" w:author="Tobias Mueller" w:date="2022-08-31T11:34:00Z">
              <w:rPr>
                <w:rFonts w:ascii="Arial" w:eastAsia="Arial" w:hAnsi="Arial" w:cs="Arial"/>
              </w:rPr>
            </w:rPrChange>
          </w:rPr>
          <w:t xml:space="preserve">separately </w:t>
        </w:r>
      </w:ins>
      <w:del w:id="268" w:author="Tobias Mueller" w:date="2022-08-31T11:33:00Z">
        <w:r w:rsidRPr="00B87D60" w:rsidDel="00B87D60">
          <w:rPr>
            <w:rFonts w:ascii="Arial" w:eastAsia="Arial" w:hAnsi="Arial" w:cs="Arial"/>
            <w:highlight w:val="yellow"/>
            <w:rPrChange w:id="269"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70" w:author="Tobias Mueller" w:date="2022-08-31T11:34:00Z">
            <w:rPr>
              <w:rFonts w:ascii="Arial" w:eastAsia="Arial" w:hAnsi="Arial" w:cs="Arial"/>
            </w:rPr>
          </w:rPrChange>
        </w:rPr>
        <w:t xml:space="preserve">from </w:t>
      </w:r>
      <w:ins w:id="271" w:author="Tobias Mueller" w:date="2022-08-31T11:33:00Z">
        <w:r w:rsidR="00B87D60" w:rsidRPr="00B87D60">
          <w:rPr>
            <w:rFonts w:ascii="Arial" w:eastAsia="Arial" w:hAnsi="Arial" w:cs="Arial"/>
            <w:highlight w:val="yellow"/>
            <w:rPrChange w:id="272"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73" w:author="Tobias Mueller" w:date="2022-08-31T11:34:00Z">
            <w:rPr>
              <w:rFonts w:ascii="Arial" w:eastAsia="Arial" w:hAnsi="Arial" w:cs="Arial"/>
            </w:rPr>
          </w:rPrChange>
        </w:rPr>
        <w:t>nutrient limitation</w:t>
      </w:r>
      <w:ins w:id="274" w:author="Tobias Mueller" w:date="2022-08-31T11:34:00Z">
        <w:r w:rsidR="00B87D60" w:rsidRPr="00B87D60">
          <w:rPr>
            <w:rFonts w:ascii="Arial" w:eastAsia="Arial" w:hAnsi="Arial" w:cs="Arial"/>
            <w:highlight w:val="yellow"/>
            <w:rPrChange w:id="275"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276"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77"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78" w:author="Tobias Mueller" w:date="2022-08-11T08:07:00Z"/>
          <w:rFonts w:ascii="Arial" w:eastAsia="Arial" w:hAnsi="Arial" w:cs="Arial"/>
        </w:rPr>
      </w:pPr>
      <w:moveFromRangeStart w:id="279" w:author="Tobias Mueller" w:date="2022-08-11T08:07:00Z" w:name="move111097690"/>
      <w:moveFrom w:id="280"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81" w:author="Tobias Mueller" w:date="2022-08-11T08:07:00Z"/>
          <w:rFonts w:ascii="Arial" w:eastAsia="Arial" w:hAnsi="Arial" w:cs="Arial"/>
        </w:rPr>
      </w:pPr>
      <w:moveFrom w:id="282"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79"/>
    <w:p w14:paraId="091E1610" w14:textId="13B47BDB" w:rsidR="00F47FB6" w:rsidRPr="00DB55B1" w:rsidDel="00975847" w:rsidRDefault="00F47FB6" w:rsidP="00F47FB6">
      <w:pPr>
        <w:spacing w:after="0" w:line="360" w:lineRule="auto"/>
        <w:rPr>
          <w:del w:id="283"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84" w:author="Tobias Mueller" w:date="2022-08-11T08:07:00Z"/>
          <w:rFonts w:ascii="Arial" w:eastAsia="Arial" w:hAnsi="Arial" w:cs="Arial"/>
        </w:rPr>
      </w:pPr>
      <w:del w:id="285"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86" w:author="Tobias Mueller" w:date="2022-08-11T08:07:00Z"/>
          <w:rFonts w:ascii="Arial" w:eastAsia="Arial" w:hAnsi="Arial" w:cs="Arial"/>
          <w:color w:val="202122"/>
        </w:rPr>
      </w:pPr>
      <w:del w:id="287"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88" w:author="Tobias Mueller" w:date="2022-08-11T08:07:00Z"/>
      <w:sdt>
        <w:sdtPr>
          <w:rPr>
            <w:rFonts w:ascii="Arial" w:hAnsi="Arial" w:cs="Arial"/>
          </w:rPr>
          <w:tag w:val="goog_rdk_0"/>
          <w:id w:val="66304241"/>
        </w:sdtPr>
        <w:sdtContent>
          <w:customXmlDelRangeEnd w:id="288"/>
          <w:customXmlDelRangeStart w:id="289" w:author="Tobias Mueller" w:date="2022-08-11T08:07:00Z"/>
        </w:sdtContent>
      </w:sdt>
      <w:customXmlDelRangeEnd w:id="289"/>
      <w:del w:id="290"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91"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92" w:author="Tobias Mueller" w:date="2022-08-11T08:07:00Z"/>
          <w:rFonts w:ascii="Arial" w:eastAsia="Arial" w:hAnsi="Arial" w:cs="Arial"/>
          <w:color w:val="000000"/>
        </w:rPr>
      </w:pPr>
      <w:del w:id="293"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94"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95"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296"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297"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w:t>
      </w:r>
      <w:r>
        <w:rPr>
          <w:rFonts w:ascii="Arial" w:eastAsia="Arial" w:hAnsi="Arial" w:cs="Arial"/>
          <w:color w:val="000000"/>
        </w:rPr>
        <w:lastRenderedPageBreak/>
        <w:t xml:space="preserve">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298"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w:t>
      </w:r>
      <w:r w:rsidRPr="00DB55B1">
        <w:rPr>
          <w:rFonts w:ascii="Arial" w:eastAsia="Arial" w:hAnsi="Arial" w:cs="Arial"/>
        </w:rPr>
        <w:lastRenderedPageBreak/>
        <w:t xml:space="preserve">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299"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300" w:author="Tobias Mueller" w:date="2022-08-31T09:41:00Z"/>
          <w:rFonts w:ascii="Arial" w:eastAsia="Arial" w:hAnsi="Arial" w:cs="Arial"/>
          <w:color w:val="FF0000"/>
        </w:rPr>
      </w:pPr>
      <w:moveFromRangeStart w:id="301" w:author="Tobias Mueller" w:date="2022-08-31T09:41:00Z" w:name="move112831319"/>
      <w:moveFrom w:id="302"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301"/>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w:t>
      </w:r>
      <w:proofErr w:type="gramStart"/>
      <w:r w:rsidRPr="00DB55B1">
        <w:rPr>
          <w:rFonts w:ascii="Arial" w:eastAsia="Arial" w:hAnsi="Arial" w:cs="Arial"/>
        </w:rPr>
        <w:t>correlated</w:t>
      </w:r>
      <w:proofErr w:type="gramEnd"/>
      <w:r w:rsidRPr="00DB55B1">
        <w:rPr>
          <w:rFonts w:ascii="Arial" w:eastAsia="Arial" w:hAnsi="Arial" w:cs="Arial"/>
        </w:rPr>
        <w:t xml:space="preserve">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t>
      </w:r>
      <w:proofErr w:type="gramStart"/>
      <w:r w:rsidRPr="00DB55B1">
        <w:rPr>
          <w:rFonts w:ascii="Arial" w:eastAsia="Arial" w:hAnsi="Arial" w:cs="Arial"/>
        </w:rPr>
        <w:t>Wallis</w:t>
      </w:r>
      <w:proofErr w:type="gramEnd"/>
      <w:r w:rsidRPr="00DB55B1">
        <w:rPr>
          <w:rFonts w:ascii="Arial" w:eastAsia="Arial" w:hAnsi="Arial" w:cs="Arial"/>
        </w:rPr>
        <w:t xml:space="preserve">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303" w:author="Tobias Mueller" w:date="2022-09-06T16:49:00Z"/>
          <w:rFonts w:ascii="Arial" w:eastAsia="Arial" w:hAnsi="Arial" w:cs="Arial"/>
        </w:rPr>
      </w:pPr>
      <w:r w:rsidRPr="00DB55B1">
        <w:rPr>
          <w:rFonts w:ascii="Arial" w:eastAsia="Arial" w:hAnsi="Arial" w:cs="Arial"/>
        </w:rPr>
        <w:t>To compare how nectar chemistry can change community dynamics, we used a Kruskal-</w:t>
      </w:r>
      <w:proofErr w:type="gramStart"/>
      <w:r w:rsidRPr="00DB55B1">
        <w:rPr>
          <w:rFonts w:ascii="Arial" w:eastAsia="Arial" w:hAnsi="Arial" w:cs="Arial"/>
        </w:rPr>
        <w:t>Wallis</w:t>
      </w:r>
      <w:proofErr w:type="gramEnd"/>
      <w:r w:rsidRPr="00DB55B1">
        <w:rPr>
          <w:rFonts w:ascii="Arial" w:eastAsia="Arial" w:hAnsi="Arial" w:cs="Arial"/>
        </w:rPr>
        <w:t xml:space="preserve">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304" w:author="Tobias Mueller" w:date="2022-09-06T16:49:00Z"/>
          <w:rFonts w:ascii="Arial" w:eastAsia="Arial" w:hAnsi="Arial" w:cs="Arial"/>
        </w:rPr>
      </w:pPr>
    </w:p>
    <w:p w14:paraId="2CAC6939" w14:textId="6297E7AE" w:rsidR="003716ED" w:rsidRDefault="003716ED" w:rsidP="00F47FB6">
      <w:pPr>
        <w:spacing w:after="0" w:line="360" w:lineRule="auto"/>
        <w:rPr>
          <w:ins w:id="305" w:author="Tobias Mueller" w:date="2022-09-06T16:49:00Z"/>
          <w:rFonts w:ascii="Arial" w:eastAsia="Arial" w:hAnsi="Arial" w:cs="Arial"/>
          <w:i/>
          <w:iCs/>
        </w:rPr>
      </w:pPr>
      <w:ins w:id="306" w:author="Tobias Mueller" w:date="2022-09-06T16:49:00Z">
        <w:r w:rsidRPr="003716ED">
          <w:rPr>
            <w:rFonts w:ascii="Arial" w:eastAsia="Arial" w:hAnsi="Arial" w:cs="Arial"/>
            <w:i/>
            <w:iCs/>
            <w:rPrChange w:id="307" w:author="Tobias Mueller" w:date="2022-09-06T16:49:00Z">
              <w:rPr>
                <w:rFonts w:ascii="Arial" w:eastAsia="Arial" w:hAnsi="Arial" w:cs="Arial"/>
              </w:rPr>
            </w:rPrChange>
          </w:rPr>
          <w:t>Phylogenetic signal</w:t>
        </w:r>
      </w:ins>
    </w:p>
    <w:p w14:paraId="789FE755" w14:textId="42DD7329" w:rsidR="003716ED" w:rsidRPr="003716ED" w:rsidRDefault="003716ED" w:rsidP="00F47FB6">
      <w:pPr>
        <w:spacing w:after="0" w:line="360" w:lineRule="auto"/>
        <w:rPr>
          <w:rFonts w:ascii="Arial" w:eastAsia="Arial" w:hAnsi="Arial" w:cs="Arial"/>
        </w:rPr>
      </w:pPr>
      <w:ins w:id="308" w:author="Tobias Mueller" w:date="2022-09-06T16:49:00Z">
        <w:r>
          <w:rPr>
            <w:rFonts w:ascii="Arial" w:eastAsia="Arial" w:hAnsi="Arial" w:cs="Arial"/>
          </w:rPr>
          <w:lastRenderedPageBreak/>
          <w:t>To determine if there was an effect of relatedness o</w:t>
        </w:r>
      </w:ins>
      <w:ins w:id="309" w:author="Tobias Mueller" w:date="2022-09-06T16:56:00Z">
        <w:r w:rsidR="00F31610">
          <w:rPr>
            <w:rFonts w:ascii="Arial" w:eastAsia="Arial" w:hAnsi="Arial" w:cs="Arial"/>
          </w:rPr>
          <w:t>n</w:t>
        </w:r>
      </w:ins>
      <w:ins w:id="310" w:author="Tobias Mueller" w:date="2022-09-06T16:49:00Z">
        <w:r>
          <w:rPr>
            <w:rFonts w:ascii="Arial" w:eastAsia="Arial" w:hAnsi="Arial" w:cs="Arial"/>
          </w:rPr>
          <w:t xml:space="preserve"> the growth or </w:t>
        </w:r>
      </w:ins>
      <w:ins w:id="311" w:author="Tobias Mueller" w:date="2022-09-06T16:56:00Z">
        <w:r w:rsidR="00F31610">
          <w:rPr>
            <w:rFonts w:ascii="Arial" w:eastAsia="Arial" w:hAnsi="Arial" w:cs="Arial"/>
          </w:rPr>
          <w:t>inhibition</w:t>
        </w:r>
      </w:ins>
      <w:ins w:id="312" w:author="Tobias Mueller" w:date="2022-09-06T16:49:00Z">
        <w:r>
          <w:rPr>
            <w:rFonts w:ascii="Arial" w:eastAsia="Arial" w:hAnsi="Arial" w:cs="Arial"/>
          </w:rPr>
          <w:t xml:space="preserve"> of </w:t>
        </w:r>
        <w:proofErr w:type="gramStart"/>
        <w:r>
          <w:rPr>
            <w:rFonts w:ascii="Arial" w:eastAsia="Arial" w:hAnsi="Arial" w:cs="Arial"/>
          </w:rPr>
          <w:t>microbes</w:t>
        </w:r>
        <w:proofErr w:type="gramEnd"/>
        <w:r>
          <w:rPr>
            <w:rFonts w:ascii="Arial" w:eastAsia="Arial" w:hAnsi="Arial" w:cs="Arial"/>
          </w:rPr>
          <w:t xml:space="preserve"> we calculated both Pagles lambda as well as </w:t>
        </w:r>
      </w:ins>
      <w:ins w:id="313" w:author="Tobias Mueller" w:date="2022-09-06T16:50:00Z">
        <w:r>
          <w:rPr>
            <w:rFonts w:ascii="Arial" w:eastAsia="Arial" w:hAnsi="Arial" w:cs="Arial"/>
          </w:rPr>
          <w:t>B</w:t>
        </w:r>
      </w:ins>
      <w:ins w:id="314" w:author="Tobias Mueller" w:date="2022-09-06T16:49:00Z">
        <w:r>
          <w:rPr>
            <w:rFonts w:ascii="Arial" w:eastAsia="Arial" w:hAnsi="Arial" w:cs="Arial"/>
          </w:rPr>
          <w:t xml:space="preserve">lomberg’s </w:t>
        </w:r>
      </w:ins>
      <w:ins w:id="315" w:author="Tobias Mueller" w:date="2022-09-06T16:50:00Z">
        <w:r>
          <w:rPr>
            <w:rFonts w:ascii="Arial" w:eastAsia="Arial" w:hAnsi="Arial" w:cs="Arial"/>
          </w:rPr>
          <w:t xml:space="preserve">K using the </w:t>
        </w:r>
        <w:proofErr w:type="spellStart"/>
        <w:r>
          <w:rPr>
            <w:rFonts w:ascii="Arial" w:eastAsia="Arial" w:hAnsi="Arial" w:cs="Arial"/>
          </w:rPr>
          <w:t>phytools</w:t>
        </w:r>
        <w:proofErr w:type="spellEnd"/>
        <w:r>
          <w:rPr>
            <w:rFonts w:ascii="Arial" w:eastAsia="Arial" w:hAnsi="Arial" w:cs="Arial"/>
          </w:rPr>
          <w:t xml:space="preserve"> package in R. </w:t>
        </w:r>
      </w:ins>
      <w:ins w:id="316" w:author="Tobias Mueller" w:date="2022-09-07T12:31:00Z">
        <w:r w:rsidR="0054331F">
          <w:rPr>
            <w:rFonts w:ascii="Arial" w:eastAsia="Arial" w:hAnsi="Arial" w:cs="Arial"/>
          </w:rPr>
          <w:t>Phylogenetic signal was tested for across</w:t>
        </w:r>
        <w:r w:rsidR="0054331F">
          <w:rPr>
            <w:rFonts w:ascii="Arial" w:eastAsia="Arial" w:hAnsi="Arial" w:cs="Arial"/>
          </w:rPr>
          <w:t xml:space="preserve"> three trees</w:t>
        </w:r>
        <w:r w:rsidR="0054331F">
          <w:rPr>
            <w:rFonts w:ascii="Arial" w:eastAsia="Arial" w:hAnsi="Arial" w:cs="Arial"/>
          </w:rPr>
          <w:t xml:space="preserve"> </w:t>
        </w:r>
        <w:r w:rsidR="0054331F">
          <w:rPr>
            <w:rFonts w:ascii="Arial" w:eastAsia="Arial" w:hAnsi="Arial" w:cs="Arial"/>
          </w:rPr>
          <w:t>(</w:t>
        </w:r>
        <w:r w:rsidR="0054331F">
          <w:rPr>
            <w:rFonts w:ascii="Arial" w:eastAsia="Arial" w:hAnsi="Arial" w:cs="Arial"/>
          </w:rPr>
          <w:t>all microbes, just fungi, and just bacteria</w:t>
        </w:r>
        <w:r w:rsidR="0054331F">
          <w:rPr>
            <w:rFonts w:ascii="Arial" w:eastAsia="Arial" w:hAnsi="Arial" w:cs="Arial"/>
          </w:rPr>
          <w:t>)</w:t>
        </w:r>
        <w:r w:rsidR="0054331F">
          <w:rPr>
            <w:rFonts w:ascii="Arial" w:eastAsia="Arial" w:hAnsi="Arial" w:cs="Arial"/>
          </w:rPr>
          <w:t xml:space="preserve"> looking at maximum scaled growth as well as growth rate.</w:t>
        </w:r>
        <w:r w:rsidR="0054331F">
          <w:rPr>
            <w:rFonts w:ascii="Arial" w:eastAsia="Arial" w:hAnsi="Arial" w:cs="Arial"/>
          </w:rPr>
          <w:t xml:space="preserve"> </w:t>
        </w:r>
      </w:ins>
      <w:ins w:id="317" w:author="Tobias Mueller" w:date="2022-09-06T16:51:00Z">
        <w:r w:rsidR="00023E54">
          <w:rPr>
            <w:rFonts w:ascii="Arial" w:eastAsia="Arial" w:hAnsi="Arial" w:cs="Arial"/>
          </w:rPr>
          <w:t>Phylogenetic trees with divergence times</w:t>
        </w:r>
      </w:ins>
      <w:ins w:id="318" w:author="Tobias Mueller" w:date="2022-09-06T16:50:00Z">
        <w:r w:rsidR="00023E54">
          <w:rPr>
            <w:rFonts w:ascii="Arial" w:eastAsia="Arial" w:hAnsi="Arial" w:cs="Arial"/>
          </w:rPr>
          <w:t xml:space="preserve"> were constructed using </w:t>
        </w:r>
        <w:proofErr w:type="spellStart"/>
        <w:r w:rsidR="00023E54">
          <w:rPr>
            <w:rFonts w:ascii="Arial" w:eastAsia="Arial" w:hAnsi="Arial" w:cs="Arial"/>
          </w:rPr>
          <w:t>TreeTime</w:t>
        </w:r>
        <w:proofErr w:type="spellEnd"/>
        <w:r w:rsidR="00023E54">
          <w:rPr>
            <w:rFonts w:ascii="Arial" w:eastAsia="Arial" w:hAnsi="Arial" w:cs="Arial"/>
          </w:rPr>
          <w:t xml:space="preserve"> of Life</w:t>
        </w:r>
      </w:ins>
      <w:ins w:id="319"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20" w:author="Tobias Mueller" w:date="2022-09-06T16:52:00Z">
        <w:r w:rsidR="00023E54">
          <w:rPr>
            <w:rFonts w:ascii="Arial" w:eastAsia="Arial" w:hAnsi="Arial" w:cs="Arial"/>
          </w:rPr>
          <w:t>.</w:t>
        </w:r>
        <w:commentRangeStart w:id="321"/>
        <w:r w:rsidR="00023E54">
          <w:rPr>
            <w:rFonts w:ascii="Arial" w:eastAsia="Arial" w:hAnsi="Arial" w:cs="Arial"/>
          </w:rPr>
          <w:t xml:space="preserve"> </w:t>
        </w:r>
      </w:ins>
      <w:ins w:id="322" w:author="Tobias Mueller" w:date="2022-09-07T11:42:00Z">
        <w:r w:rsidR="00DA1728">
          <w:rPr>
            <w:rFonts w:ascii="Arial" w:eastAsia="Arial" w:hAnsi="Arial" w:cs="Arial"/>
          </w:rPr>
          <w:t xml:space="preserve">For </w:t>
        </w:r>
        <w:proofErr w:type="spellStart"/>
        <w:r w:rsidR="00DA1728">
          <w:rPr>
            <w:rFonts w:ascii="Arial" w:eastAsia="Arial" w:hAnsi="Arial" w:cs="Arial"/>
          </w:rPr>
          <w:t>Rhodot</w:t>
        </w:r>
      </w:ins>
      <w:ins w:id="323" w:author="Tobias Mueller" w:date="2022-09-07T11:47:00Z">
        <w:r w:rsidR="00F304DA">
          <w:rPr>
            <w:rFonts w:ascii="Arial" w:eastAsia="Arial" w:hAnsi="Arial" w:cs="Arial"/>
          </w:rPr>
          <w:t>o</w:t>
        </w:r>
      </w:ins>
      <w:ins w:id="324" w:author="Tobias Mueller" w:date="2022-09-07T11:42:00Z">
        <w:r w:rsidR="00DA1728">
          <w:rPr>
            <w:rFonts w:ascii="Arial" w:eastAsia="Arial" w:hAnsi="Arial" w:cs="Arial"/>
          </w:rPr>
          <w:t>rula</w:t>
        </w:r>
        <w:proofErr w:type="spellEnd"/>
        <w:r w:rsidR="00DA1728">
          <w:rPr>
            <w:rFonts w:ascii="Arial" w:eastAsia="Arial" w:hAnsi="Arial" w:cs="Arial"/>
          </w:rPr>
          <w:t xml:space="preserve"> </w:t>
        </w:r>
        <w:proofErr w:type="spellStart"/>
        <w:r w:rsidR="00DA1728">
          <w:rPr>
            <w:rFonts w:ascii="Arial" w:eastAsia="Arial" w:hAnsi="Arial" w:cs="Arial"/>
          </w:rPr>
          <w:t>fujinensis</w:t>
        </w:r>
        <w:proofErr w:type="spellEnd"/>
        <w:r w:rsidR="00DA1728">
          <w:rPr>
            <w:rFonts w:ascii="Arial" w:eastAsia="Arial" w:hAnsi="Arial" w:cs="Arial"/>
          </w:rPr>
          <w:t xml:space="preserve">, </w:t>
        </w:r>
      </w:ins>
      <w:ins w:id="325" w:author="Tobias Mueller" w:date="2022-09-07T11:58:00Z">
        <w:r w:rsidR="003F602E">
          <w:rPr>
            <w:rFonts w:ascii="Arial" w:eastAsia="Arial" w:hAnsi="Arial" w:cs="Arial"/>
          </w:rPr>
          <w:t>no NCBI data</w:t>
        </w:r>
      </w:ins>
      <w:ins w:id="326" w:author="Tobias Mueller" w:date="2022-09-07T11:42:00Z">
        <w:r w:rsidR="00DA1728">
          <w:rPr>
            <w:rFonts w:ascii="Arial" w:eastAsia="Arial" w:hAnsi="Arial" w:cs="Arial"/>
          </w:rPr>
          <w:t xml:space="preserve"> was available so </w:t>
        </w:r>
      </w:ins>
      <w:ins w:id="327" w:author="Tobias Mueller" w:date="2022-09-07T11:59:00Z">
        <w:r w:rsidR="003F602E">
          <w:rPr>
            <w:rFonts w:ascii="Arial" w:eastAsia="Arial" w:hAnsi="Arial" w:cs="Arial"/>
          </w:rPr>
          <w:t xml:space="preserve">it </w:t>
        </w:r>
      </w:ins>
      <w:ins w:id="328" w:author="Tobias Mueller" w:date="2022-09-07T11:42:00Z">
        <w:r w:rsidR="00DA1728">
          <w:rPr>
            <w:rFonts w:ascii="Arial" w:eastAsia="Arial" w:hAnsi="Arial" w:cs="Arial"/>
          </w:rPr>
          <w:t xml:space="preserve">was replaced with </w:t>
        </w:r>
      </w:ins>
      <w:proofErr w:type="spellStart"/>
      <w:ins w:id="329" w:author="Tobias Mueller" w:date="2022-09-07T11:43:00Z">
        <w:r w:rsidR="00DA1728" w:rsidRPr="00F304DA">
          <w:rPr>
            <w:rFonts w:ascii="Arial" w:eastAsia="Arial" w:hAnsi="Arial" w:cs="Arial"/>
            <w:rPrChange w:id="330" w:author="Tobias Mueller" w:date="2022-09-07T11:47:00Z">
              <w:rPr/>
            </w:rPrChange>
          </w:rPr>
          <w:t>Rhodotorula</w:t>
        </w:r>
        <w:proofErr w:type="spellEnd"/>
        <w:r w:rsidR="00DA1728" w:rsidRPr="00F304DA">
          <w:rPr>
            <w:rFonts w:ascii="Arial" w:eastAsia="Arial" w:hAnsi="Arial" w:cs="Arial"/>
            <w:rPrChange w:id="331" w:author="Tobias Mueller" w:date="2022-09-07T11:47:00Z">
              <w:rPr/>
            </w:rPrChange>
          </w:rPr>
          <w:t xml:space="preserve"> </w:t>
        </w:r>
        <w:proofErr w:type="spellStart"/>
        <w:r w:rsidR="00DA1728" w:rsidRPr="00F304DA">
          <w:rPr>
            <w:rFonts w:ascii="Arial" w:eastAsia="Arial" w:hAnsi="Arial" w:cs="Arial"/>
            <w:rPrChange w:id="332" w:author="Tobias Mueller" w:date="2022-09-07T11:47:00Z">
              <w:rPr/>
            </w:rPrChange>
          </w:rPr>
          <w:t>graminis</w:t>
        </w:r>
      </w:ins>
      <w:proofErr w:type="spellEnd"/>
      <w:ins w:id="333" w:author="Tobias Mueller" w:date="2022-09-07T11:44:00Z">
        <w:r w:rsidR="00DA1728" w:rsidRPr="00F304DA">
          <w:rPr>
            <w:rFonts w:ascii="Arial" w:eastAsia="Arial" w:hAnsi="Arial" w:cs="Arial"/>
            <w:rPrChange w:id="334" w:author="Tobias Mueller" w:date="2022-09-07T11:47:00Z">
              <w:rPr/>
            </w:rPrChange>
          </w:rPr>
          <w:t xml:space="preserve"> and </w:t>
        </w:r>
        <w:proofErr w:type="spellStart"/>
        <w:r w:rsidR="00DA1728" w:rsidRPr="00F304DA">
          <w:rPr>
            <w:rFonts w:ascii="Arial" w:eastAsia="Arial" w:hAnsi="Arial" w:cs="Arial"/>
            <w:rPrChange w:id="335" w:author="Tobias Mueller" w:date="2022-09-07T11:47:00Z">
              <w:rPr/>
            </w:rPrChange>
          </w:rPr>
          <w:t>Auerobasidium</w:t>
        </w:r>
        <w:proofErr w:type="spellEnd"/>
        <w:r w:rsidR="00DA1728" w:rsidRPr="00F304DA">
          <w:rPr>
            <w:rFonts w:ascii="Arial" w:eastAsia="Arial" w:hAnsi="Arial" w:cs="Arial"/>
            <w:rPrChange w:id="336" w:author="Tobias Mueller" w:date="2022-09-07T11:47:00Z">
              <w:rPr/>
            </w:rPrChange>
          </w:rPr>
          <w:t xml:space="preserve"> </w:t>
        </w:r>
        <w:proofErr w:type="spellStart"/>
        <w:r w:rsidR="00DA1728" w:rsidRPr="00F304DA">
          <w:rPr>
            <w:rFonts w:ascii="Arial" w:eastAsia="Arial" w:hAnsi="Arial" w:cs="Arial"/>
            <w:rPrChange w:id="337" w:author="Tobias Mueller" w:date="2022-09-07T11:47:00Z">
              <w:rPr/>
            </w:rPrChange>
          </w:rPr>
          <w:t>pallulans</w:t>
        </w:r>
        <w:proofErr w:type="spellEnd"/>
        <w:r w:rsidR="00DA1728" w:rsidRPr="00F304DA">
          <w:rPr>
            <w:rFonts w:ascii="Arial" w:eastAsia="Arial" w:hAnsi="Arial" w:cs="Arial"/>
            <w:rPrChange w:id="338" w:author="Tobias Mueller" w:date="2022-09-07T11:47:00Z">
              <w:rPr/>
            </w:rPrChange>
          </w:rPr>
          <w:t xml:space="preserve"> was replaced with the co</w:t>
        </w:r>
      </w:ins>
      <w:ins w:id="339" w:author="Tobias Mueller" w:date="2022-09-07T11:47:00Z">
        <w:r w:rsidR="00F304DA">
          <w:rPr>
            <w:rFonts w:ascii="Arial" w:eastAsia="Arial" w:hAnsi="Arial" w:cs="Arial"/>
          </w:rPr>
          <w:t>-</w:t>
        </w:r>
      </w:ins>
      <w:ins w:id="340" w:author="Tobias Mueller" w:date="2022-09-07T11:44:00Z">
        <w:r w:rsidR="00DA1728" w:rsidRPr="00F304DA">
          <w:rPr>
            <w:rFonts w:ascii="Arial" w:eastAsia="Arial" w:hAnsi="Arial" w:cs="Arial"/>
            <w:rPrChange w:id="341" w:author="Tobias Mueller" w:date="2022-09-07T11:47:00Z">
              <w:rPr/>
            </w:rPrChange>
          </w:rPr>
          <w:t xml:space="preserve">family member </w:t>
        </w:r>
        <w:proofErr w:type="spellStart"/>
        <w:r w:rsidR="00DA1728" w:rsidRPr="00F304DA">
          <w:rPr>
            <w:rFonts w:ascii="Arial" w:eastAsia="Arial" w:hAnsi="Arial" w:cs="Arial"/>
            <w:rPrChange w:id="342" w:author="Tobias Mueller" w:date="2022-09-07T11:47:00Z">
              <w:rPr/>
            </w:rPrChange>
          </w:rPr>
          <w:t>Sydowia</w:t>
        </w:r>
        <w:proofErr w:type="spellEnd"/>
        <w:r w:rsidR="00DA1728" w:rsidRPr="00F304DA">
          <w:rPr>
            <w:rFonts w:ascii="Arial" w:eastAsia="Arial" w:hAnsi="Arial" w:cs="Arial"/>
            <w:rPrChange w:id="343" w:author="Tobias Mueller" w:date="2022-09-07T11:47:00Z">
              <w:rPr/>
            </w:rPrChange>
          </w:rPr>
          <w:t xml:space="preserve"> </w:t>
        </w:r>
        <w:proofErr w:type="spellStart"/>
        <w:r w:rsidR="00DA1728" w:rsidRPr="00F304DA">
          <w:rPr>
            <w:rFonts w:ascii="Arial" w:eastAsia="Arial" w:hAnsi="Arial" w:cs="Arial"/>
            <w:rPrChange w:id="344" w:author="Tobias Mueller" w:date="2022-09-07T11:47:00Z">
              <w:rPr/>
            </w:rPrChange>
          </w:rPr>
          <w:t>polyspora</w:t>
        </w:r>
      </w:ins>
      <w:proofErr w:type="spellEnd"/>
      <w:ins w:id="345" w:author="Tobias Mueller" w:date="2022-09-07T11:48:00Z">
        <w:r w:rsidR="00F304DA">
          <w:rPr>
            <w:rFonts w:ascii="Arial" w:eastAsia="Arial" w:hAnsi="Arial" w:cs="Arial"/>
          </w:rPr>
          <w:t xml:space="preserve">, however, neither substitution will impact divergence time </w:t>
        </w:r>
      </w:ins>
      <w:ins w:id="346" w:author="Tobias Mueller" w:date="2022-09-07T12:14:00Z">
        <w:r w:rsidR="00411572">
          <w:rPr>
            <w:rFonts w:ascii="Arial" w:eastAsia="Arial" w:hAnsi="Arial" w:cs="Arial"/>
          </w:rPr>
          <w:t xml:space="preserve">in relation to </w:t>
        </w:r>
      </w:ins>
      <w:ins w:id="347" w:author="Tobias Mueller" w:date="2022-09-07T11:48:00Z">
        <w:r w:rsidR="00F304DA">
          <w:rPr>
            <w:rFonts w:ascii="Arial" w:eastAsia="Arial" w:hAnsi="Arial" w:cs="Arial"/>
          </w:rPr>
          <w:t>other members</w:t>
        </w:r>
      </w:ins>
      <w:ins w:id="348" w:author="Tobias Mueller" w:date="2022-09-07T12:14:00Z">
        <w:r w:rsidR="00411572">
          <w:rPr>
            <w:rFonts w:ascii="Arial" w:eastAsia="Arial" w:hAnsi="Arial" w:cs="Arial"/>
          </w:rPr>
          <w:t xml:space="preserve"> of the tree</w:t>
        </w:r>
      </w:ins>
      <w:ins w:id="349" w:author="Tobias Mueller" w:date="2022-09-07T11:44:00Z">
        <w:r w:rsidR="00DA1728" w:rsidRPr="00F304DA">
          <w:rPr>
            <w:rFonts w:ascii="Arial" w:eastAsia="Arial" w:hAnsi="Arial" w:cs="Arial"/>
            <w:rPrChange w:id="350" w:author="Tobias Mueller" w:date="2022-09-07T11:47:00Z">
              <w:rPr/>
            </w:rPrChange>
          </w:rPr>
          <w:t xml:space="preserve">. </w:t>
        </w:r>
      </w:ins>
      <w:commentRangeEnd w:id="321"/>
      <w:ins w:id="351" w:author="Tobias Mueller" w:date="2022-09-07T11:46:00Z">
        <w:r w:rsidR="00DA1728" w:rsidRPr="00F304DA">
          <w:rPr>
            <w:rFonts w:ascii="Arial" w:eastAsia="Arial" w:hAnsi="Arial" w:cs="Arial"/>
            <w:rPrChange w:id="352" w:author="Tobias Mueller" w:date="2022-09-07T11:47:00Z">
              <w:rPr>
                <w:rStyle w:val="CommentReference"/>
              </w:rPr>
            </w:rPrChange>
          </w:rPr>
          <w:commentReference w:id="321"/>
        </w:r>
      </w:ins>
    </w:p>
    <w:p w14:paraId="449A50E9" w14:textId="77777777" w:rsidR="00F47FB6" w:rsidRPr="00DB55B1" w:rsidDel="006A37B4" w:rsidRDefault="00F47FB6" w:rsidP="00F47FB6">
      <w:pPr>
        <w:spacing w:after="0" w:line="360" w:lineRule="auto"/>
        <w:rPr>
          <w:del w:id="353"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54" w:author="Tobias Mueller" w:date="2022-08-11T08:01:00Z"/>
          <w:rFonts w:ascii="Arial" w:eastAsia="Arial" w:hAnsi="Arial" w:cs="Arial"/>
          <w:b/>
          <w:bCs/>
          <w:color w:val="FF0000"/>
          <w:rPrChange w:id="355" w:author="Tobias Mueller" w:date="2022-08-11T07:59:00Z">
            <w:rPr>
              <w:del w:id="356"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w:t>
      </w:r>
      <w:proofErr w:type="spellStart"/>
      <w:r>
        <w:t>McArt</w:t>
      </w:r>
      <w:proofErr w:type="spellEnd"/>
      <w:r>
        <w:t xml:space="preserve">, S.H., and </w:t>
      </w:r>
      <w:proofErr w:type="spellStart"/>
      <w:r>
        <w:t>Vannette</w:t>
      </w:r>
      <w:proofErr w:type="spellEnd"/>
      <w:r>
        <w:t xml:space="preserv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w:t>
      </w:r>
      <w:proofErr w:type="spellStart"/>
      <w:r>
        <w:t>Shaheen</w:t>
      </w:r>
      <w:proofErr w:type="spellEnd"/>
      <w:r>
        <w:t xml:space="preserve">, F. (2008) Norditerpenoid alkaloids from the roots of Aconitum </w:t>
      </w:r>
      <w:proofErr w:type="spellStart"/>
      <w:r>
        <w:t>heterophyllum</w:t>
      </w:r>
      <w:proofErr w:type="spellEnd"/>
      <w:r>
        <w:t xml:space="preserve">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w:t>
      </w:r>
      <w:proofErr w:type="gramStart"/>
      <w:r>
        <w:t>S.</w:t>
      </w:r>
      <w:proofErr w:type="gramEnd"/>
      <w:r>
        <w:t xml:space="preserve"> and Herrera, C.M. (2013) Composition, richness and nonrandom assembly of culturable bacterial-microfungal communities in floral nectar of Mediterranean plants. </w:t>
      </w:r>
      <w:r>
        <w:rPr>
          <w:i/>
          <w:iCs/>
        </w:rPr>
        <w:t xml:space="preserve">FEMS </w:t>
      </w:r>
      <w:proofErr w:type="spellStart"/>
      <w:r>
        <w:rPr>
          <w:i/>
          <w:iCs/>
        </w:rPr>
        <w:t>Microbiol</w:t>
      </w:r>
      <w:proofErr w:type="spellEnd"/>
      <w:r>
        <w:rPr>
          <w:i/>
          <w:iCs/>
        </w:rPr>
        <w:t xml:space="preserve"> </w:t>
      </w:r>
      <w:proofErr w:type="spellStart"/>
      <w:r>
        <w:rPr>
          <w:i/>
          <w:iCs/>
        </w:rPr>
        <w:t>Ecol</w:t>
      </w:r>
      <w:proofErr w:type="spellEnd"/>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w:t>
      </w:r>
      <w:proofErr w:type="spellStart"/>
      <w:r>
        <w:t>Lievens</w:t>
      </w:r>
      <w:proofErr w:type="spellEnd"/>
      <w:r>
        <w:t xml:space="preserve">, B., and </w:t>
      </w:r>
      <w:proofErr w:type="spellStart"/>
      <w:r>
        <w:t>Fukami</w:t>
      </w:r>
      <w:proofErr w:type="spellEnd"/>
      <w:r>
        <w:t xml:space="preserve">,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proofErr w:type="spellStart"/>
      <w:r>
        <w:rPr>
          <w:i/>
          <w:iCs/>
        </w:rPr>
        <w:t>Apidologie</w:t>
      </w:r>
      <w:proofErr w:type="spellEnd"/>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w:t>
      </w:r>
      <w:proofErr w:type="spellStart"/>
      <w:r>
        <w:t>Yakubova</w:t>
      </w:r>
      <w:proofErr w:type="spellEnd"/>
      <w:r>
        <w:t xml:space="preserve">, E., and </w:t>
      </w:r>
      <w:proofErr w:type="spellStart"/>
      <w:r>
        <w:t>Widhalm</w:t>
      </w:r>
      <w:proofErr w:type="spellEnd"/>
      <w:r>
        <w:t xml:space="preserve">, J.R. (2019) Specialized naphthoquinones present in Impatiens </w:t>
      </w:r>
      <w:proofErr w:type="spellStart"/>
      <w:r>
        <w:t>glandulifera</w:t>
      </w:r>
      <w:proofErr w:type="spellEnd"/>
      <w:r>
        <w:t xml:space="preserve"> </w:t>
      </w:r>
      <w:proofErr w:type="spellStart"/>
      <w:r>
        <w:t>nectaries</w:t>
      </w:r>
      <w:proofErr w:type="spellEnd"/>
      <w:r>
        <w:t xml:space="preserve">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proofErr w:type="spellStart"/>
      <w:r>
        <w:t>Brysch</w:t>
      </w:r>
      <w:proofErr w:type="spellEnd"/>
      <w:r>
        <w:t xml:space="preserve">-Herzberg,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w:t>
      </w:r>
      <w:proofErr w:type="spellStart"/>
      <w:r>
        <w:t>Parachnowitsch</w:t>
      </w:r>
      <w:proofErr w:type="spellEnd"/>
      <w:r>
        <w:t xml:space="preserve">, A.L. (2018) Bacteria </w:t>
      </w:r>
      <w:proofErr w:type="spellStart"/>
      <w:r>
        <w:t>colonising</w:t>
      </w:r>
      <w:proofErr w:type="spellEnd"/>
      <w:r>
        <w:t xml:space="preserve"> Penstemon digitalis show volatile and tissue-specific responses to a natural concentration range of the floral volatile linalool. </w:t>
      </w:r>
      <w:proofErr w:type="spellStart"/>
      <w:r>
        <w:rPr>
          <w:i/>
          <w:iCs/>
        </w:rPr>
        <w:t>Chemoecology</w:t>
      </w:r>
      <w:proofErr w:type="spellEnd"/>
      <w:r>
        <w:t xml:space="preserve"> </w:t>
      </w:r>
      <w:r>
        <w:rPr>
          <w:b/>
          <w:bCs/>
        </w:rPr>
        <w:t>28</w:t>
      </w:r>
      <w:r>
        <w:t>: 11–19.</w:t>
      </w:r>
    </w:p>
    <w:p w14:paraId="17919A62" w14:textId="77777777" w:rsidR="00910E8E" w:rsidRDefault="00910E8E" w:rsidP="00910E8E">
      <w:pPr>
        <w:pStyle w:val="Bibliography"/>
      </w:pPr>
      <w:r>
        <w:t xml:space="preserve">Carter, C., Healy, R., </w:t>
      </w:r>
      <w:proofErr w:type="spellStart"/>
      <w:r>
        <w:t>O’Tool</w:t>
      </w:r>
      <w:proofErr w:type="spellEnd"/>
      <w:r>
        <w:t xml:space="preserve">, N.M., Naqvi, S.M.S., Ren, G., Park, S., et al. (2007) Tobacco </w:t>
      </w:r>
      <w:proofErr w:type="spellStart"/>
      <w:r>
        <w:t>Nectaries</w:t>
      </w:r>
      <w:proofErr w:type="spellEnd"/>
      <w:r>
        <w:t xml:space="preserve"> Express a Novel NADPH Oxidase Implicated in the Defense of Floral Reproductive Tissues against Microorganisms. </w:t>
      </w:r>
      <w:r>
        <w:rPr>
          <w:i/>
          <w:iCs/>
        </w:rPr>
        <w:t xml:space="preserve">Plant </w:t>
      </w:r>
      <w:proofErr w:type="spellStart"/>
      <w:r>
        <w:rPr>
          <w:i/>
          <w:iCs/>
        </w:rPr>
        <w:t>Physiol</w:t>
      </w:r>
      <w:proofErr w:type="spellEnd"/>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w:t>
      </w:r>
      <w:proofErr w:type="spellStart"/>
      <w:r>
        <w:t>Fukami</w:t>
      </w:r>
      <w:proofErr w:type="spellEnd"/>
      <w:r>
        <w:t xml:space="preserve">,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lastRenderedPageBreak/>
        <w:t xml:space="preserve">Cook, D., Manson, J.S., Gardner, D.R., Welch, K.D., and Irwin, R.E. (2013) </w:t>
      </w:r>
      <w:proofErr w:type="spellStart"/>
      <w:r>
        <w:t>Norditerpene</w:t>
      </w:r>
      <w:proofErr w:type="spellEnd"/>
      <w:r>
        <w:t xml:space="preserv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proofErr w:type="spellStart"/>
      <w:r>
        <w:t>Dhami</w:t>
      </w:r>
      <w:proofErr w:type="spellEnd"/>
      <w:r>
        <w:t xml:space="preserve">, M.K., Hartwig, T., and </w:t>
      </w:r>
      <w:proofErr w:type="spellStart"/>
      <w:r>
        <w:t>Fukami</w:t>
      </w:r>
      <w:proofErr w:type="spellEnd"/>
      <w:r>
        <w:t xml:space="preserve">, T. (2016) Genetic basis of priority effects: insights from nectar yeast. </w:t>
      </w:r>
      <w:r>
        <w:rPr>
          <w:i/>
          <w:iCs/>
        </w:rPr>
        <w:t>Proceedings of the Royal Society B: Biological Sciences</w:t>
      </w:r>
      <w:r>
        <w:t xml:space="preserve"> </w:t>
      </w:r>
      <w:proofErr w:type="gramStart"/>
      <w:r>
        <w:rPr>
          <w:b/>
          <w:bCs/>
        </w:rPr>
        <w:t>283</w:t>
      </w:r>
      <w:r>
        <w:t>:.</w:t>
      </w:r>
      <w:proofErr w:type="gramEnd"/>
    </w:p>
    <w:p w14:paraId="2BE5E835" w14:textId="77777777" w:rsidR="00910E8E" w:rsidRDefault="00910E8E" w:rsidP="00910E8E">
      <w:pPr>
        <w:pStyle w:val="Bibliography"/>
      </w:pPr>
      <w:proofErr w:type="spellStart"/>
      <w:r>
        <w:t>Dhami</w:t>
      </w:r>
      <w:proofErr w:type="spellEnd"/>
      <w:r>
        <w:t xml:space="preserve">, M.K., Hartwig, T., </w:t>
      </w:r>
      <w:proofErr w:type="spellStart"/>
      <w:r>
        <w:t>Letten</w:t>
      </w:r>
      <w:proofErr w:type="spellEnd"/>
      <w:r>
        <w:t xml:space="preserve">, A.D., </w:t>
      </w:r>
      <w:proofErr w:type="spellStart"/>
      <w:r>
        <w:t>Banf</w:t>
      </w:r>
      <w:proofErr w:type="spellEnd"/>
      <w:r>
        <w:t xml:space="preserve">, M., and </w:t>
      </w:r>
      <w:proofErr w:type="spellStart"/>
      <w:r>
        <w:t>Fukami</w:t>
      </w:r>
      <w:proofErr w:type="spellEnd"/>
      <w:r>
        <w:t xml:space="preserve">,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proofErr w:type="spellStart"/>
      <w:r>
        <w:t>Fridman</w:t>
      </w:r>
      <w:proofErr w:type="spellEnd"/>
      <w:r>
        <w:t xml:space="preserve">, S., </w:t>
      </w:r>
      <w:proofErr w:type="spellStart"/>
      <w:r>
        <w:t>Izhaki</w:t>
      </w:r>
      <w:proofErr w:type="spellEnd"/>
      <w:r>
        <w:t xml:space="preserve">, I., </w:t>
      </w:r>
      <w:proofErr w:type="spellStart"/>
      <w:r>
        <w:t>Gerchman</w:t>
      </w:r>
      <w:proofErr w:type="spellEnd"/>
      <w:r>
        <w:t xml:space="preserve">,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proofErr w:type="spellStart"/>
      <w:r>
        <w:t>Fukami</w:t>
      </w:r>
      <w:proofErr w:type="spellEnd"/>
      <w:r>
        <w:t xml:space="preserve">,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w:t>
      </w:r>
      <w:proofErr w:type="spellStart"/>
      <w:r>
        <w:t>Pozo</w:t>
      </w:r>
      <w:proofErr w:type="spellEnd"/>
      <w:r>
        <w:t xml:space="preserve">, M.I., and </w:t>
      </w:r>
      <w:proofErr w:type="spellStart"/>
      <w:r>
        <w:t>Bazaga</w:t>
      </w:r>
      <w:proofErr w:type="spellEnd"/>
      <w:r>
        <w:t xml:space="preserve">, P. (2010) Inhospitable sweetness: nectar filtering of pollinator-borne </w:t>
      </w:r>
      <w:proofErr w:type="spellStart"/>
      <w:r>
        <w:t>inocula</w:t>
      </w:r>
      <w:proofErr w:type="spellEnd"/>
      <w:r>
        <w:t xml:space="preserve">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w:t>
      </w:r>
      <w:proofErr w:type="spellStart"/>
      <w:r>
        <w:t>Pozo</w:t>
      </w:r>
      <w:proofErr w:type="spellEnd"/>
      <w:r>
        <w:t xml:space="preserve">, M.I., and </w:t>
      </w:r>
      <w:proofErr w:type="spellStart"/>
      <w:r>
        <w:t>Bazaga</w:t>
      </w:r>
      <w:proofErr w:type="spellEnd"/>
      <w:r>
        <w:t xml:space="preserve">, P. (2014) Nonrandom genotype distribution among floral hosts contributes to local and regional genetic diversity in the nectar–living yeast </w:t>
      </w:r>
      <w:proofErr w:type="spellStart"/>
      <w:r>
        <w:t>Metschnikowia</w:t>
      </w:r>
      <w:proofErr w:type="spellEnd"/>
      <w:r>
        <w:t xml:space="preserve"> </w:t>
      </w:r>
      <w:proofErr w:type="spellStart"/>
      <w:r>
        <w:t>reukaufii</w:t>
      </w:r>
      <w:proofErr w:type="spellEnd"/>
      <w:r>
        <w:t xml:space="preserve">.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w:t>
      </w:r>
      <w:proofErr w:type="spellStart"/>
      <w:r>
        <w:t>Pozo</w:t>
      </w:r>
      <w:proofErr w:type="spellEnd"/>
      <w:r>
        <w:t xml:space="preserve">,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proofErr w:type="spellStart"/>
      <w:r>
        <w:t>Jacquemyn</w:t>
      </w:r>
      <w:proofErr w:type="spellEnd"/>
      <w:r>
        <w:t xml:space="preserve">, H., </w:t>
      </w:r>
      <w:proofErr w:type="spellStart"/>
      <w:r>
        <w:t>Lenaerts</w:t>
      </w:r>
      <w:proofErr w:type="spellEnd"/>
      <w:r>
        <w:t xml:space="preserve">, M., </w:t>
      </w:r>
      <w:proofErr w:type="spellStart"/>
      <w:r>
        <w:t>Tyteca</w:t>
      </w:r>
      <w:proofErr w:type="spellEnd"/>
      <w:r>
        <w:t xml:space="preserve">, D., and </w:t>
      </w:r>
      <w:proofErr w:type="spellStart"/>
      <w:r>
        <w:t>Lievens</w:t>
      </w:r>
      <w:proofErr w:type="spellEnd"/>
      <w:r>
        <w:t xml:space="preserve">, B. (2013) Microbial diversity in the floral nectar of seven </w:t>
      </w:r>
      <w:proofErr w:type="spellStart"/>
      <w:r>
        <w:t>Epipactis</w:t>
      </w:r>
      <w:proofErr w:type="spellEnd"/>
      <w:r>
        <w:t xml:space="preserve"> (</w:t>
      </w:r>
      <w:proofErr w:type="spellStart"/>
      <w:r>
        <w:t>Orchidaceae</w:t>
      </w:r>
      <w:proofErr w:type="spellEnd"/>
      <w:r>
        <w:t xml:space="preserve">) species. </w:t>
      </w:r>
      <w:proofErr w:type="spellStart"/>
      <w:r>
        <w:rPr>
          <w:i/>
          <w:iCs/>
        </w:rPr>
        <w:t>MicrobiologyOpen</w:t>
      </w:r>
      <w:proofErr w:type="spellEnd"/>
      <w:r>
        <w:t xml:space="preserve"> </w:t>
      </w:r>
      <w:r>
        <w:rPr>
          <w:b/>
          <w:bCs/>
        </w:rPr>
        <w:t>2</w:t>
      </w:r>
      <w:r>
        <w:t>: 644–658.</w:t>
      </w:r>
    </w:p>
    <w:p w14:paraId="17166810" w14:textId="77777777" w:rsidR="00910E8E" w:rsidRDefault="00910E8E" w:rsidP="00910E8E">
      <w:pPr>
        <w:pStyle w:val="Bibliography"/>
      </w:pPr>
      <w:proofErr w:type="spellStart"/>
      <w:r>
        <w:t>Kahm</w:t>
      </w:r>
      <w:proofErr w:type="spellEnd"/>
      <w:r>
        <w:t xml:space="preserve">, M., </w:t>
      </w:r>
      <w:proofErr w:type="spellStart"/>
      <w:r>
        <w:t>Hasenbrink</w:t>
      </w:r>
      <w:proofErr w:type="spellEnd"/>
      <w:r>
        <w:t>, G., Lichtenberg-</w:t>
      </w:r>
      <w:proofErr w:type="spellStart"/>
      <w:r>
        <w:t>Fraté</w:t>
      </w:r>
      <w:proofErr w:type="spellEnd"/>
      <w:r>
        <w:t xml:space="preserve">, H., Ludwig, J., and </w:t>
      </w:r>
      <w:proofErr w:type="spellStart"/>
      <w:r>
        <w:t>Kschischo</w:t>
      </w:r>
      <w:proofErr w:type="spellEnd"/>
      <w:r>
        <w:t xml:space="preserve">, M. (2010) </w:t>
      </w:r>
      <w:proofErr w:type="spellStart"/>
      <w:r>
        <w:t>grofit</w:t>
      </w:r>
      <w:proofErr w:type="spellEnd"/>
      <w:r>
        <w:t xml:space="preserve">: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w:t>
      </w:r>
      <w:proofErr w:type="spellStart"/>
      <w:r>
        <w:t>Suleski</w:t>
      </w:r>
      <w:proofErr w:type="spellEnd"/>
      <w:r>
        <w:t xml:space="preserve">, M., Craig, J.M., Kasprowicz, A.E., </w:t>
      </w:r>
      <w:proofErr w:type="spellStart"/>
      <w:r>
        <w:t>Sanderford</w:t>
      </w:r>
      <w:proofErr w:type="spellEnd"/>
      <w:r>
        <w:t xml:space="preserve">, M., Li, M., et al. (2022) </w:t>
      </w:r>
      <w:proofErr w:type="spellStart"/>
      <w:r>
        <w:t>TimeTree</w:t>
      </w:r>
      <w:proofErr w:type="spellEnd"/>
      <w:r>
        <w:t xml:space="preserv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proofErr w:type="spellStart"/>
      <w:r>
        <w:t>Lievens</w:t>
      </w:r>
      <w:proofErr w:type="spellEnd"/>
      <w:r>
        <w:t xml:space="preserve">, B., </w:t>
      </w:r>
      <w:proofErr w:type="spellStart"/>
      <w:r>
        <w:t>Hallsworth</w:t>
      </w:r>
      <w:proofErr w:type="spellEnd"/>
      <w:r>
        <w:t xml:space="preserve">, J.E., </w:t>
      </w:r>
      <w:proofErr w:type="spellStart"/>
      <w:r>
        <w:t>Pozo</w:t>
      </w:r>
      <w:proofErr w:type="spellEnd"/>
      <w:r>
        <w:t xml:space="preserve">, M.I., </w:t>
      </w:r>
      <w:proofErr w:type="spellStart"/>
      <w:r>
        <w:t>Belgacem</w:t>
      </w:r>
      <w:proofErr w:type="spellEnd"/>
      <w:r>
        <w:t xml:space="preserve">, Z.B., Stevenson, A., Willems, K.A., and </w:t>
      </w:r>
      <w:proofErr w:type="spellStart"/>
      <w:r>
        <w:t>Jacquemyn</w:t>
      </w:r>
      <w:proofErr w:type="spellEnd"/>
      <w:r>
        <w:t xml:space="preserve">, H. (2015) Microbiology of sugar-rich environments: diversity, </w:t>
      </w:r>
      <w:proofErr w:type="gramStart"/>
      <w:r>
        <w:t>ecology</w:t>
      </w:r>
      <w:proofErr w:type="gramEnd"/>
      <w:r>
        <w:t xml:space="preserve"> and system constraints. </w:t>
      </w:r>
      <w:r>
        <w:rPr>
          <w:i/>
          <w:iCs/>
        </w:rPr>
        <w:t xml:space="preserve">Environ </w:t>
      </w:r>
      <w:proofErr w:type="spellStart"/>
      <w:r>
        <w:rPr>
          <w:i/>
          <w:iCs/>
        </w:rPr>
        <w:t>Microbiol</w:t>
      </w:r>
      <w:proofErr w:type="spellEnd"/>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proofErr w:type="spellStart"/>
      <w:r>
        <w:t>Mittelbach</w:t>
      </w:r>
      <w:proofErr w:type="spellEnd"/>
      <w:r>
        <w:t xml:space="preserve">, M., </w:t>
      </w:r>
      <w:proofErr w:type="spellStart"/>
      <w:r>
        <w:t>Yurkov</w:t>
      </w:r>
      <w:proofErr w:type="spellEnd"/>
      <w:r>
        <w:t xml:space="preserve">, A.M., Stoll, R., and </w:t>
      </w:r>
      <w:proofErr w:type="spellStart"/>
      <w:r>
        <w:t>Begerow</w:t>
      </w:r>
      <w:proofErr w:type="spellEnd"/>
      <w:r>
        <w:t xml:space="preserve">,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 xml:space="preserve">Nicolson, S.W., </w:t>
      </w:r>
      <w:proofErr w:type="spellStart"/>
      <w:r>
        <w:t>Nepi</w:t>
      </w:r>
      <w:proofErr w:type="spellEnd"/>
      <w:r>
        <w:t xml:space="preserve">, M., and </w:t>
      </w:r>
      <w:proofErr w:type="spellStart"/>
      <w:r>
        <w:t>Pacini</w:t>
      </w:r>
      <w:proofErr w:type="spellEnd"/>
      <w:r>
        <w:t xml:space="preserve">, E. eds. (2007) </w:t>
      </w:r>
      <w:proofErr w:type="spellStart"/>
      <w:r>
        <w:t>Nectaries</w:t>
      </w:r>
      <w:proofErr w:type="spellEnd"/>
      <w:r>
        <w:t xml:space="preserve"> and nectar, Dordrecht: Springer.</w:t>
      </w:r>
    </w:p>
    <w:p w14:paraId="216CCD85" w14:textId="77777777" w:rsidR="00910E8E" w:rsidRDefault="00910E8E" w:rsidP="00910E8E">
      <w:pPr>
        <w:pStyle w:val="Bibliography"/>
      </w:pPr>
      <w:proofErr w:type="spellStart"/>
      <w:r>
        <w:t>Nocentini</w:t>
      </w:r>
      <w:proofErr w:type="spellEnd"/>
      <w:r>
        <w:t xml:space="preserve">, D., </w:t>
      </w:r>
      <w:proofErr w:type="spellStart"/>
      <w:r>
        <w:t>Guarnieri</w:t>
      </w:r>
      <w:proofErr w:type="spellEnd"/>
      <w:r>
        <w:t xml:space="preserve">, M., and </w:t>
      </w:r>
      <w:proofErr w:type="spellStart"/>
      <w:r>
        <w:t>Soligo</w:t>
      </w:r>
      <w:proofErr w:type="spellEnd"/>
      <w:r>
        <w:t xml:space="preserve">, C. (2015) Nectar defense and hydrogen peroxide in floral nectar of Cucurbita pepo. </w:t>
      </w:r>
      <w:r>
        <w:rPr>
          <w:i/>
          <w:iCs/>
        </w:rPr>
        <w:t xml:space="preserve">Acta </w:t>
      </w:r>
      <w:proofErr w:type="spellStart"/>
      <w:r>
        <w:rPr>
          <w:i/>
          <w:iCs/>
        </w:rPr>
        <w:t>Agrobotanica</w:t>
      </w:r>
      <w:proofErr w:type="spellEnd"/>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w:t>
      </w:r>
      <w:proofErr w:type="spellStart"/>
      <w:r>
        <w:t>Aderkas</w:t>
      </w:r>
      <w:proofErr w:type="spellEnd"/>
      <w:r>
        <w:t xml:space="preserve">,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proofErr w:type="spellStart"/>
      <w:r>
        <w:t>Pozo</w:t>
      </w:r>
      <w:proofErr w:type="spellEnd"/>
      <w:r>
        <w:t xml:space="preserve">, M.I., Herrera, C.M., and </w:t>
      </w:r>
      <w:proofErr w:type="spellStart"/>
      <w:r>
        <w:t>Bazaga</w:t>
      </w:r>
      <w:proofErr w:type="spellEnd"/>
      <w:r>
        <w:t xml:space="preserve">, P. (2011) Species richness of yeast communities in floral nectar of southern Spanish plants. </w:t>
      </w:r>
      <w:proofErr w:type="spellStart"/>
      <w:r>
        <w:rPr>
          <w:i/>
          <w:iCs/>
        </w:rPr>
        <w:t>Microb</w:t>
      </w:r>
      <w:proofErr w:type="spellEnd"/>
      <w:r>
        <w:rPr>
          <w:i/>
          <w:iCs/>
        </w:rPr>
        <w:t xml:space="preserve"> </w:t>
      </w:r>
      <w:proofErr w:type="spellStart"/>
      <w:r>
        <w:rPr>
          <w:i/>
          <w:iCs/>
        </w:rPr>
        <w:t>Ecol</w:t>
      </w:r>
      <w:proofErr w:type="spellEnd"/>
      <w:r>
        <w:t xml:space="preserve"> </w:t>
      </w:r>
      <w:r>
        <w:rPr>
          <w:b/>
          <w:bCs/>
        </w:rPr>
        <w:t>61</w:t>
      </w:r>
      <w:r>
        <w:t>: 82–91.</w:t>
      </w:r>
    </w:p>
    <w:p w14:paraId="20DBCCA1" w14:textId="77777777" w:rsidR="00910E8E" w:rsidRDefault="00910E8E" w:rsidP="00910E8E">
      <w:pPr>
        <w:pStyle w:val="Bibliography"/>
      </w:pPr>
      <w:proofErr w:type="spellStart"/>
      <w:r>
        <w:t>Pozo</w:t>
      </w:r>
      <w:proofErr w:type="spellEnd"/>
      <w:r>
        <w:t xml:space="preserve">,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lastRenderedPageBreak/>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w:t>
      </w:r>
      <w:proofErr w:type="spellStart"/>
      <w:r>
        <w:t>Rebolleda</w:t>
      </w:r>
      <w:proofErr w:type="spellEnd"/>
      <w:r>
        <w:t xml:space="preserve">-Gómez, M., </w:t>
      </w:r>
      <w:proofErr w:type="spellStart"/>
      <w:r>
        <w:t>Shaible</w:t>
      </w:r>
      <w:proofErr w:type="spellEnd"/>
      <w:r>
        <w:t xml:space="preserv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proofErr w:type="spellStart"/>
      <w:r>
        <w:t>Ryniewicz</w:t>
      </w:r>
      <w:proofErr w:type="spellEnd"/>
      <w:r>
        <w:t xml:space="preserve">, J., </w:t>
      </w:r>
      <w:proofErr w:type="spellStart"/>
      <w:r>
        <w:t>Skłodowski</w:t>
      </w:r>
      <w:proofErr w:type="spellEnd"/>
      <w:r>
        <w:t xml:space="preserve">, M., </w:t>
      </w:r>
      <w:proofErr w:type="spellStart"/>
      <w:r>
        <w:t>Chmur</w:t>
      </w:r>
      <w:proofErr w:type="spellEnd"/>
      <w:r>
        <w:t xml:space="preserve">, M., </w:t>
      </w:r>
      <w:proofErr w:type="spellStart"/>
      <w:r>
        <w:t>Bajguz</w:t>
      </w:r>
      <w:proofErr w:type="spellEnd"/>
      <w:r>
        <w:t xml:space="preserve">, A., </w:t>
      </w:r>
      <w:proofErr w:type="spellStart"/>
      <w:r>
        <w:t>Roguz</w:t>
      </w:r>
      <w:proofErr w:type="spellEnd"/>
      <w:r>
        <w:t xml:space="preserve">, K., </w:t>
      </w:r>
      <w:proofErr w:type="spellStart"/>
      <w:r>
        <w:t>Roguz</w:t>
      </w:r>
      <w:proofErr w:type="spellEnd"/>
      <w:r>
        <w:t xml:space="preserve">, A., and </w:t>
      </w:r>
      <w:proofErr w:type="spellStart"/>
      <w:r>
        <w:t>Zych</w:t>
      </w:r>
      <w:proofErr w:type="spellEnd"/>
      <w:r>
        <w:t xml:space="preserve">, M. (2020) Intraspecific Variation in Nectar Chemistry and Its Implications for Insect Visitors: The Case of the Medicinal Plant, </w:t>
      </w:r>
      <w:proofErr w:type="spellStart"/>
      <w:r>
        <w:t>Polemonium</w:t>
      </w:r>
      <w:proofErr w:type="spellEnd"/>
      <w:r>
        <w:t xml:space="preserve"> </w:t>
      </w:r>
      <w:proofErr w:type="spellStart"/>
      <w:r>
        <w:t>Caeruleum</w:t>
      </w:r>
      <w:proofErr w:type="spellEnd"/>
      <w:r>
        <w:t xml:space="preserve"> L. </w:t>
      </w:r>
      <w:r>
        <w:rPr>
          <w:i/>
          <w:iCs/>
        </w:rPr>
        <w:t>Plants (Basel)</w:t>
      </w:r>
      <w:r>
        <w:t xml:space="preserve"> </w:t>
      </w:r>
      <w:proofErr w:type="gramStart"/>
      <w:r>
        <w:rPr>
          <w:b/>
          <w:bCs/>
        </w:rPr>
        <w:t>9</w:t>
      </w:r>
      <w:r>
        <w:t>:.</w:t>
      </w:r>
      <w:proofErr w:type="gramEnd"/>
    </w:p>
    <w:p w14:paraId="479B4717" w14:textId="77777777" w:rsidR="00910E8E" w:rsidRDefault="00910E8E" w:rsidP="00910E8E">
      <w:pPr>
        <w:pStyle w:val="Bibliography"/>
      </w:pPr>
      <w:r>
        <w:t xml:space="preserve">Sandhu, D.K. and </w:t>
      </w:r>
      <w:proofErr w:type="spellStart"/>
      <w:r>
        <w:t>Waraich</w:t>
      </w:r>
      <w:proofErr w:type="spellEnd"/>
      <w:r>
        <w:t xml:space="preserve">, M.K. (1985) Yeasts associated with pollinating bees and flower nectar. </w:t>
      </w:r>
      <w:proofErr w:type="spellStart"/>
      <w:r>
        <w:rPr>
          <w:i/>
          <w:iCs/>
        </w:rPr>
        <w:t>Microb</w:t>
      </w:r>
      <w:proofErr w:type="spellEnd"/>
      <w:r>
        <w:rPr>
          <w:i/>
          <w:iCs/>
        </w:rPr>
        <w:t xml:space="preserve"> </w:t>
      </w:r>
      <w:proofErr w:type="spellStart"/>
      <w:r>
        <w:rPr>
          <w:i/>
          <w:iCs/>
        </w:rPr>
        <w:t>Ecol</w:t>
      </w:r>
      <w:proofErr w:type="spellEnd"/>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w:t>
      </w:r>
      <w:proofErr w:type="spellStart"/>
      <w:r>
        <w:t>Sathoff</w:t>
      </w:r>
      <w:proofErr w:type="spellEnd"/>
      <w:r>
        <w:t xml:space="preserve">, A.E., Holl, C., Bauer, B., </w:t>
      </w:r>
      <w:proofErr w:type="spellStart"/>
      <w:r>
        <w:t>Samac</w:t>
      </w:r>
      <w:proofErr w:type="spellEnd"/>
      <w:r>
        <w:t xml:space="preserve">, D.A., and Carter, C.J. (2018) The major nectar protein of Brassica </w:t>
      </w:r>
      <w:proofErr w:type="spellStart"/>
      <w:r>
        <w:t>rapa</w:t>
      </w:r>
      <w:proofErr w:type="spellEnd"/>
      <w:r>
        <w:t xml:space="preserve">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proofErr w:type="spellStart"/>
      <w:r>
        <w:t>Signorell</w:t>
      </w:r>
      <w:proofErr w:type="spellEnd"/>
      <w:r>
        <w:t xml:space="preserve">, A. (2021) </w:t>
      </w:r>
      <w:proofErr w:type="spellStart"/>
      <w:r>
        <w:t>DescTools</w:t>
      </w:r>
      <w:proofErr w:type="spellEnd"/>
      <w:r>
        <w:t>: Tools for descriptive statistics.</w:t>
      </w:r>
    </w:p>
    <w:p w14:paraId="2E17E25C" w14:textId="77777777" w:rsidR="00910E8E" w:rsidRDefault="00910E8E" w:rsidP="00910E8E">
      <w:pPr>
        <w:pStyle w:val="Bibliography"/>
      </w:pPr>
      <w:r>
        <w:t xml:space="preserve">Tsuji, K. and </w:t>
      </w:r>
      <w:proofErr w:type="spellStart"/>
      <w:r>
        <w:t>Fukami</w:t>
      </w:r>
      <w:proofErr w:type="spellEnd"/>
      <w:r>
        <w:t xml:space="preserve">,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proofErr w:type="spellStart"/>
      <w:r>
        <w:t>Vannette</w:t>
      </w:r>
      <w:proofErr w:type="spellEnd"/>
      <w:r>
        <w:t xml:space="preserve">, R.L. and </w:t>
      </w:r>
      <w:proofErr w:type="spellStart"/>
      <w:r>
        <w:t>Fukami</w:t>
      </w:r>
      <w:proofErr w:type="spellEnd"/>
      <w:r>
        <w:t xml:space="preserve">,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proofErr w:type="spellStart"/>
      <w:r>
        <w:t>Vannette</w:t>
      </w:r>
      <w:proofErr w:type="spellEnd"/>
      <w:r>
        <w:t xml:space="preserve">, R.L., McMunn, M.S., Hall, G.W., Mueller, T.G., </w:t>
      </w:r>
      <w:proofErr w:type="spellStart"/>
      <w:r>
        <w:t>Munkres</w:t>
      </w:r>
      <w:proofErr w:type="spellEnd"/>
      <w:r>
        <w:t xml:space="preserve">,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w:t>
      </w:r>
      <w:proofErr w:type="gramStart"/>
      <w:r>
        <w:t>C.</w:t>
      </w:r>
      <w:proofErr w:type="gramEnd"/>
      <w:r>
        <w:t xml:space="preserve">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w:t>
      </w:r>
      <w:proofErr w:type="spellStart"/>
      <w:r>
        <w:t>Zitzmann</w:t>
      </w:r>
      <w:proofErr w:type="spellEnd"/>
      <w:r>
        <w:t xml:space="preserve">, A., Lachance, M.-A., </w:t>
      </w:r>
      <w:proofErr w:type="spellStart"/>
      <w:r>
        <w:t>Yegles</w:t>
      </w:r>
      <w:proofErr w:type="spellEnd"/>
      <w:r>
        <w:t xml:space="preserve">, M., </w:t>
      </w:r>
      <w:proofErr w:type="spellStart"/>
      <w:r>
        <w:t>Pragst</w:t>
      </w:r>
      <w:proofErr w:type="spellEnd"/>
      <w:r>
        <w:t xml:space="preserve">, F., Wurst, F.M., et al. (2008) Chronic intake of fermented floral nectar by wild </w:t>
      </w:r>
      <w:proofErr w:type="spellStart"/>
      <w:r>
        <w:t>treeshrews</w:t>
      </w:r>
      <w:proofErr w:type="spellEnd"/>
      <w:r>
        <w:t xml:space="preserve">.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proofErr w:type="spellStart"/>
      <w:r>
        <w:t>Zemenick</w:t>
      </w:r>
      <w:proofErr w:type="spellEnd"/>
      <w:r>
        <w:t xml:space="preserve">, A.T., </w:t>
      </w:r>
      <w:proofErr w:type="spellStart"/>
      <w:r>
        <w:t>Vannette</w:t>
      </w:r>
      <w:proofErr w:type="spellEnd"/>
      <w:r>
        <w:t xml:space="preserv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lastRenderedPageBreak/>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44"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140"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321" w:author="Tobias Mueller" w:date="2022-09-07T11:46:00Z" w:initials="TM">
    <w:p w14:paraId="2971054F" w14:textId="77777777" w:rsidR="00DA1728" w:rsidRDefault="00DA1728" w:rsidP="00896AE3">
      <w:pPr>
        <w:pStyle w:val="CommentText"/>
      </w:pPr>
      <w:r>
        <w:rPr>
          <w:rStyle w:val="CommentReference"/>
        </w:rPr>
        <w:annotationRef/>
      </w:r>
      <w:r>
        <w:t>This seems sketchy but honestly I think shouldn’t impact divergence time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04419" w15:done="0"/>
  <w15:commentEx w15:paraId="6BB5AFC3" w15:done="0"/>
  <w15:commentEx w15:paraId="19927AA0" w15:done="0"/>
  <w15:commentEx w15:paraId="29710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9F35FF" w16cex:dateUtc="2022-08-11T12:02:00Z"/>
  <w16cex:commentExtensible w16cex:durableId="26C30321" w16cex:dateUtc="2022-09-0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04419" w16cid:durableId="26B9CDF5"/>
  <w16cid:commentId w16cid:paraId="6BB5AFC3" w16cid:durableId="26B9ABC8"/>
  <w16cid:commentId w16cid:paraId="19927AA0" w16cid:durableId="269F35FF"/>
  <w16cid:commentId w16cid:paraId="2971054F" w16cid:durableId="26C30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2FD5" w14:textId="77777777" w:rsidR="003B175D" w:rsidRDefault="003B175D" w:rsidP="00231546">
      <w:pPr>
        <w:spacing w:after="0" w:line="240" w:lineRule="auto"/>
      </w:pPr>
      <w:r>
        <w:separator/>
      </w:r>
    </w:p>
  </w:endnote>
  <w:endnote w:type="continuationSeparator" w:id="0">
    <w:p w14:paraId="7CD785DE" w14:textId="77777777" w:rsidR="003B175D" w:rsidRDefault="003B175D"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AB7E" w14:textId="77777777" w:rsidR="003B175D" w:rsidRDefault="003B175D" w:rsidP="00231546">
      <w:pPr>
        <w:spacing w:after="0" w:line="240" w:lineRule="auto"/>
      </w:pPr>
      <w:r>
        <w:separator/>
      </w:r>
    </w:p>
  </w:footnote>
  <w:footnote w:type="continuationSeparator" w:id="0">
    <w:p w14:paraId="29E66D92" w14:textId="77777777" w:rsidR="003B175D" w:rsidRDefault="003B175D"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13814">
    <w:abstractNumId w:val="2"/>
  </w:num>
  <w:num w:numId="2" w16cid:durableId="534730352">
    <w:abstractNumId w:val="8"/>
  </w:num>
  <w:num w:numId="3" w16cid:durableId="673920862">
    <w:abstractNumId w:val="4"/>
  </w:num>
  <w:num w:numId="4" w16cid:durableId="1159690449">
    <w:abstractNumId w:val="0"/>
  </w:num>
  <w:num w:numId="5" w16cid:durableId="1647586749">
    <w:abstractNumId w:val="3"/>
  </w:num>
  <w:num w:numId="6" w16cid:durableId="1310596373">
    <w:abstractNumId w:val="6"/>
  </w:num>
  <w:num w:numId="7" w16cid:durableId="450249820">
    <w:abstractNumId w:val="1"/>
  </w:num>
  <w:num w:numId="8" w16cid:durableId="27949579">
    <w:abstractNumId w:val="5"/>
  </w:num>
  <w:num w:numId="9" w16cid:durableId="16849414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043DD"/>
    <w:rsid w:val="00210D42"/>
    <w:rsid w:val="00213EBD"/>
    <w:rsid w:val="002147A6"/>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175D"/>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278D4"/>
    <w:rsid w:val="008330FA"/>
    <w:rsid w:val="00834257"/>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311C"/>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4F"/>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55719554-3E8E-7D42-A63A-77F9CA12ED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6855</TotalTime>
  <Pages>1</Pages>
  <Words>36928</Words>
  <Characters>210492</Characters>
  <Application>Microsoft Office Word</Application>
  <DocSecurity>0</DocSecurity>
  <Lines>1754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4</cp:revision>
  <cp:lastPrinted>2022-03-17T20:47:00Z</cp:lastPrinted>
  <dcterms:created xsi:type="dcterms:W3CDTF">2022-09-07T16:44:00Z</dcterms:created>
  <dcterms:modified xsi:type="dcterms:W3CDTF">2022-09-12T13:49:00Z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