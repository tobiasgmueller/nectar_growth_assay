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1DD0601F"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xml:space="preserve">: Tobias G. </w:t>
      </w:r>
      <w:proofErr w:type="gramStart"/>
      <w:r w:rsidRPr="00DB55B1">
        <w:rPr>
          <w:rFonts w:ascii="Arial" w:eastAsia="Arial" w:hAnsi="Arial" w:cs="Arial"/>
        </w:rPr>
        <w:t>Mueller</w:t>
      </w:r>
      <w:r w:rsidRPr="00DB55B1">
        <w:rPr>
          <w:rFonts w:ascii="Arial" w:eastAsia="Arial" w:hAnsi="Arial" w:cs="Arial"/>
          <w:vertAlign w:val="superscript"/>
        </w:rPr>
        <w:t>[</w:t>
      </w:r>
      <w:proofErr w:type="gramEnd"/>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w:t>
      </w:r>
      <w:r w:rsidRPr="00DB55B1">
        <w:rPr>
          <w:rFonts w:ascii="Arial" w:eastAsia="Arial" w:hAnsi="Arial" w:cs="Arial"/>
        </w:rPr>
        <w:lastRenderedPageBreak/>
        <w:t xml:space="preserve">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002461C6"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B33AEF">
        <w:rPr>
          <w:rFonts w:ascii="Arial" w:eastAsia="Arial" w:hAnsi="Arial" w:cs="Arial"/>
          <w:color w:val="000000"/>
        </w:rPr>
        <w:instrText xml:space="preserve"> ADDIN ZOTERO_ITEM CSL_CITATION {"citationID":"KL54mM8j","properties":{"formattedCitation":"(Sandhu and Waraich, 1985; Russell {\\i{}et al.}, 2019; Zemenick {\\i{}et al.}, 2021)","plainCitation":"(Sandhu and Waraich, 1985; Russell et al., 2019; Zemenick et al., 2021)","noteIndex":0},"citationItems":[{"id":4,"uris":["http://zotero.org/users/6808850/items/YALNMKDZ"],"itemData":{"id":4,"type":"article-journal","abstract":"A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B33AEF" w:rsidRPr="00B33AEF">
        <w:rPr>
          <w:rFonts w:ascii="Arial" w:hAnsi="Arial" w:cs="Arial"/>
          <w:szCs w:val="24"/>
        </w:rPr>
        <w:t xml:space="preserve">(Sandhu and Waraich, 1985; Russell </w:t>
      </w:r>
      <w:r w:rsidR="00B33AEF" w:rsidRPr="00B33AEF">
        <w:rPr>
          <w:rFonts w:ascii="Arial" w:hAnsi="Arial" w:cs="Arial"/>
          <w:i/>
          <w:iCs/>
          <w:szCs w:val="24"/>
        </w:rPr>
        <w:t>et al.</w:t>
      </w:r>
      <w:r w:rsidR="00B33AEF" w:rsidRPr="00B33AEF">
        <w:rPr>
          <w:rFonts w:ascii="Arial" w:hAnsi="Arial" w:cs="Arial"/>
          <w:szCs w:val="24"/>
        </w:rPr>
        <w:t xml:space="preserve">, 2019; Zemenick </w:t>
      </w:r>
      <w:r w:rsidR="00B33AEF" w:rsidRPr="00B33AEF">
        <w:rPr>
          <w:rFonts w:ascii="Arial" w:hAnsi="Arial" w:cs="Arial"/>
          <w:i/>
          <w:iCs/>
          <w:szCs w:val="24"/>
        </w:rPr>
        <w:t>et al.</w:t>
      </w:r>
      <w:r w:rsidR="00B33AEF" w:rsidRPr="00B33AEF">
        <w:rPr>
          <w:rFonts w:ascii="Arial" w:hAnsi="Arial" w:cs="Arial"/>
          <w:szCs w:val="24"/>
        </w:rPr>
        <w:t>, 2021)</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et 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w:t>
      </w:r>
      <w:del w:id="0" w:author="Tobias Mueller" w:date="2022-08-31T11:53:00Z">
        <w:r w:rsidR="003345BA" w:rsidRPr="00DB55B1" w:rsidDel="007512E6">
          <w:rPr>
            <w:rFonts w:ascii="Arial" w:eastAsia="Arial" w:hAnsi="Arial" w:cs="Arial"/>
          </w:rPr>
          <w:delText xml:space="preserve"> fungi</w:delText>
        </w:r>
      </w:del>
      <w:r w:rsidR="003345BA" w:rsidRPr="00DB55B1">
        <w:rPr>
          <w:rFonts w:ascii="Arial" w:eastAsia="Arial" w:hAnsi="Arial" w:cs="Arial"/>
        </w:rPr>
        <w:t>,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w:t>
      </w:r>
      <w:r w:rsidR="00523173" w:rsidRPr="00DB55B1">
        <w:rPr>
          <w:rFonts w:ascii="Arial" w:eastAsia="Arial" w:hAnsi="Arial" w:cs="Arial"/>
          <w:color w:val="000000"/>
        </w:rPr>
        <w:lastRenderedPageBreak/>
        <w:t>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910E8E">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M."},{"family":"Bazaga","given":"Pilar"}],"issued":{"date-parts":[["2011",1]]}}},{"id":"iP0NGaJK/sa2dmDYm","uris":["http://zotero.org/users/6808850/items/LMZAUWML"],"itemData":{"id":11,"type":"article-journal","abstract":"The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B33AEF">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Reports","DOI":"https://doi.org/10.1111/j.1758-2229.2011.00309.x","ISSN":"1758-2229","issue":"1","language":"en","license":"© 2011 Society for Applied Microbiology and Blackwell Publishing Ltd","note":"_eprint: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{"citationID":"mQMgzTVL","properties":{"formattedCitation":"(Zemenick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B33AEF">
        <w:rPr>
          <w:rFonts w:ascii="Arial" w:eastAsia="Arial" w:hAnsi="Arial" w:cs="Arial"/>
          <w:color w:val="202122"/>
        </w:rPr>
        <w:instrText xml:space="preserve"> ADDIN ZOTERO_ITEM CSL_CITATION {"citationID":"1hT5UNCe","properties":{"formattedCitation":"(Zemenick {\\i{}et al.}, 2021)","plainCitation":"(Zemenick et al., 2021)","noteIndex":0},"citationItems":[{"id":130,"uris":["http://zotero.org/users/6808850/items/WA4QGYAP"],"itemData":{"id":130,"type":"article-journal","abstract":"Due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A."}],"issued":{"date-parts":[["2021"]]}}}],"schema":"https://github.com/citation-style-language/schema/raw/master/csl-citation.json"} </w:instrText>
      </w:r>
      <w:r w:rsidR="00D739B5" w:rsidRPr="00DB55B1">
        <w:rPr>
          <w:rFonts w:ascii="Arial" w:eastAsia="Arial" w:hAnsi="Arial" w:cs="Arial"/>
          <w:color w:val="202122"/>
        </w:rPr>
        <w:fldChar w:fldCharType="separate"/>
      </w:r>
      <w:r w:rsidR="00B33AEF" w:rsidRPr="00B33AEF">
        <w:rPr>
          <w:rFonts w:ascii="Arial" w:hAnsi="Arial" w:cs="Arial"/>
          <w:szCs w:val="24"/>
        </w:rPr>
        <w:t xml:space="preserve">(Zemenick </w:t>
      </w:r>
      <w:r w:rsidR="00B33AEF" w:rsidRPr="00B33AEF">
        <w:rPr>
          <w:rFonts w:ascii="Arial" w:hAnsi="Arial" w:cs="Arial"/>
          <w:i/>
          <w:iCs/>
          <w:szCs w:val="24"/>
        </w:rPr>
        <w:t>et al.</w:t>
      </w:r>
      <w:r w:rsidR="00B33AEF" w:rsidRPr="00B33AEF">
        <w:rPr>
          <w:rFonts w:ascii="Arial" w:hAnsi="Arial" w:cs="Arial"/>
          <w:szCs w:val="24"/>
        </w:rPr>
        <w:t>, 2021)</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7F3A7493"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{"citationID":"HuT004mn","properties":{"formattedCitation":"(Carter {\\i{}et al.}, 2007; Parra {\\i{}et al.}, 2022)","plainCitation":"(Carter et al., 2007; Parra et al., 2022)","noteIndex":0},"citationItems":[{"id":7,"uris":["http://zotero.org/users/6808850/items/NBUD45DU"],"itemData":{"id":7,"type":"article-journal","abstract":"Hydrogen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W."}],"issued":{"date-parts":[["2007",1]]}}},{"id":838,"uris":["http://zotero.org/users/6808850/items/4ACXZM86"],"itemData":{"id":838,"type":"article-journal","abstract":"Although floral nectar is a rich source of nutrients, it is rarely infected by microorganisms. Defense molecules such as proteins have been identified in this fluid, but defense peptides have been largely overlooked. Thus, the aim of this study was to perform an extensive peptidomic analysis of the ornamental tobacco floral nectar to seek peptides involved in nectar defense. Using LC-MS/MS, 793 peptides were sequenced and characterized. After extensive bioinformatics analysis, six peptides were selected for further characterization, synthesis, and evaluation of their antimicrobial properties against phytopathogenic fungi and bacteria. All six peptides had antimicrobial activity to some extent. However, the activity varied by peptide concentration and microorganism tested. An analysis of the action mechanism revealed damage in the cell membrane induced by peptides. The results show that floral nectar is rich in peptides and that, together with proteins and hydrogen peroxide, they contribute to plant defense against microorganisms during pollination.","container-title":"Plant Science","DOI":"10.1016/j.plantsci.2022.111427","ISSN":"0168-9452","journalAbbreviation":"Plant Science","language":"en","page":"111427","source":"ScienceDirect","title":"Ornamental tobacco floral nectar is a rich source of antimicrobial peptides","volume":"324","author":[{"family":"Parra","given":"Aura L. C."},{"family":"Freitas","given":"Cleverson D. T."},{"family":"Souza","given":"Pedro F. N."},{"family":"Aderkas","given":"Patrick","non-dropping-particle":"von"},{"family":"Borchers","given":"Christoph H."},{"family":"Beattie","given":"Gwyn A."},{"family":"Silva","given":"Fredy D. A."},{"family":"Thornburg","given":"Robert W."}],"issued":{"date-parts":[["2022",11,1]]}}}],"schema":"https://github.com/citation-style-language/schema/raw/master/csl-citation.json"}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(Carter </w:t>
      </w:r>
      <w:r w:rsidR="00D11EAB" w:rsidRPr="00D11EAB">
        <w:rPr>
          <w:rFonts w:ascii="Arial" w:hAnsi="Arial" w:cs="Arial"/>
          <w:i/>
          <w:iCs/>
          <w:szCs w:val="24"/>
        </w:rPr>
        <w:t>et al.</w:t>
      </w:r>
      <w:r w:rsidR="00D11EAB" w:rsidRPr="00D11EAB">
        <w:rPr>
          <w:rFonts w:ascii="Arial" w:hAnsi="Arial" w:cs="Arial"/>
          <w:szCs w:val="24"/>
        </w:rPr>
        <w:t xml:space="preserve">, 2007; Parra </w:t>
      </w:r>
      <w:r w:rsidR="00D11EAB" w:rsidRPr="00D11EAB">
        <w:rPr>
          <w:rFonts w:ascii="Arial" w:hAnsi="Arial" w:cs="Arial"/>
          <w:i/>
          <w:iCs/>
          <w:szCs w:val="24"/>
        </w:rPr>
        <w:t>et al.</w:t>
      </w:r>
      <w:r w:rsidR="00D11EAB" w:rsidRPr="00D11EAB">
        <w:rPr>
          <w:rFonts w:ascii="Arial" w:hAnsi="Arial" w:cs="Arial"/>
          <w:szCs w:val="24"/>
        </w:rPr>
        <w:t>, 2022)</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W."}],"issued":{"date-parts":[["2007",1]]}}},{"id":"iP0NGaJK/gUFdQ5rI","uris":["http://zotero.org/users/6808850/items/FSMW5RNP"],"itemData":{"id":21,"type":"article-journal","abstract":"The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D11EAB">
        <w:rPr>
          <w:rFonts w:ascii="Arial" w:eastAsia="Arial" w:hAnsi="Arial" w:cs="Arial"/>
          <w:shd w:val="clear" w:color="auto" w:fill="FDFDFD"/>
        </w:rPr>
        <w:instrText xml:space="preserve"> ADDIN ZOTERO_ITEM CSL_CITATION {"citationID":"qDGsWdpw","properties":{"formattedCitation":"(Pozo {\\i{}et al.}, 2012; Mittelbach {\\i{}et al.}, 2016; Burdon {\\i{}et al.}, 2018)","plainCitation":"(Pozo et al., 2012;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D11EAB" w:rsidRPr="00D11EAB">
        <w:rPr>
          <w:rFonts w:ascii="Arial" w:hAnsi="Arial" w:cs="Arial"/>
          <w:szCs w:val="24"/>
        </w:rPr>
        <w:t xml:space="preserve">(Pozo </w:t>
      </w:r>
      <w:r w:rsidR="00D11EAB" w:rsidRPr="00D11EAB">
        <w:rPr>
          <w:rFonts w:ascii="Arial" w:hAnsi="Arial" w:cs="Arial"/>
          <w:i/>
          <w:iCs/>
          <w:szCs w:val="24"/>
        </w:rPr>
        <w:t>et al.</w:t>
      </w:r>
      <w:r w:rsidR="00D11EAB" w:rsidRPr="00D11EAB">
        <w:rPr>
          <w:rFonts w:ascii="Arial" w:hAnsi="Arial" w:cs="Arial"/>
          <w:szCs w:val="24"/>
        </w:rPr>
        <w:t xml:space="preserve">, 2012; Mittelbach </w:t>
      </w:r>
      <w:r w:rsidR="00D11EAB" w:rsidRPr="00D11EAB">
        <w:rPr>
          <w:rFonts w:ascii="Arial" w:hAnsi="Arial" w:cs="Arial"/>
          <w:i/>
          <w:iCs/>
          <w:szCs w:val="24"/>
        </w:rPr>
        <w:t>et al.</w:t>
      </w:r>
      <w:r w:rsidR="00D11EAB" w:rsidRPr="00D11EAB">
        <w:rPr>
          <w:rFonts w:ascii="Arial" w:hAnsi="Arial" w:cs="Arial"/>
          <w:szCs w:val="24"/>
        </w:rPr>
        <w:t xml:space="preserve">, 2016; Burdon </w:t>
      </w:r>
      <w:r w:rsidR="00D11EAB" w:rsidRPr="00D11EAB">
        <w:rPr>
          <w:rFonts w:ascii="Arial" w:hAnsi="Arial" w:cs="Arial"/>
          <w:i/>
          <w:iCs/>
          <w:szCs w:val="24"/>
        </w:rPr>
        <w:t>et al.</w:t>
      </w:r>
      <w:r w:rsidR="00D11EAB" w:rsidRPr="00D11EAB">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064E3313" w:rsidR="00682FF2"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w:t>
      </w:r>
      <w:r w:rsidRPr="00DB55B1">
        <w:rPr>
          <w:rFonts w:ascii="Arial" w:eastAsia="Arial" w:hAnsi="Arial" w:cs="Arial"/>
          <w:color w:val="000000"/>
        </w:rPr>
        <w:lastRenderedPageBreak/>
        <w:t>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10A1D93" w14:textId="2017C35F" w:rsidR="00E9525C" w:rsidRDefault="00E9525C" w:rsidP="00FD0250">
      <w:pPr>
        <w:spacing w:after="0" w:line="360" w:lineRule="auto"/>
        <w:rPr>
          <w:ins w:id="1" w:author="Tobias Mueller" w:date="2022-08-11T08:03:00Z"/>
          <w:rFonts w:ascii="Arial" w:eastAsia="Arial" w:hAnsi="Arial" w:cs="Arial"/>
        </w:rPr>
      </w:pPr>
    </w:p>
    <w:p w14:paraId="4AAEE75B" w14:textId="451E87B5" w:rsidR="006A37B4" w:rsidRDefault="006A37B4" w:rsidP="00FD0250">
      <w:pPr>
        <w:spacing w:after="0" w:line="360" w:lineRule="auto"/>
        <w:rPr>
          <w:ins w:id="2" w:author="Tobias Mueller" w:date="2022-08-11T08:03:00Z"/>
          <w:rFonts w:ascii="Arial" w:eastAsia="Arial" w:hAnsi="Arial" w:cs="Arial"/>
        </w:rPr>
      </w:pPr>
    </w:p>
    <w:p w14:paraId="0A7F99CB" w14:textId="0D339073" w:rsidR="006A37B4" w:rsidRDefault="00491AF7" w:rsidP="00FD0250">
      <w:pPr>
        <w:spacing w:after="0" w:line="360" w:lineRule="auto"/>
        <w:rPr>
          <w:ins w:id="3" w:author="Tobias Mueller" w:date="2022-08-11T08:24:00Z"/>
          <w:rFonts w:ascii="Arial" w:eastAsia="Arial" w:hAnsi="Arial" w:cs="Arial"/>
        </w:rPr>
      </w:pPr>
      <w:ins w:id="4" w:author="Tobias Mueller" w:date="2022-08-31T09:45:00Z">
        <w:r>
          <w:rPr>
            <w:rFonts w:ascii="Arial" w:eastAsia="Arial" w:hAnsi="Arial" w:cs="Arial"/>
          </w:rPr>
          <w:t>RESULTS</w:t>
        </w:r>
      </w:ins>
    </w:p>
    <w:p w14:paraId="4C174F84" w14:textId="77777777" w:rsidR="006D5E7E" w:rsidRPr="00DB55B1" w:rsidRDefault="006D5E7E" w:rsidP="006D5E7E">
      <w:pPr>
        <w:spacing w:after="0" w:line="360" w:lineRule="auto"/>
        <w:rPr>
          <w:ins w:id="5" w:author="Tobias Mueller" w:date="2022-08-11T08:24:00Z"/>
          <w:rFonts w:ascii="Arial" w:eastAsia="Arial" w:hAnsi="Arial" w:cs="Arial"/>
        </w:rPr>
      </w:pPr>
      <w:ins w:id="6" w:author="Tobias Mueller" w:date="2022-08-11T08:24:00Z">
        <w:r w:rsidRPr="00DB55B1">
          <w:rPr>
            <w:rFonts w:ascii="Arial" w:eastAsia="Arial" w:hAnsi="Arial" w:cs="Arial"/>
            <w:i/>
            <w:color w:val="000000"/>
          </w:rPr>
          <w:t>Microbial strains </w:t>
        </w:r>
      </w:ins>
    </w:p>
    <w:p w14:paraId="30CE7514" w14:textId="49515F78" w:rsidR="006D5E7E" w:rsidRPr="00DB55B1" w:rsidRDefault="006D5E7E" w:rsidP="006D5E7E">
      <w:pPr>
        <w:spacing w:after="0" w:line="360" w:lineRule="auto"/>
        <w:rPr>
          <w:ins w:id="7" w:author="Tobias Mueller" w:date="2022-08-11T08:24:00Z"/>
          <w:rFonts w:ascii="Arial" w:eastAsia="Arial" w:hAnsi="Arial" w:cs="Arial"/>
          <w:color w:val="000000"/>
        </w:rPr>
      </w:pPr>
      <w:ins w:id="8" w:author="Tobias Mueller" w:date="2022-08-11T08:24:00Z">
        <w:r w:rsidRPr="00DB55B1">
          <w:rPr>
            <w:rFonts w:ascii="Arial" w:eastAsia="Arial" w:hAnsi="Arial" w:cs="Arial"/>
            <w:color w:val="000000"/>
          </w:rPr>
          <w:t xml:space="preserve">We tested the effects of nectar compounds on the growth of the </w:t>
        </w:r>
      </w:ins>
      <w:ins w:id="9" w:author="Tobias Mueller" w:date="2022-09-07T12:12:00Z">
        <w:r w:rsidR="00231496">
          <w:rPr>
            <w:rFonts w:ascii="Arial" w:eastAsia="Arial" w:hAnsi="Arial" w:cs="Arial"/>
            <w:color w:val="000000"/>
          </w:rPr>
          <w:t>fungi</w:t>
        </w:r>
      </w:ins>
      <w:ins w:id="10" w:author="Tobias Mueller" w:date="2022-08-11T08:24:00Z">
        <w:r w:rsidRPr="00DB55B1">
          <w:rPr>
            <w:rFonts w:ascii="Arial" w:eastAsia="Arial" w:hAnsi="Arial" w:cs="Arial"/>
            <w:color w:val="000000"/>
          </w:rPr>
          <w:t xml:space="preserve">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 (Table 1)</w:t>
        </w:r>
        <w:r w:rsidRPr="00DB55B1">
          <w:rPr>
            <w:rFonts w:ascii="Arial" w:eastAsia="Arial" w:hAnsi="Arial" w:cs="Arial"/>
          </w:rPr>
          <w:t>.</w:t>
        </w:r>
        <w:r>
          <w:rPr>
            <w:rFonts w:ascii="Arial" w:eastAsia="Arial" w:hAnsi="Arial" w:cs="Arial"/>
            <w:color w:val="000000"/>
          </w:rPr>
          <w:t xml:space="preserve"> </w:t>
        </w:r>
        <w:r w:rsidRPr="00DB55B1">
          <w:rPr>
            <w:rFonts w:ascii="Arial" w:eastAsia="Arial" w:hAnsi="Arial" w:cs="Arial"/>
            <w:color w:val="000000"/>
          </w:rPr>
          <w:t xml:space="preserve">We tested compounds detected in nectar that have been hypothesized or demonstrated to be antimicrobial and </w:t>
        </w:r>
        <w:r w:rsidRPr="00277435">
          <w:rPr>
            <w:rFonts w:ascii="Arial" w:eastAsia="Arial" w:hAnsi="Arial" w:cs="Arial"/>
          </w:rPr>
          <w:t>used</w:t>
        </w:r>
        <w:r w:rsidRPr="00F7736E">
          <w:rPr>
            <w:rFonts w:ascii="Arial" w:eastAsia="Arial" w:hAnsi="Arial" w:cs="Arial"/>
            <w:shd w:val="clear" w:color="auto" w:fill="FDFDFD"/>
          </w:rPr>
          <w:t xml:space="preserve"> </w:t>
        </w:r>
        <w:r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Pr="00DB55B1">
          <w:rPr>
            <w:rFonts w:ascii="Arial" w:eastAsia="Arial" w:hAnsi="Arial" w:cs="Arial"/>
            <w:shd w:val="clear" w:color="auto" w:fill="FDFDFD"/>
          </w:rPr>
          <w:t xml:space="preserve">previously documented in nectar (Supplemental Table </w:t>
        </w:r>
        <w:r>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a reactive oxygen species found in some nectars</w:t>
        </w:r>
        <w:r>
          <w:rPr>
            <w:rFonts w:ascii="Arial" w:eastAsia="Arial" w:hAnsi="Arial" w:cs="Arial"/>
            <w:color w:val="000000"/>
          </w:rPr>
          <w:t>,</w:t>
        </w:r>
        <w:r w:rsidRPr="00DB55B1">
          <w:rPr>
            <w:rFonts w:ascii="Arial" w:eastAsia="Arial" w:hAnsi="Arial" w:cs="Arial"/>
            <w:color w:val="000000"/>
          </w:rPr>
          <w:t xml:space="preserve"> at two concentrations (2mM and 4mM,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(Carter and Thornburg, 2004)</w:t>
        </w:r>
        <w:r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(Cook </w:t>
        </w:r>
        <w:r w:rsidRPr="00785E72">
          <w:rPr>
            <w:rFonts w:ascii="Arial" w:hAnsi="Arial" w:cs="Arial"/>
            <w:i/>
            <w:iCs/>
            <w:szCs w:val="24"/>
          </w:rPr>
          <w:t>et al.</w:t>
        </w:r>
        <w:r w:rsidRPr="00785E72">
          <w:rPr>
            <w:rFonts w:ascii="Arial" w:hAnsi="Arial" w:cs="Arial"/>
            <w:szCs w:val="24"/>
          </w:rPr>
          <w:t>, 2013)</w:t>
        </w:r>
        <w:r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(150μg/ml,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(Schmitt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(Burdon </w:t>
        </w:r>
        <w:r w:rsidRPr="00785E72">
          <w:rPr>
            <w:rFonts w:ascii="Arial" w:hAnsi="Arial" w:cs="Arial"/>
            <w:i/>
            <w:iCs/>
            <w:szCs w:val="24"/>
          </w:rPr>
          <w:t>et al.</w:t>
        </w:r>
        <w:r w:rsidRPr="00785E72">
          <w:rPr>
            <w:rFonts w:ascii="Arial" w:hAnsi="Arial" w:cs="Arial"/>
            <w:szCs w:val="24"/>
          </w:rPr>
          <w:t>, 2018)</w:t>
        </w:r>
        <w:r w:rsidRPr="00DB55B1">
          <w:rPr>
            <w:rFonts w:ascii="Arial" w:eastAsia="Arial" w:hAnsi="Arial" w:cs="Arial"/>
            <w:color w:val="000000"/>
          </w:rPr>
          <w:fldChar w:fldCharType="end"/>
        </w:r>
        <w:r w:rsidRPr="00DB55B1">
          <w:rPr>
            <w:rFonts w:ascii="Arial" w:eastAsia="Arial" w:hAnsi="Arial" w:cs="Arial"/>
            <w:color w:val="000000"/>
          </w:rPr>
          <w:t xml:space="preserve">); ethanol (EtOH), a common byproduct of fermentation in nectar (1%,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(Wiens </w:t>
        </w:r>
        <w:r w:rsidRPr="00785E72">
          <w:rPr>
            <w:rFonts w:ascii="Arial" w:hAnsi="Arial" w:cs="Arial"/>
            <w:i/>
            <w:iCs/>
            <w:szCs w:val="24"/>
          </w:rPr>
          <w:t>et al.</w:t>
        </w:r>
        <w:r w:rsidRPr="00785E72">
          <w:rPr>
            <w:rFonts w:ascii="Arial" w:hAnsi="Arial" w:cs="Arial"/>
            <w:szCs w:val="24"/>
          </w:rPr>
          <w:t>, 2008)</w:t>
        </w:r>
        <w:r w:rsidRPr="00DB55B1">
          <w:rPr>
            <w:rFonts w:ascii="Arial" w:eastAsia="Arial" w:hAnsi="Arial" w:cs="Arial"/>
            <w:color w:val="000000"/>
          </w:rPr>
          <w:fldChar w:fldCharType="end"/>
        </w:r>
        <w:r w:rsidRPr="00DB55B1">
          <w:rPr>
            <w:rFonts w:ascii="Arial" w:eastAsia="Arial" w:hAnsi="Arial" w:cs="Arial"/>
            <w:color w:val="000000"/>
          </w:rPr>
          <w:t>) and elevated sugar at 30%</w:t>
        </w:r>
        <w:r>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natural sugar concentrations)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 xml:space="preserve">(Nicolson </w:t>
        </w:r>
        <w:r w:rsidRPr="00785E72">
          <w:rPr>
            <w:rFonts w:ascii="Arial" w:hAnsi="Arial" w:cs="Arial"/>
            <w:i/>
            <w:iCs/>
            <w:szCs w:val="24"/>
          </w:rPr>
          <w:t>et al.</w:t>
        </w:r>
        <w:r w:rsidRPr="00785E72">
          <w:rPr>
            <w:rFonts w:ascii="Arial" w:hAnsi="Arial" w:cs="Arial"/>
            <w:szCs w:val="24"/>
          </w:rPr>
          <w:t>, 2007)</w:t>
        </w:r>
        <w:r w:rsidRPr="00DB55B1">
          <w:rPr>
            <w:rFonts w:ascii="Arial" w:eastAsia="Arial" w:hAnsi="Arial" w:cs="Arial"/>
            <w:color w:val="000000"/>
          </w:rPr>
          <w:fldChar w:fldCharType="end"/>
        </w:r>
        <w:r w:rsidRPr="00DB55B1">
          <w:rPr>
            <w:rFonts w:ascii="Arial" w:eastAsia="Arial" w:hAnsi="Arial" w:cs="Arial"/>
            <w:color w:val="000000"/>
          </w:rPr>
          <w:t>.</w:t>
        </w:r>
        <w:r>
          <w:rPr>
            <w:rFonts w:ascii="Arial" w:eastAsia="Arial" w:hAnsi="Arial" w:cs="Arial"/>
            <w:color w:val="000000"/>
          </w:rPr>
          <w:t xml:space="preserve"> </w:t>
        </w:r>
        <w:r w:rsidRPr="00277435">
          <w:rPr>
            <w:rFonts w:ascii="Arial" w:eastAsia="Arial" w:hAnsi="Arial" w:cs="Arial"/>
          </w:rPr>
          <w:t xml:space="preserve">These compounds were chosen because they represent a broad range of compounds found across floral nectars and were feasible to obtain. See Supplemental </w:t>
        </w:r>
        <w:r>
          <w:rPr>
            <w:rFonts w:ascii="Arial" w:eastAsia="Arial" w:hAnsi="Arial" w:cs="Arial"/>
          </w:rPr>
          <w:t>methods X</w:t>
        </w:r>
        <w:r w:rsidRPr="00277435">
          <w:rPr>
            <w:rFonts w:ascii="Arial" w:eastAsia="Arial" w:hAnsi="Arial" w:cs="Arial"/>
          </w:rPr>
          <w:t xml:space="preserve"> for the recipes</w:t>
        </w:r>
        <w:r>
          <w:rPr>
            <w:rFonts w:ascii="Arial" w:eastAsia="Arial" w:hAnsi="Arial" w:cs="Arial"/>
          </w:rPr>
          <w:t xml:space="preserve"> and process</w:t>
        </w:r>
        <w:r w:rsidRPr="00277435">
          <w:rPr>
            <w:rFonts w:ascii="Arial" w:eastAsia="Arial" w:hAnsi="Arial" w:cs="Arial"/>
          </w:rPr>
          <w:t xml:space="preserve"> of</w:t>
        </w:r>
        <w:r>
          <w:rPr>
            <w:rFonts w:ascii="Arial" w:eastAsia="Arial" w:hAnsi="Arial" w:cs="Arial"/>
          </w:rPr>
          <w:t xml:space="preserve"> creating</w:t>
        </w:r>
        <w:r w:rsidRPr="00277435">
          <w:rPr>
            <w:rFonts w:ascii="Arial" w:eastAsia="Arial" w:hAnsi="Arial" w:cs="Arial"/>
          </w:rPr>
          <w:t xml:space="preserve"> control </w:t>
        </w:r>
        <w:r w:rsidRPr="00DB55B1">
          <w:rPr>
            <w:rFonts w:ascii="Arial" w:eastAsia="Arial" w:hAnsi="Arial" w:cs="Arial"/>
            <w:color w:val="000000"/>
          </w:rPr>
          <w:t>and treatment “nectars”. </w:t>
        </w:r>
      </w:ins>
    </w:p>
    <w:p w14:paraId="7B6E499E" w14:textId="77777777" w:rsidR="006D5E7E" w:rsidRDefault="006D5E7E" w:rsidP="006D5E7E">
      <w:pPr>
        <w:spacing w:after="0" w:line="360" w:lineRule="auto"/>
        <w:rPr>
          <w:ins w:id="11" w:author="Tobias Mueller" w:date="2022-08-11T08:24:00Z"/>
          <w:rFonts w:ascii="Arial" w:eastAsia="Arial" w:hAnsi="Arial" w:cs="Arial"/>
        </w:rPr>
      </w:pPr>
    </w:p>
    <w:p w14:paraId="510B2BEE" w14:textId="77777777" w:rsidR="006D5E7E" w:rsidRPr="00DB55B1" w:rsidRDefault="006D5E7E" w:rsidP="006D5E7E">
      <w:pPr>
        <w:spacing w:after="0" w:line="360" w:lineRule="auto"/>
        <w:rPr>
          <w:ins w:id="12" w:author="Tobias Mueller" w:date="2022-08-11T08:24:00Z"/>
          <w:rFonts w:ascii="Arial" w:eastAsia="Arial" w:hAnsi="Arial" w:cs="Arial"/>
        </w:rPr>
      </w:pPr>
      <w:ins w:id="13" w:author="Tobias Mueller" w:date="2022-08-11T08:24:00Z">
        <w:r w:rsidRPr="00DB55B1">
          <w:rPr>
            <w:rFonts w:ascii="Arial" w:eastAsia="Arial" w:hAnsi="Arial" w:cs="Arial"/>
            <w:i/>
            <w:color w:val="000000"/>
          </w:rPr>
          <w:t xml:space="preserve">Plate reader growth </w:t>
        </w:r>
        <w:commentRangeStart w:id="14"/>
        <w:r w:rsidRPr="00DB55B1">
          <w:rPr>
            <w:rFonts w:ascii="Arial" w:eastAsia="Arial" w:hAnsi="Arial" w:cs="Arial"/>
            <w:i/>
            <w:color w:val="000000"/>
          </w:rPr>
          <w:t>assay</w:t>
        </w:r>
        <w:r>
          <w:rPr>
            <w:rFonts w:ascii="Arial" w:eastAsia="Arial" w:hAnsi="Arial" w:cs="Arial"/>
            <w:i/>
            <w:color w:val="000000"/>
          </w:rPr>
          <w:t xml:space="preserve"> </w:t>
        </w:r>
      </w:ins>
      <w:commentRangeEnd w:id="14"/>
      <w:ins w:id="15" w:author="Tobias Mueller" w:date="2022-08-31T12:09:00Z">
        <w:r w:rsidR="005E17CD">
          <w:rPr>
            <w:rStyle w:val="CommentReference"/>
          </w:rPr>
          <w:commentReference w:id="14"/>
        </w:r>
      </w:ins>
    </w:p>
    <w:p w14:paraId="324C95D1" w14:textId="4AF5B812" w:rsidR="00F66952" w:rsidRPr="00DB55B1" w:rsidDel="00491AF7" w:rsidRDefault="006D5E7E" w:rsidP="00F66952">
      <w:pPr>
        <w:spacing w:after="0" w:line="360" w:lineRule="auto"/>
        <w:rPr>
          <w:del w:id="16" w:author="Tobias Mueller" w:date="2022-08-31T09:45:00Z"/>
          <w:moveTo w:id="17" w:author="Tobias Mueller" w:date="2022-08-31T09:41:00Z"/>
          <w:rFonts w:ascii="Arial" w:eastAsia="Arial" w:hAnsi="Arial" w:cs="Arial"/>
          <w:color w:val="FF0000"/>
        </w:rPr>
      </w:pPr>
      <w:ins w:id="18" w:author="Tobias Mueller" w:date="2022-08-11T08:24:00Z">
        <w:r w:rsidRPr="00DB55B1">
          <w:rPr>
            <w:rFonts w:ascii="Arial" w:eastAsia="Arial" w:hAnsi="Arial" w:cs="Arial"/>
            <w:color w:val="000000"/>
          </w:rPr>
          <w:lastRenderedPageBreak/>
          <w:t>To test the effect of individual compounds on the growth of single microbe species, we used 96 well plate growth assays and synthetic nectars</w:t>
        </w:r>
      </w:ins>
      <w:ins w:id="19" w:author="Tobias Mueller" w:date="2022-08-12T08:26:00Z">
        <w:r w:rsidR="000A753A">
          <w:rPr>
            <w:rFonts w:ascii="Arial" w:eastAsia="Arial" w:hAnsi="Arial" w:cs="Arial"/>
            <w:color w:val="000000"/>
          </w:rPr>
          <w:t xml:space="preserve"> to observe the change in optical density</w:t>
        </w:r>
      </w:ins>
      <w:ins w:id="20" w:author="Tobias Mueller" w:date="2022-08-12T08:27:00Z">
        <w:r w:rsidR="000A753A">
          <w:rPr>
            <w:rFonts w:ascii="Arial" w:eastAsia="Arial" w:hAnsi="Arial" w:cs="Arial"/>
            <w:color w:val="000000"/>
          </w:rPr>
          <w:t xml:space="preserve"> (OD)</w:t>
        </w:r>
      </w:ins>
      <w:ins w:id="21" w:author="Tobias Mueller" w:date="2022-08-12T08:26:00Z">
        <w:r w:rsidR="000A753A">
          <w:rPr>
            <w:rFonts w:ascii="Arial" w:eastAsia="Arial" w:hAnsi="Arial" w:cs="Arial"/>
            <w:color w:val="000000"/>
          </w:rPr>
          <w:t xml:space="preserve"> </w:t>
        </w:r>
      </w:ins>
      <w:ins w:id="22" w:author="Tobias Mueller" w:date="2022-08-31T09:40:00Z">
        <w:r w:rsidR="00F66952">
          <w:rPr>
            <w:rFonts w:ascii="Arial" w:eastAsia="Arial" w:hAnsi="Arial" w:cs="Arial"/>
            <w:color w:val="000000"/>
          </w:rPr>
          <w:t xml:space="preserve">as a proxy for microbial growth </w:t>
        </w:r>
      </w:ins>
      <w:ins w:id="23" w:author="Tobias Mueller" w:date="2022-08-12T08:27:00Z">
        <w:r w:rsidR="000A753A">
          <w:rPr>
            <w:rFonts w:ascii="Arial" w:eastAsia="Arial" w:hAnsi="Arial" w:cs="Arial"/>
            <w:color w:val="000000"/>
          </w:rPr>
          <w:t xml:space="preserve">with </w:t>
        </w:r>
      </w:ins>
      <w:ins w:id="24" w:author="Tobias Mueller" w:date="2022-08-12T08:28:00Z">
        <w:r w:rsidR="000A753A">
          <w:rPr>
            <w:rFonts w:ascii="Arial" w:eastAsia="Arial" w:hAnsi="Arial" w:cs="Arial"/>
            <w:color w:val="000000"/>
          </w:rPr>
          <w:t xml:space="preserve">OD </w:t>
        </w:r>
      </w:ins>
      <w:ins w:id="25" w:author="Tobias Mueller" w:date="2022-08-12T08:27:00Z">
        <w:r w:rsidR="000A753A" w:rsidRPr="00DB55B1">
          <w:rPr>
            <w:rFonts w:ascii="Arial" w:eastAsia="Arial" w:hAnsi="Arial" w:cs="Arial"/>
            <w:color w:val="000000"/>
          </w:rPr>
          <w:t>measurements at 600 nm every 15 minutes for 72 hours</w:t>
        </w:r>
      </w:ins>
      <w:ins w:id="26" w:author="Tobias Mueller" w:date="2022-08-11T08:24:00Z">
        <w:r w:rsidRPr="00DB55B1">
          <w:rPr>
            <w:rFonts w:ascii="Arial" w:eastAsia="Arial" w:hAnsi="Arial" w:cs="Arial"/>
            <w:color w:val="000000"/>
          </w:rPr>
          <w:t xml:space="preserve"> </w:t>
        </w:r>
        <w:r>
          <w:rPr>
            <w:rFonts w:ascii="Arial" w:eastAsia="Arial" w:hAnsi="Arial" w:cs="Arial"/>
            <w:color w:val="000000"/>
          </w:rPr>
          <w:t>(</w:t>
        </w:r>
        <w:r w:rsidRPr="00DB55B1">
          <w:rPr>
            <w:rFonts w:ascii="Arial" w:eastAsia="Arial" w:hAnsi="Arial" w:cs="Arial"/>
            <w:color w:val="000000"/>
          </w:rPr>
          <w:t xml:space="preserve">see Supplemental </w:t>
        </w:r>
        <w:r>
          <w:rPr>
            <w:rFonts w:ascii="Arial" w:eastAsia="Arial" w:hAnsi="Arial" w:cs="Arial"/>
            <w:color w:val="000000"/>
          </w:rPr>
          <w:t>methods X</w:t>
        </w:r>
        <w:r w:rsidRPr="00DB55B1">
          <w:rPr>
            <w:rFonts w:ascii="Arial" w:eastAsia="Arial" w:hAnsi="Arial" w:cs="Arial"/>
            <w:color w:val="000000"/>
          </w:rPr>
          <w:t xml:space="preserve"> for </w:t>
        </w:r>
      </w:ins>
      <w:ins w:id="27" w:author="Tobias Mueller" w:date="2022-08-12T08:27:00Z">
        <w:r w:rsidR="000A753A">
          <w:rPr>
            <w:rFonts w:ascii="Arial" w:eastAsia="Arial" w:hAnsi="Arial" w:cs="Arial"/>
            <w:color w:val="000000"/>
          </w:rPr>
          <w:t xml:space="preserve">assay </w:t>
        </w:r>
      </w:ins>
      <w:ins w:id="28" w:author="Tobias Mueller" w:date="2022-08-11T08:24:00Z">
        <w:r>
          <w:rPr>
            <w:rFonts w:ascii="Arial" w:eastAsia="Arial" w:hAnsi="Arial" w:cs="Arial"/>
            <w:color w:val="000000"/>
          </w:rPr>
          <w:t xml:space="preserve">methods and </w:t>
        </w:r>
        <w:r w:rsidRPr="00DB55B1">
          <w:rPr>
            <w:rFonts w:ascii="Arial" w:eastAsia="Arial" w:hAnsi="Arial" w:cs="Arial"/>
            <w:color w:val="000000"/>
          </w:rPr>
          <w:t>pl</w:t>
        </w:r>
        <w:r w:rsidRPr="00277435">
          <w:rPr>
            <w:rFonts w:ascii="Arial" w:eastAsia="Arial" w:hAnsi="Arial" w:cs="Arial"/>
          </w:rPr>
          <w:t xml:space="preserve">ate mapping). </w:t>
        </w:r>
      </w:ins>
      <w:ins w:id="29" w:author="Tobias Mueller" w:date="2022-08-31T09:41:00Z">
        <w:r w:rsidR="00F66952" w:rsidRPr="00F66952">
          <w:rPr>
            <w:rFonts w:ascii="Arial" w:eastAsia="Arial" w:hAnsi="Arial" w:cs="Arial"/>
          </w:rPr>
          <w:t xml:space="preserve"> </w:t>
        </w:r>
        <w:r w:rsidR="00F66952">
          <w:rPr>
            <w:rFonts w:ascii="Arial" w:eastAsia="Arial" w:hAnsi="Arial" w:cs="Arial"/>
          </w:rPr>
          <w:t xml:space="preserve">We used </w:t>
        </w:r>
      </w:ins>
      <w:ins w:id="30" w:author="Tobias Mueller" w:date="2022-08-31T09:42:00Z">
        <w:r w:rsidR="00F66952">
          <w:rPr>
            <w:rFonts w:ascii="Arial" w:eastAsia="Arial" w:hAnsi="Arial" w:cs="Arial"/>
          </w:rPr>
          <w:t>mathematical models to fit log</w:t>
        </w:r>
      </w:ins>
      <w:ins w:id="31" w:author="Tobias Mueller" w:date="2022-08-31T09:43:00Z">
        <w:r w:rsidR="0064633A">
          <w:rPr>
            <w:rFonts w:ascii="Arial" w:eastAsia="Arial" w:hAnsi="Arial" w:cs="Arial"/>
          </w:rPr>
          <w:t>arithmic</w:t>
        </w:r>
      </w:ins>
      <w:ins w:id="32" w:author="Tobias Mueller" w:date="2022-08-31T09:42:00Z">
        <w:r w:rsidR="00F66952">
          <w:rPr>
            <w:rFonts w:ascii="Arial" w:eastAsia="Arial" w:hAnsi="Arial" w:cs="Arial"/>
          </w:rPr>
          <w:t xml:space="preserve"> curves to OD </w:t>
        </w:r>
      </w:ins>
      <w:moveToRangeStart w:id="33" w:author="Tobias Mueller" w:date="2022-08-31T09:41:00Z" w:name="move112831319"/>
      <w:moveTo w:id="34" w:author="Tobias Mueller" w:date="2022-08-31T09:41:00Z">
        <w:del w:id="35" w:author="Tobias Mueller" w:date="2022-08-31T09:42:00Z">
          <w:r w:rsidR="00F66952" w:rsidRPr="00DB55B1" w:rsidDel="00F66952">
            <w:rPr>
              <w:rFonts w:ascii="Arial" w:eastAsia="Arial" w:hAnsi="Arial" w:cs="Arial"/>
            </w:rPr>
            <w:delText>To</w:delText>
          </w:r>
        </w:del>
      </w:moveTo>
      <w:ins w:id="36" w:author="Tobias Mueller" w:date="2022-08-31T09:42:00Z">
        <w:r w:rsidR="00F66952">
          <w:rPr>
            <w:rFonts w:ascii="Arial" w:eastAsia="Arial" w:hAnsi="Arial" w:cs="Arial"/>
          </w:rPr>
          <w:t>measurements.</w:t>
        </w:r>
      </w:ins>
      <w:moveTo w:id="37" w:author="Tobias Mueller" w:date="2022-08-31T09:41:00Z">
        <w:ins w:id="38" w:author="Tobias Mueller" w:date="2022-08-31T09:42:00Z">
          <w:r w:rsidR="00F66952" w:rsidRPr="00DB55B1">
            <w:rPr>
              <w:rFonts w:ascii="Arial" w:eastAsia="Arial" w:hAnsi="Arial" w:cs="Arial"/>
            </w:rPr>
            <w:t xml:space="preserve"> </w:t>
          </w:r>
          <w:commentRangeStart w:id="39"/>
          <w:r w:rsidR="00F66952" w:rsidRPr="00DB55B1">
            <w:rPr>
              <w:rFonts w:ascii="Arial" w:eastAsia="Arial" w:hAnsi="Arial" w:cs="Arial"/>
            </w:rPr>
            <w:t>To</w:t>
          </w:r>
        </w:ins>
        <w:r w:rsidR="00F66952" w:rsidRPr="00DB55B1">
          <w:rPr>
            <w:rFonts w:ascii="Arial" w:eastAsia="Arial" w:hAnsi="Arial" w:cs="Arial"/>
          </w:rPr>
          <w:t xml:space="preserve"> control for variation in growth among plates, we divided the mean growth of control wells for each microbe on each p</w:t>
        </w:r>
        <w:r w:rsidR="00F66952" w:rsidRPr="00DB55B1">
          <w:rPr>
            <w:rFonts w:ascii="Arial" w:eastAsia="Arial" w:hAnsi="Arial" w:cs="Arial"/>
            <w:color w:val="202122"/>
          </w:rPr>
          <w:t>late by the mean growth of that microbe’s control wells across all plates giving us a plate-specific growth ratio. We then multiplied the treatment wells on a given plate by that plate-specific ratio</w:t>
        </w:r>
      </w:moveTo>
      <w:commentRangeEnd w:id="39"/>
      <w:r w:rsidR="0064633A">
        <w:rPr>
          <w:rStyle w:val="CommentReference"/>
        </w:rPr>
        <w:commentReference w:id="39"/>
      </w:r>
      <w:moveTo w:id="40" w:author="Tobias Mueller" w:date="2022-08-31T09:41:00Z">
        <w:r w:rsidR="00F66952" w:rsidRPr="00DB55B1">
          <w:rPr>
            <w:rFonts w:ascii="Arial" w:eastAsia="Arial" w:hAnsi="Arial" w:cs="Arial"/>
            <w:color w:val="202122"/>
          </w:rPr>
          <w:t xml:space="preserve">. To compare a treatment's relative impact on growth across microbes, we scaled all microbes’ </w:t>
        </w:r>
      </w:moveTo>
      <w:ins w:id="41" w:author="Tobias Mueller" w:date="2022-08-31T09:43:00Z">
        <w:r w:rsidR="0064633A">
          <w:rPr>
            <w:rFonts w:ascii="Arial" w:eastAsia="Arial" w:hAnsi="Arial" w:cs="Arial"/>
            <w:color w:val="202122"/>
          </w:rPr>
          <w:t>growth rate (</w:t>
        </w:r>
      </w:ins>
      <w:moveTo w:id="42" w:author="Tobias Mueller" w:date="2022-08-31T09:41:00Z">
        <w:r w:rsidR="00F66952" w:rsidRPr="00DB55B1">
          <w:rPr>
            <w:rFonts w:ascii="Cambria Math" w:eastAsia="Cambria Math" w:hAnsi="Cambria Math" w:cs="Cambria Math"/>
            <w:color w:val="000000"/>
          </w:rPr>
          <w:t>𝛍</w:t>
        </w:r>
      </w:moveTo>
      <w:ins w:id="43" w:author="Tobias Mueller" w:date="2022-08-31T09:43:00Z">
        <w:r w:rsidR="0064633A">
          <w:rPr>
            <w:rFonts w:ascii="Cambria Math" w:eastAsia="Cambria Math" w:hAnsi="Cambria Math" w:cs="Cambria Math"/>
            <w:color w:val="000000"/>
          </w:rPr>
          <w:t>)</w:t>
        </w:r>
      </w:ins>
      <w:moveTo w:id="44" w:author="Tobias Mueller" w:date="2022-08-31T09:41:00Z">
        <w:r w:rsidR="00F66952" w:rsidRPr="00DB55B1">
          <w:rPr>
            <w:rFonts w:ascii="Arial" w:eastAsia="Cambria Math" w:hAnsi="Arial" w:cs="Arial"/>
            <w:color w:val="000000"/>
          </w:rPr>
          <w:t xml:space="preserve"> and </w:t>
        </w:r>
      </w:moveTo>
      <w:ins w:id="45" w:author="Tobias Mueller" w:date="2022-08-31T09:43:00Z">
        <w:r w:rsidR="0064633A">
          <w:rPr>
            <w:rFonts w:ascii="Arial" w:eastAsia="Cambria Math" w:hAnsi="Arial" w:cs="Arial"/>
            <w:color w:val="000000"/>
          </w:rPr>
          <w:t>maximum growth (</w:t>
        </w:r>
      </w:ins>
      <w:moveTo w:id="46" w:author="Tobias Mueller" w:date="2022-08-31T09:41:00Z">
        <w:r w:rsidR="00F66952" w:rsidRPr="00DB55B1">
          <w:rPr>
            <w:rFonts w:ascii="Cambria Math" w:eastAsia="Cambria Math" w:hAnsi="Cambria Math" w:cs="Cambria Math"/>
            <w:color w:val="000000"/>
          </w:rPr>
          <w:t>𝚨</w:t>
        </w:r>
      </w:moveTo>
      <w:ins w:id="47" w:author="Tobias Mueller" w:date="2022-08-31T09:44:00Z">
        <w:r w:rsidR="0064633A">
          <w:rPr>
            <w:rFonts w:ascii="Cambria Math" w:eastAsia="Cambria Math" w:hAnsi="Cambria Math" w:cs="Cambria Math"/>
            <w:color w:val="000000"/>
          </w:rPr>
          <w:t>)</w:t>
        </w:r>
      </w:ins>
      <w:moveTo w:id="48" w:author="Tobias Mueller" w:date="2022-08-31T09:41:00Z">
        <w:r w:rsidR="00F66952" w:rsidRPr="00DB55B1">
          <w:rPr>
            <w:rFonts w:ascii="Arial" w:eastAsia="Arial" w:hAnsi="Arial" w:cs="Arial"/>
            <w:color w:val="202122"/>
          </w:rPr>
          <w:t xml:space="preserve">. This was done by adjusting growth relative to each microbe’s growth in control nectar across all </w:t>
        </w:r>
        <w:r w:rsidR="00F66952" w:rsidRPr="00BE2AFD">
          <w:rPr>
            <w:rFonts w:ascii="Arial" w:eastAsia="Arial" w:hAnsi="Arial" w:cs="Arial"/>
            <w:color w:val="202122"/>
          </w:rPr>
          <w:t xml:space="preserve">plates </w:t>
        </w:r>
        <w:r w:rsidR="00F66952" w:rsidRPr="00BE2AFD">
          <w:rPr>
            <w:rFonts w:ascii="Arial" w:eastAsia="Arial" w:hAnsi="Arial" w:cs="Arial"/>
            <w:i/>
            <w:iCs/>
            <w:color w:val="202122"/>
          </w:rPr>
          <w:t>log (</w:t>
        </w:r>
        <w:r w:rsidR="00F66952" w:rsidRPr="00BE2AFD">
          <w:rPr>
            <w:rFonts w:ascii="Arial" w:eastAsia="Arial" w:hAnsi="Arial" w:cs="Arial"/>
            <w:i/>
            <w:color w:val="202122"/>
          </w:rPr>
          <w:t xml:space="preserve">(scaled value =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xml:space="preserve"> / mean control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i/>
            <w:color w:val="202122"/>
          </w:rPr>
          <w:t>) + 1)</w:t>
        </w:r>
        <w:r w:rsidR="00F66952" w:rsidRPr="00BE2AFD">
          <w:rPr>
            <w:rFonts w:ascii="Arial" w:eastAsia="Arial" w:hAnsi="Arial" w:cs="Arial"/>
            <w:iCs/>
            <w:color w:val="202122"/>
          </w:rPr>
          <w:t>.</w:t>
        </w:r>
        <w:r w:rsidR="00F66952" w:rsidRPr="00BE2AFD">
          <w:rPr>
            <w:rFonts w:ascii="Arial" w:eastAsia="Arial" w:hAnsi="Arial" w:cs="Arial"/>
            <w:i/>
            <w:color w:val="202122"/>
          </w:rPr>
          <w:t xml:space="preserve"> </w:t>
        </w:r>
        <w:r w:rsidR="00F66952" w:rsidRPr="00BE2AFD">
          <w:rPr>
            <w:rFonts w:ascii="Arial" w:eastAsia="Arial" w:hAnsi="Arial" w:cs="Arial"/>
            <w:color w:val="202122"/>
          </w:rPr>
          <w:t xml:space="preserve">A scaled value over </w:t>
        </w:r>
        <w:proofErr w:type="gramStart"/>
        <w:r w:rsidR="00F66952" w:rsidRPr="00BE2AFD">
          <w:rPr>
            <w:rFonts w:ascii="Arial" w:eastAsia="Arial" w:hAnsi="Arial" w:cs="Arial"/>
            <w:i/>
            <w:iCs/>
            <w:color w:val="202122"/>
          </w:rPr>
          <w:t>log(</w:t>
        </w:r>
        <w:proofErr w:type="gramEnd"/>
        <w:r w:rsidR="00F66952" w:rsidRPr="00BE2AFD">
          <w:rPr>
            <w:rFonts w:ascii="Arial" w:eastAsia="Arial" w:hAnsi="Arial" w:cs="Arial"/>
            <w:i/>
            <w:iCs/>
            <w:color w:val="202122"/>
          </w:rPr>
          <w:t>2)</w:t>
        </w:r>
        <w:r w:rsidR="00F66952" w:rsidRPr="00BE2AFD">
          <w:rPr>
            <w:rFonts w:ascii="Arial" w:eastAsia="Arial" w:hAnsi="Arial" w:cs="Arial"/>
            <w:color w:val="202122"/>
          </w:rPr>
          <w:t xml:space="preserve"> indicates a treatment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greater than that microbe’s control and scaled value below </w:t>
        </w:r>
        <w:r w:rsidR="00F66952" w:rsidRPr="00BE2AFD">
          <w:rPr>
            <w:rFonts w:ascii="Arial" w:eastAsia="Arial" w:hAnsi="Arial" w:cs="Arial"/>
            <w:i/>
            <w:iCs/>
            <w:color w:val="202122"/>
          </w:rPr>
          <w:t>log(2)</w:t>
        </w:r>
        <w:r w:rsidR="00F66952" w:rsidRPr="00BE2AFD">
          <w:rPr>
            <w:rFonts w:ascii="Arial" w:eastAsia="Arial" w:hAnsi="Arial" w:cs="Arial"/>
            <w:color w:val="202122"/>
          </w:rPr>
          <w:t xml:space="preserve"> indicates a </w:t>
        </w:r>
        <w:r w:rsidR="00F66952" w:rsidRPr="00BE2AFD">
          <w:rPr>
            <w:rFonts w:ascii="Cambria Math" w:eastAsia="Cambria Math" w:hAnsi="Cambria Math" w:cs="Cambria Math"/>
            <w:color w:val="000000"/>
          </w:rPr>
          <w:t>𝛍</w:t>
        </w:r>
        <w:r w:rsidR="00F66952" w:rsidRPr="00BE2AFD">
          <w:rPr>
            <w:rFonts w:ascii="Arial" w:eastAsia="Cambria Math" w:hAnsi="Arial" w:cs="Arial"/>
            <w:color w:val="000000"/>
          </w:rPr>
          <w:t xml:space="preserve"> or </w:t>
        </w:r>
        <w:r w:rsidR="00F66952" w:rsidRPr="00BE2AFD">
          <w:rPr>
            <w:rFonts w:ascii="Cambria Math" w:eastAsia="Cambria Math" w:hAnsi="Cambria Math" w:cs="Cambria Math"/>
            <w:color w:val="000000"/>
          </w:rPr>
          <w:t>𝚨</w:t>
        </w:r>
        <w:r w:rsidR="00F66952" w:rsidRPr="00BE2AFD">
          <w:rPr>
            <w:rFonts w:ascii="Arial" w:eastAsia="Arial" w:hAnsi="Arial" w:cs="Arial"/>
            <w:color w:val="202122"/>
          </w:rPr>
          <w:t xml:space="preserve"> lower tha</w:t>
        </w:r>
        <w:r w:rsidR="00F66952" w:rsidRPr="00BE2AFD">
          <w:rPr>
            <w:rFonts w:ascii="Arial" w:eastAsia="Arial" w:hAnsi="Arial" w:cs="Arial"/>
          </w:rPr>
          <w:t>n that microbe’s control. These transformations allow us to compare the effects of nectar compounds across many microbes that varied in absolute growth.</w:t>
        </w:r>
      </w:moveTo>
    </w:p>
    <w:moveToRangeEnd w:id="33"/>
    <w:p w14:paraId="34A13B47" w14:textId="3F1C45F3" w:rsidR="006D5E7E" w:rsidRPr="00DB55B1" w:rsidRDefault="006D5E7E" w:rsidP="006D5E7E">
      <w:pPr>
        <w:spacing w:after="0" w:line="360" w:lineRule="auto"/>
        <w:rPr>
          <w:ins w:id="49" w:author="Tobias Mueller" w:date="2022-08-11T08:24:00Z"/>
          <w:rFonts w:ascii="Arial" w:eastAsia="Arial" w:hAnsi="Arial" w:cs="Arial"/>
        </w:rPr>
      </w:pPr>
    </w:p>
    <w:p w14:paraId="286BE943" w14:textId="5A2B99E8" w:rsidR="006D5E7E" w:rsidRDefault="006D5E7E" w:rsidP="006D5E7E">
      <w:pPr>
        <w:spacing w:after="0" w:line="360" w:lineRule="auto"/>
        <w:rPr>
          <w:ins w:id="50" w:author="Tobias Mueller" w:date="2022-08-11T08:24:00Z"/>
          <w:rFonts w:ascii="Arial" w:eastAsia="Arial" w:hAnsi="Arial" w:cs="Arial"/>
        </w:rPr>
      </w:pPr>
    </w:p>
    <w:p w14:paraId="0ECB6C44" w14:textId="77777777" w:rsidR="006D5E7E" w:rsidRPr="00DB55B1" w:rsidRDefault="006D5E7E" w:rsidP="006D5E7E">
      <w:pPr>
        <w:spacing w:after="0" w:line="360" w:lineRule="auto"/>
        <w:rPr>
          <w:moveTo w:id="51" w:author="Tobias Mueller" w:date="2022-08-11T08:25:00Z"/>
          <w:rFonts w:ascii="Arial" w:eastAsia="Arial" w:hAnsi="Arial" w:cs="Arial"/>
        </w:rPr>
      </w:pPr>
      <w:moveToRangeStart w:id="52" w:author="Tobias Mueller" w:date="2022-08-11T08:25:00Z" w:name="move111098726"/>
      <w:moveTo w:id="53" w:author="Tobias Mueller" w:date="2022-08-11T08:25:00Z">
        <w:r w:rsidRPr="00DB55B1">
          <w:rPr>
            <w:rFonts w:ascii="Arial" w:eastAsia="Arial" w:hAnsi="Arial" w:cs="Arial"/>
            <w:i/>
          </w:rPr>
          <w:t>Treatment impacts across all microbes</w:t>
        </w:r>
      </w:moveTo>
    </w:p>
    <w:p w14:paraId="2D052DBE" w14:textId="77777777" w:rsidR="006D5E7E" w:rsidRPr="00066987" w:rsidRDefault="006D5E7E" w:rsidP="006D5E7E">
      <w:pPr>
        <w:spacing w:after="0" w:line="360" w:lineRule="auto"/>
        <w:rPr>
          <w:moveTo w:id="54" w:author="Tobias Mueller" w:date="2022-08-11T08:25:00Z"/>
          <w:rFonts w:ascii="Arial" w:eastAsia="Arial" w:hAnsi="Arial" w:cs="Arial"/>
        </w:rPr>
      </w:pPr>
      <w:moveTo w:id="55" w:author="Tobias Mueller" w:date="2022-08-11T08:25:00Z">
        <w:r w:rsidRPr="00DB55B1">
          <w:rPr>
            <w:rFonts w:ascii="Arial" w:eastAsia="Arial" w:hAnsi="Arial" w:cs="Arial"/>
          </w:rPr>
          <w:t>Nectar compounds differed in their effect on maximum scaled OD (Figure 1);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Pr>
            <w:rFonts w:ascii="Arial" w:eastAsia="Arial" w:hAnsi="Arial" w:cs="Arial"/>
          </w:rPr>
          <w:t>negative binomial</w:t>
        </w:r>
        <w:r w:rsidRPr="00DB55B1">
          <w:rPr>
            <w:rFonts w:ascii="Arial" w:eastAsia="Arial" w:hAnsi="Arial" w:cs="Arial"/>
          </w:rPr>
          <w:t xml:space="preserve"> model </w:t>
        </w:r>
        <w:r>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-0.9 +/- 0.27, p &lt; 0.001) and 4mM (-1.95 +/- 0.39, p &lt; 0.001). 30% sucrose (-0.07 +/- 0.18, p = 0.7), LTP (-0.08 +/- 0.18, p = 0.64), linalool (-0.13 +/- 0.18, p = 0.49) and EtOH had no significant effect (0.06 +/- 0.17, p = 0.75). In contrast, the diterpene alkaloid </w:t>
        </w:r>
        <w:proofErr w:type="spellStart"/>
        <w:r w:rsidRPr="00066987">
          <w:rPr>
            <w:rFonts w:ascii="Arial" w:eastAsia="Arial" w:hAnsi="Arial" w:cs="Arial"/>
          </w:rPr>
          <w:t>deltaline</w:t>
        </w:r>
        <w:proofErr w:type="spellEnd"/>
        <w:r w:rsidRPr="00066987">
          <w:rPr>
            <w:rFonts w:ascii="Arial" w:eastAsia="Arial" w:hAnsi="Arial" w:cs="Arial"/>
          </w:rPr>
          <w:t xml:space="preserve"> increased maximum OD overall (0.34 +/- 0.15, p = .03). Scaled maximum OD was correlated with scaled maximum growth rate (r = 0.67, p &lt; 0.001) and effects of treatments on both were congruent, although not identical (Supplemental Figure 2).  </w:t>
        </w:r>
      </w:moveTo>
    </w:p>
    <w:p w14:paraId="3AB89EFA" w14:textId="77777777" w:rsidR="006D5E7E" w:rsidRPr="00066987" w:rsidRDefault="006D5E7E" w:rsidP="006D5E7E">
      <w:pPr>
        <w:spacing w:after="0" w:line="360" w:lineRule="auto"/>
        <w:rPr>
          <w:moveTo w:id="56" w:author="Tobias Mueller" w:date="2022-08-11T08:25:00Z"/>
          <w:rFonts w:ascii="Arial" w:eastAsia="Arial" w:hAnsi="Arial" w:cs="Arial"/>
        </w:rPr>
      </w:pPr>
    </w:p>
    <w:p w14:paraId="57B7A533" w14:textId="77777777" w:rsidR="006D5E7E" w:rsidRPr="00066987" w:rsidRDefault="006D5E7E" w:rsidP="006D5E7E">
      <w:pPr>
        <w:spacing w:after="0" w:line="360" w:lineRule="auto"/>
        <w:rPr>
          <w:moveTo w:id="57" w:author="Tobias Mueller" w:date="2022-08-11T08:25:00Z"/>
          <w:rFonts w:ascii="Arial" w:eastAsia="Arial" w:hAnsi="Arial" w:cs="Arial"/>
        </w:rPr>
      </w:pPr>
      <w:moveTo w:id="58" w:author="Tobias Mueller" w:date="2022-08-11T08:25:00Z">
        <w:r w:rsidRPr="00066987">
          <w:rPr>
            <w:rFonts w:ascii="Arial" w:eastAsia="Arial" w:hAnsi="Arial" w:cs="Arial"/>
            <w:i/>
          </w:rPr>
          <w:t>Microbe-specific response to treatments</w:t>
        </w:r>
      </w:moveTo>
    </w:p>
    <w:p w14:paraId="3B498133" w14:textId="5C16BD07" w:rsidR="006D5E7E" w:rsidRPr="00066987" w:rsidRDefault="006D5E7E" w:rsidP="006D5E7E">
      <w:pPr>
        <w:spacing w:after="0" w:line="360" w:lineRule="auto"/>
        <w:rPr>
          <w:moveTo w:id="59" w:author="Tobias Mueller" w:date="2022-08-11T08:25:00Z"/>
          <w:rFonts w:ascii="Arial" w:eastAsia="Arial" w:hAnsi="Arial" w:cs="Arial"/>
          <w:strike/>
        </w:rPr>
      </w:pPr>
      <w:moveTo w:id="60" w:author="Tobias Mueller" w:date="2022-08-11T08:25:00Z">
        <w:r w:rsidRPr="00066987">
          <w:rPr>
            <w:rFonts w:ascii="Arial" w:eastAsia="Arial" w:hAnsi="Arial" w:cs="Arial"/>
          </w:rPr>
          <w:t xml:space="preserve">Microbial species varied in their maximum OD and growth rate in control </w:t>
        </w:r>
        <w:del w:id="61" w:author="Tobias Mueller" w:date="2022-08-12T08:28:00Z">
          <w:r w:rsidRPr="00066987" w:rsidDel="000A753A">
            <w:rPr>
              <w:rFonts w:ascii="Arial" w:eastAsia="Arial" w:hAnsi="Arial" w:cs="Arial"/>
            </w:rPr>
            <w:delText>conditions</w:delText>
          </w:r>
        </w:del>
      </w:moveTo>
      <w:ins w:id="62" w:author="Tobias Mueller" w:date="2022-08-12T08:28:00Z">
        <w:r w:rsidR="000A753A">
          <w:rPr>
            <w:rFonts w:ascii="Arial" w:eastAsia="Arial" w:hAnsi="Arial" w:cs="Arial"/>
          </w:rPr>
          <w:t>nectar</w:t>
        </w:r>
      </w:ins>
      <w:moveTo w:id="63" w:author="Tobias Mueller" w:date="2022-08-11T08:25:00Z">
        <w:r w:rsidRPr="00066987">
          <w:rPr>
            <w:rFonts w:ascii="Arial" w:eastAsia="Arial" w:hAnsi="Arial" w:cs="Arial"/>
          </w:rPr>
          <w:t xml:space="preserve"> and in response to treatment</w:t>
        </w:r>
      </w:moveTo>
      <w:ins w:id="64" w:author="Tobias Mueller" w:date="2022-08-12T08:28:00Z">
        <w:r w:rsidR="000A753A">
          <w:rPr>
            <w:rFonts w:ascii="Arial" w:eastAsia="Arial" w:hAnsi="Arial" w:cs="Arial"/>
          </w:rPr>
          <w:t xml:space="preserve"> additions</w:t>
        </w:r>
      </w:ins>
      <w:moveTo w:id="65" w:author="Tobias Mueller" w:date="2022-08-11T08:25:00Z">
        <w:del w:id="66" w:author="Tobias Mueller" w:date="2022-08-12T08:28:00Z">
          <w:r w:rsidRPr="00066987" w:rsidDel="000A753A">
            <w:rPr>
              <w:rFonts w:ascii="Arial" w:eastAsia="Arial" w:hAnsi="Arial" w:cs="Arial"/>
            </w:rPr>
            <w:delText>s</w:delText>
          </w:r>
        </w:del>
        <w:r w:rsidRPr="00066987">
          <w:rPr>
            <w:rFonts w:ascii="Arial" w:eastAsia="Arial" w:hAnsi="Arial" w:cs="Arial"/>
          </w:rPr>
          <w:t xml:space="preserve"> (Supplemental Figures 3-4, p &lt; 0.05). All microbes were impacted by at least one treatment, but treatments differed in their effect on maximum OD (Figure 2) and growth rate (Figure 3) across microbial species. Species’ responses to nectar composition depended on the specific nectar compound tested: no microbe had significantly reduced maximum OD or growth rate across all treatments (Figure 2). When comparing across </w:t>
        </w:r>
        <w:r w:rsidRPr="00066987">
          <w:rPr>
            <w:rFonts w:ascii="Arial" w:eastAsia="Arial" w:hAnsi="Arial" w:cs="Arial"/>
          </w:rPr>
          <w:lastRenderedPageBreak/>
          <w:t xml:space="preserve">all treatments, the scaled maximum OD was not significantly different across degrees of nectar specialization (p &gt; 0.05; Figure 4a), however, scaled growth rate was significantly different: microbes infrequently isolated from nectar had a lower scaled growth rate than both the highly and medium </w:t>
        </w:r>
      </w:moveTo>
      <w:sdt>
        <w:sdtPr>
          <w:rPr>
            <w:rFonts w:ascii="Arial" w:hAnsi="Arial" w:cs="Arial"/>
          </w:rPr>
          <w:tag w:val="goog_rdk_3"/>
          <w:id w:val="1420601455"/>
        </w:sdtPr>
        <w:sdtContent/>
      </w:sdt>
      <w:moveTo w:id="67" w:author="Tobias Mueller" w:date="2022-08-11T08:25:00Z">
        <w:r w:rsidRPr="00066987">
          <w:rPr>
            <w:rFonts w:ascii="Arial" w:eastAsia="Arial" w:hAnsi="Arial" w:cs="Arial"/>
          </w:rPr>
          <w:t>specialized group (p &lt; 0.05; Figure 4b).</w:t>
        </w:r>
      </w:moveTo>
    </w:p>
    <w:p w14:paraId="0DEE5C0B" w14:textId="77777777" w:rsidR="006D5E7E" w:rsidRPr="00066987" w:rsidRDefault="006D5E7E" w:rsidP="006D5E7E">
      <w:pPr>
        <w:spacing w:after="0" w:line="360" w:lineRule="auto"/>
        <w:rPr>
          <w:moveTo w:id="68" w:author="Tobias Mueller" w:date="2022-08-11T08:25:00Z"/>
          <w:rFonts w:ascii="Arial" w:eastAsia="Arial" w:hAnsi="Arial" w:cs="Arial"/>
        </w:rPr>
      </w:pPr>
    </w:p>
    <w:p w14:paraId="0C4DD5A9" w14:textId="77777777" w:rsidR="006D5E7E" w:rsidRPr="00066987" w:rsidRDefault="006D5E7E" w:rsidP="006D5E7E">
      <w:pPr>
        <w:spacing w:after="0" w:line="360" w:lineRule="auto"/>
        <w:rPr>
          <w:moveTo w:id="69" w:author="Tobias Mueller" w:date="2022-08-11T08:25:00Z"/>
          <w:rFonts w:ascii="Arial" w:eastAsia="Arial" w:hAnsi="Arial" w:cs="Arial"/>
        </w:rPr>
      </w:pPr>
      <w:moveTo w:id="70" w:author="Tobias Mueller" w:date="2022-08-11T08:25:00Z">
        <w:r w:rsidRPr="00066987">
          <w:rPr>
            <w:rFonts w:ascii="Arial" w:eastAsia="Arial" w:hAnsi="Arial" w:cs="Arial"/>
            <w:i/>
          </w:rPr>
          <w:t>Differences between yeast and bacteria</w:t>
        </w:r>
      </w:moveTo>
    </w:p>
    <w:p w14:paraId="210A68B2" w14:textId="4C70D57C" w:rsidR="006D5E7E" w:rsidRPr="00DB55B1" w:rsidRDefault="006D5E7E" w:rsidP="006D5E7E">
      <w:pPr>
        <w:spacing w:after="0" w:line="360" w:lineRule="auto"/>
        <w:rPr>
          <w:moveTo w:id="71" w:author="Tobias Mueller" w:date="2022-08-11T08:25:00Z"/>
          <w:rFonts w:ascii="Arial" w:eastAsia="Arial" w:hAnsi="Arial" w:cs="Arial"/>
        </w:rPr>
      </w:pPr>
      <w:moveTo w:id="72" w:author="Tobias Mueller" w:date="2022-08-11T08:25:00Z">
        <w:r w:rsidRPr="00066987">
          <w:rPr>
            <w:rFonts w:ascii="Arial" w:eastAsia="Arial" w:hAnsi="Arial" w:cs="Arial"/>
          </w:rPr>
          <w:t xml:space="preserve">Yeasts and bacteria differed significantly in the maximum OD attained, with yeasts (0.82 +/- 0.35, p = 0.04) having a higher max OD than bacteria (0.01 +/- 0.25, p = 0.96) (Supplemental Figure 5a). When assaying treatments’ scaled impact on max OD, yeast (-0.05 +/- 0.12, p = 0.67) </w:t>
        </w:r>
        <w:r>
          <w:rPr>
            <w:rFonts w:ascii="Arial" w:eastAsia="Arial" w:hAnsi="Arial" w:cs="Arial"/>
          </w:rPr>
          <w:t xml:space="preserve">were significantly less affected by treatments </w:t>
        </w:r>
        <w:r w:rsidRPr="00066987">
          <w:rPr>
            <w:rFonts w:ascii="Arial" w:eastAsia="Arial" w:hAnsi="Arial" w:cs="Arial"/>
          </w:rPr>
          <w:t>compared to bacteria (-0.7 +/- 0.25, p = 0.004) (Supplemental Figure 5b), suggesting that yeasts may be more resistant to the inhibitory effects of nectar chemicals than bacteria</w:t>
        </w:r>
      </w:moveTo>
      <w:ins w:id="73" w:author="Tobias Mueller" w:date="2022-09-06T16:59:00Z">
        <w:r w:rsidR="00B96214">
          <w:rPr>
            <w:rFonts w:ascii="Arial" w:eastAsia="Arial" w:hAnsi="Arial" w:cs="Arial"/>
          </w:rPr>
          <w:t xml:space="preserve">, </w:t>
        </w:r>
        <w:r w:rsidR="00B96214" w:rsidRPr="00B96214">
          <w:rPr>
            <w:rFonts w:ascii="Arial" w:eastAsia="Arial" w:hAnsi="Arial" w:cs="Arial"/>
            <w:highlight w:val="green"/>
            <w:rPrChange w:id="74" w:author="Tobias Mueller" w:date="2022-09-06T17:01:00Z">
              <w:rPr>
                <w:rFonts w:ascii="Arial" w:eastAsia="Arial" w:hAnsi="Arial" w:cs="Arial"/>
              </w:rPr>
            </w:rPrChange>
          </w:rPr>
          <w:t>however</w:t>
        </w:r>
      </w:ins>
      <w:ins w:id="75" w:author="Tobias Mueller" w:date="2022-09-07T12:37:00Z">
        <w:r w:rsidR="00AE48C9">
          <w:rPr>
            <w:rFonts w:ascii="Arial" w:eastAsia="Arial" w:hAnsi="Arial" w:cs="Arial"/>
            <w:highlight w:val="green"/>
          </w:rPr>
          <w:t>,</w:t>
        </w:r>
      </w:ins>
      <w:ins w:id="76" w:author="Tobias Mueller" w:date="2022-09-06T16:59:00Z">
        <w:r w:rsidR="00B96214" w:rsidRPr="00B96214">
          <w:rPr>
            <w:rFonts w:ascii="Arial" w:eastAsia="Arial" w:hAnsi="Arial" w:cs="Arial"/>
            <w:highlight w:val="green"/>
            <w:rPrChange w:id="77" w:author="Tobias Mueller" w:date="2022-09-06T17:01:00Z">
              <w:rPr>
                <w:rFonts w:ascii="Arial" w:eastAsia="Arial" w:hAnsi="Arial" w:cs="Arial"/>
              </w:rPr>
            </w:rPrChange>
          </w:rPr>
          <w:t xml:space="preserve"> </w:t>
        </w:r>
      </w:ins>
      <w:moveTo w:id="78" w:author="Tobias Mueller" w:date="2022-08-11T08:25:00Z">
        <w:del w:id="79" w:author="Tobias Mueller" w:date="2022-09-06T16:59:00Z">
          <w:r w:rsidRPr="00B96214" w:rsidDel="00B96214">
            <w:rPr>
              <w:rFonts w:ascii="Arial" w:eastAsia="Arial" w:hAnsi="Arial" w:cs="Arial"/>
              <w:highlight w:val="green"/>
              <w:rPrChange w:id="80" w:author="Tobias Mueller" w:date="2022-09-06T17:01:00Z">
                <w:rPr>
                  <w:rFonts w:ascii="Arial" w:eastAsia="Arial" w:hAnsi="Arial" w:cs="Arial"/>
                </w:rPr>
              </w:rPrChange>
            </w:rPr>
            <w:delText>.</w:delText>
          </w:r>
        </w:del>
      </w:moveTo>
      <w:ins w:id="81" w:author="Tobias Mueller" w:date="2022-09-06T17:01:00Z">
        <w:r w:rsidR="00B96214" w:rsidRPr="00B96214">
          <w:rPr>
            <w:rFonts w:ascii="Arial" w:eastAsia="Arial" w:hAnsi="Arial" w:cs="Arial"/>
            <w:highlight w:val="green"/>
            <w:rPrChange w:id="82" w:author="Tobias Mueller" w:date="2022-09-06T17:01:00Z">
              <w:rPr>
                <w:rFonts w:ascii="Arial" w:eastAsia="Arial" w:hAnsi="Arial" w:cs="Arial"/>
              </w:rPr>
            </w:rPrChange>
          </w:rPr>
          <w:t>there was no significant</w:t>
        </w:r>
      </w:ins>
      <w:ins w:id="83" w:author="Tobias Mueller" w:date="2022-09-06T16:59:00Z">
        <w:r w:rsidR="00B96214" w:rsidRPr="00B96214">
          <w:rPr>
            <w:rFonts w:ascii="Arial" w:eastAsia="Arial" w:hAnsi="Arial" w:cs="Arial"/>
            <w:highlight w:val="green"/>
            <w:rPrChange w:id="84" w:author="Tobias Mueller" w:date="2022-09-06T17:01:00Z">
              <w:rPr>
                <w:rFonts w:ascii="Arial" w:eastAsia="Arial" w:hAnsi="Arial" w:cs="Arial"/>
              </w:rPr>
            </w:rPrChange>
          </w:rPr>
          <w:t xml:space="preserve"> phylogenetic signal present that was driving the</w:t>
        </w:r>
      </w:ins>
      <w:ins w:id="85" w:author="Tobias Mueller" w:date="2022-09-06T17:00:00Z">
        <w:r w:rsidR="00B96214" w:rsidRPr="00B96214">
          <w:rPr>
            <w:rFonts w:ascii="Arial" w:eastAsia="Arial" w:hAnsi="Arial" w:cs="Arial"/>
            <w:highlight w:val="green"/>
            <w:rPrChange w:id="86" w:author="Tobias Mueller" w:date="2022-09-06T17:01:00Z">
              <w:rPr>
                <w:rFonts w:ascii="Arial" w:eastAsia="Arial" w:hAnsi="Arial" w:cs="Arial"/>
              </w:rPr>
            </w:rPrChange>
          </w:rPr>
          <w:t xml:space="preserve"> scaled</w:t>
        </w:r>
      </w:ins>
      <w:ins w:id="87" w:author="Tobias Mueller" w:date="2022-09-06T16:59:00Z">
        <w:r w:rsidR="00B96214" w:rsidRPr="00B96214">
          <w:rPr>
            <w:rFonts w:ascii="Arial" w:eastAsia="Arial" w:hAnsi="Arial" w:cs="Arial"/>
            <w:highlight w:val="green"/>
            <w:rPrChange w:id="88" w:author="Tobias Mueller" w:date="2022-09-06T17:01:00Z">
              <w:rPr>
                <w:rFonts w:ascii="Arial" w:eastAsia="Arial" w:hAnsi="Arial" w:cs="Arial"/>
              </w:rPr>
            </w:rPrChange>
          </w:rPr>
          <w:t xml:space="preserve"> max </w:t>
        </w:r>
      </w:ins>
      <w:ins w:id="89" w:author="Tobias Mueller" w:date="2022-09-06T17:00:00Z">
        <w:r w:rsidR="00B96214" w:rsidRPr="00CE11B9">
          <w:rPr>
            <w:rFonts w:ascii="Arial" w:eastAsia="Arial" w:hAnsi="Arial" w:cs="Arial"/>
            <w:highlight w:val="green"/>
            <w:rPrChange w:id="90" w:author="Tobias Mueller" w:date="2022-09-07T12:36:00Z">
              <w:rPr>
                <w:rFonts w:ascii="Arial" w:eastAsia="Arial" w:hAnsi="Arial" w:cs="Arial"/>
              </w:rPr>
            </w:rPrChange>
          </w:rPr>
          <w:t>OD</w:t>
        </w:r>
      </w:ins>
      <w:ins w:id="91" w:author="Tobias Mueller" w:date="2022-10-06T12:15:00Z">
        <w:r w:rsidR="006002D8">
          <w:rPr>
            <w:rFonts w:ascii="Arial" w:eastAsia="Arial" w:hAnsi="Arial" w:cs="Arial"/>
            <w:highlight w:val="green"/>
          </w:rPr>
          <w:t xml:space="preserve"> (</w:t>
        </w:r>
      </w:ins>
      <w:ins w:id="92" w:author="Tobias Mueller" w:date="2022-10-06T12:23:00Z">
        <w:r w:rsidR="006002D8">
          <w:rPr>
            <w:rFonts w:eastAsia="Arial"/>
            <w:highlight w:val="green"/>
          </w:rPr>
          <w:t>λ</w:t>
        </w:r>
        <w:r w:rsidR="006002D8">
          <w:rPr>
            <w:rFonts w:ascii="Arial" w:eastAsia="Arial" w:hAnsi="Arial" w:cs="Arial"/>
            <w:highlight w:val="green"/>
          </w:rPr>
          <w:t xml:space="preserve"> = </w:t>
        </w:r>
      </w:ins>
      <w:ins w:id="93" w:author="Tobias Mueller" w:date="2022-10-06T12:37:00Z">
        <w:r w:rsidR="003203EF">
          <w:rPr>
            <w:rFonts w:ascii="Arial" w:eastAsia="Arial" w:hAnsi="Arial" w:cs="Arial"/>
            <w:highlight w:val="green"/>
          </w:rPr>
          <w:t>0.5</w:t>
        </w:r>
      </w:ins>
      <w:ins w:id="94" w:author="Tobias Mueller" w:date="2022-10-06T12:38:00Z">
        <w:r w:rsidR="003203EF">
          <w:rPr>
            <w:rFonts w:ascii="Arial" w:eastAsia="Arial" w:hAnsi="Arial" w:cs="Arial"/>
            <w:highlight w:val="green"/>
          </w:rPr>
          <w:t>9, p = 1;</w:t>
        </w:r>
      </w:ins>
      <w:ins w:id="95" w:author="Tobias Mueller" w:date="2022-10-06T12:23:00Z">
        <w:r w:rsidR="001F3A86">
          <w:rPr>
            <w:rFonts w:ascii="Arial" w:eastAsia="Arial" w:hAnsi="Arial" w:cs="Arial"/>
            <w:highlight w:val="green"/>
          </w:rPr>
          <w:t xml:space="preserve"> K = </w:t>
        </w:r>
      </w:ins>
      <w:ins w:id="96" w:author="Tobias Mueller" w:date="2022-10-06T12:38:00Z">
        <w:r w:rsidR="003203EF">
          <w:rPr>
            <w:rFonts w:ascii="Arial" w:eastAsia="Arial" w:hAnsi="Arial" w:cs="Arial"/>
            <w:highlight w:val="green"/>
          </w:rPr>
          <w:t>0.2, p = 0.81</w:t>
        </w:r>
      </w:ins>
      <w:ins w:id="97" w:author="Tobias Mueller" w:date="2022-10-06T12:24:00Z">
        <w:r w:rsidR="001F3A86">
          <w:rPr>
            <w:rFonts w:ascii="Arial" w:eastAsia="Arial" w:hAnsi="Arial" w:cs="Arial"/>
            <w:highlight w:val="green"/>
          </w:rPr>
          <w:t>)</w:t>
        </w:r>
      </w:ins>
      <w:ins w:id="98" w:author="Tobias Mueller" w:date="2022-09-07T12:32:00Z">
        <w:r w:rsidR="0029393B" w:rsidRPr="00CE11B9">
          <w:rPr>
            <w:rFonts w:ascii="Arial" w:eastAsia="Arial" w:hAnsi="Arial" w:cs="Arial"/>
            <w:highlight w:val="green"/>
            <w:rPrChange w:id="99" w:author="Tobias Mueller" w:date="2022-09-07T12:36:00Z">
              <w:rPr>
                <w:rFonts w:ascii="Arial" w:eastAsia="Arial" w:hAnsi="Arial" w:cs="Arial"/>
              </w:rPr>
            </w:rPrChange>
          </w:rPr>
          <w:t xml:space="preserve"> or growth rate</w:t>
        </w:r>
      </w:ins>
      <w:ins w:id="100" w:author="Tobias Mueller" w:date="2022-10-06T12:24:00Z">
        <w:r w:rsidR="001F3A86">
          <w:rPr>
            <w:rFonts w:ascii="Arial" w:eastAsia="Arial" w:hAnsi="Arial" w:cs="Arial"/>
            <w:highlight w:val="green"/>
          </w:rPr>
          <w:t xml:space="preserve"> </w:t>
        </w:r>
        <w:r w:rsidR="001F3A86">
          <w:rPr>
            <w:rFonts w:ascii="Arial" w:eastAsia="Arial" w:hAnsi="Arial" w:cs="Arial"/>
            <w:highlight w:val="green"/>
          </w:rPr>
          <w:t>(</w:t>
        </w:r>
        <w:r w:rsidR="001F3A86">
          <w:rPr>
            <w:rFonts w:eastAsia="Arial"/>
            <w:highlight w:val="green"/>
          </w:rPr>
          <w:t>λ</w:t>
        </w:r>
        <w:r w:rsidR="001F3A86">
          <w:rPr>
            <w:rFonts w:ascii="Arial" w:eastAsia="Arial" w:hAnsi="Arial" w:cs="Arial"/>
            <w:highlight w:val="green"/>
          </w:rPr>
          <w:t xml:space="preserve"> =  </w:t>
        </w:r>
      </w:ins>
      <w:ins w:id="101" w:author="Tobias Mueller" w:date="2022-10-06T12:38:00Z">
        <w:r w:rsidR="003203EF">
          <w:rPr>
            <w:rFonts w:ascii="Arial" w:eastAsia="Arial" w:hAnsi="Arial" w:cs="Arial"/>
            <w:highlight w:val="green"/>
          </w:rPr>
          <w:t>0.2</w:t>
        </w:r>
      </w:ins>
      <w:ins w:id="102" w:author="Tobias Mueller" w:date="2022-10-06T12:24:00Z">
        <w:r w:rsidR="001F3A86">
          <w:rPr>
            <w:rFonts w:ascii="Arial" w:eastAsia="Arial" w:hAnsi="Arial" w:cs="Arial"/>
            <w:highlight w:val="green"/>
          </w:rPr>
          <w:t>,</w:t>
        </w:r>
      </w:ins>
      <w:ins w:id="103" w:author="Tobias Mueller" w:date="2022-10-06T12:39:00Z">
        <w:r w:rsidR="003203EF">
          <w:rPr>
            <w:rFonts w:ascii="Arial" w:eastAsia="Arial" w:hAnsi="Arial" w:cs="Arial"/>
            <w:highlight w:val="green"/>
          </w:rPr>
          <w:t xml:space="preserve"> p = 1;</w:t>
        </w:r>
      </w:ins>
      <w:ins w:id="104" w:author="Tobias Mueller" w:date="2022-10-06T12:24:00Z">
        <w:r w:rsidR="001F3A86">
          <w:rPr>
            <w:rFonts w:ascii="Arial" w:eastAsia="Arial" w:hAnsi="Arial" w:cs="Arial"/>
            <w:highlight w:val="green"/>
          </w:rPr>
          <w:t xml:space="preserve"> K = </w:t>
        </w:r>
      </w:ins>
      <w:ins w:id="105" w:author="Tobias Mueller" w:date="2022-10-06T12:39:00Z">
        <w:r w:rsidR="003203EF">
          <w:rPr>
            <w:rFonts w:ascii="Arial" w:eastAsia="Arial" w:hAnsi="Arial" w:cs="Arial"/>
            <w:highlight w:val="green"/>
          </w:rPr>
          <w:t>0.19, p = 0.91</w:t>
        </w:r>
      </w:ins>
      <w:ins w:id="106" w:author="Tobias Mueller" w:date="2022-10-06T12:24:00Z">
        <w:r w:rsidR="001F3A86">
          <w:rPr>
            <w:rFonts w:ascii="Arial" w:eastAsia="Arial" w:hAnsi="Arial" w:cs="Arial"/>
            <w:highlight w:val="green"/>
          </w:rPr>
          <w:t>)</w:t>
        </w:r>
        <w:r w:rsidR="001F3A86" w:rsidRPr="00F361B2">
          <w:rPr>
            <w:rFonts w:ascii="Arial" w:eastAsia="Arial" w:hAnsi="Arial" w:cs="Arial"/>
            <w:highlight w:val="green"/>
          </w:rPr>
          <w:t xml:space="preserve"> </w:t>
        </w:r>
      </w:ins>
      <w:ins w:id="107" w:author="Tobias Mueller" w:date="2022-09-06T17:00:00Z">
        <w:r w:rsidR="00B96214" w:rsidRPr="00CE11B9">
          <w:rPr>
            <w:rFonts w:ascii="Arial" w:eastAsia="Arial" w:hAnsi="Arial" w:cs="Arial"/>
            <w:highlight w:val="green"/>
            <w:rPrChange w:id="108" w:author="Tobias Mueller" w:date="2022-09-07T12:36:00Z">
              <w:rPr>
                <w:rFonts w:ascii="Arial" w:eastAsia="Arial" w:hAnsi="Arial" w:cs="Arial"/>
              </w:rPr>
            </w:rPrChange>
          </w:rPr>
          <w:t xml:space="preserve"> </w:t>
        </w:r>
      </w:ins>
      <w:ins w:id="109" w:author="Tobias Mueller" w:date="2022-09-06T17:01:00Z">
        <w:r w:rsidR="00B96214" w:rsidRPr="00CE11B9">
          <w:rPr>
            <w:rFonts w:ascii="Arial" w:eastAsia="Arial" w:hAnsi="Arial" w:cs="Arial"/>
            <w:highlight w:val="green"/>
            <w:rPrChange w:id="110" w:author="Tobias Mueller" w:date="2022-09-07T12:36:00Z">
              <w:rPr>
                <w:rFonts w:ascii="Arial" w:eastAsia="Arial" w:hAnsi="Arial" w:cs="Arial"/>
              </w:rPr>
            </w:rPrChange>
          </w:rPr>
          <w:t>indicating that</w:t>
        </w:r>
      </w:ins>
      <w:ins w:id="111" w:author="Tobias Mueller" w:date="2022-09-07T12:32:00Z">
        <w:r w:rsidR="00984518" w:rsidRPr="00CE11B9">
          <w:rPr>
            <w:rFonts w:ascii="Arial" w:eastAsia="Arial" w:hAnsi="Arial" w:cs="Arial"/>
            <w:highlight w:val="green"/>
            <w:rPrChange w:id="112" w:author="Tobias Mueller" w:date="2022-09-07T12:36:00Z">
              <w:rPr/>
            </w:rPrChange>
          </w:rPr>
          <w:t xml:space="preserve"> </w:t>
        </w:r>
        <w:r w:rsidR="00984518" w:rsidRPr="00CE11B9">
          <w:rPr>
            <w:rFonts w:ascii="Arial" w:eastAsia="Arial" w:hAnsi="Arial" w:cs="Arial"/>
            <w:highlight w:val="green"/>
            <w:rPrChange w:id="113" w:author="Tobias Mueller" w:date="2022-09-07T12:36:00Z">
              <w:rPr>
                <w:rStyle w:val="cf01"/>
              </w:rPr>
            </w:rPrChange>
          </w:rPr>
          <w:t>while bacteria and yeasts as a whole may broadly differ, there is strong variation within each kingdom and relatedness does not drive the response to nectar chemistry</w:t>
        </w:r>
      </w:ins>
      <w:ins w:id="114" w:author="Tobias Mueller" w:date="2022-09-07T12:33:00Z">
        <w:r w:rsidR="00984518" w:rsidRPr="00CE11B9">
          <w:rPr>
            <w:rFonts w:ascii="Arial" w:eastAsia="Arial" w:hAnsi="Arial" w:cs="Arial"/>
            <w:highlight w:val="green"/>
            <w:rPrChange w:id="115" w:author="Tobias Mueller" w:date="2022-09-07T12:36:00Z">
              <w:rPr>
                <w:rStyle w:val="cf01"/>
              </w:rPr>
            </w:rPrChange>
          </w:rPr>
          <w:t>.</w:t>
        </w:r>
      </w:ins>
    </w:p>
    <w:moveToRangeEnd w:id="52"/>
    <w:p w14:paraId="1A255B51" w14:textId="77777777" w:rsidR="006D5E7E" w:rsidRPr="00DB55B1" w:rsidRDefault="006D5E7E" w:rsidP="006D5E7E">
      <w:pPr>
        <w:spacing w:after="0" w:line="360" w:lineRule="auto"/>
        <w:rPr>
          <w:ins w:id="116" w:author="Tobias Mueller" w:date="2022-08-11T08:24:00Z"/>
          <w:rFonts w:ascii="Arial" w:eastAsia="Arial" w:hAnsi="Arial" w:cs="Arial"/>
        </w:rPr>
      </w:pPr>
    </w:p>
    <w:p w14:paraId="4EE07A58" w14:textId="77777777" w:rsidR="006D5E7E" w:rsidRPr="00DB55B1" w:rsidRDefault="006D5E7E" w:rsidP="006D5E7E">
      <w:pPr>
        <w:spacing w:after="0" w:line="360" w:lineRule="auto"/>
        <w:rPr>
          <w:ins w:id="117" w:author="Tobias Mueller" w:date="2022-08-11T08:24:00Z"/>
          <w:rFonts w:ascii="Arial" w:eastAsia="Arial" w:hAnsi="Arial" w:cs="Arial"/>
        </w:rPr>
      </w:pPr>
      <w:ins w:id="118" w:author="Tobias Mueller" w:date="2022-08-11T08:24:00Z">
        <w:r w:rsidRPr="00DB55B1">
          <w:rPr>
            <w:rFonts w:ascii="Arial" w:eastAsia="Arial" w:hAnsi="Arial" w:cs="Arial"/>
            <w:i/>
            <w:color w:val="000000"/>
          </w:rPr>
          <w:t>Co-growth experiment</w:t>
        </w:r>
      </w:ins>
    </w:p>
    <w:p w14:paraId="19CB6CFE" w14:textId="21C1EC50" w:rsidR="006A37B4" w:rsidRPr="006D5E7E" w:rsidDel="006D5E7E" w:rsidRDefault="006D5E7E" w:rsidP="00FD0250">
      <w:pPr>
        <w:spacing w:after="0" w:line="360" w:lineRule="auto"/>
        <w:rPr>
          <w:del w:id="119" w:author="Tobias Mueller" w:date="2022-08-11T08:25:00Z"/>
          <w:rFonts w:ascii="Arial" w:eastAsia="Arial" w:hAnsi="Arial" w:cs="Arial"/>
          <w:color w:val="202122"/>
          <w:rPrChange w:id="120" w:author="Tobias Mueller" w:date="2022-08-11T08:25:00Z">
            <w:rPr>
              <w:del w:id="121" w:author="Tobias Mueller" w:date="2022-08-11T08:25:00Z"/>
              <w:rFonts w:ascii="Arial" w:eastAsia="Arial" w:hAnsi="Arial" w:cs="Arial"/>
            </w:rPr>
          </w:rPrChange>
        </w:rPr>
      </w:pPr>
      <w:ins w:id="122" w:author="Tobias Mueller" w:date="2022-08-11T08:24:00Z">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facultative nectar</w:t>
        </w:r>
        <w:r w:rsidRPr="00DB55B1">
          <w:rPr>
            <w:rFonts w:ascii="Arial" w:eastAsia="Arial" w:hAnsi="Arial" w:cs="Arial"/>
            <w:shd w:val="clear" w:color="auto" w:fill="FDFDFD"/>
          </w:rPr>
          <w:t xml:space="preserve"> </w:t>
        </w:r>
        <w:r w:rsidRPr="00DB55B1">
          <w:rPr>
            <w:rFonts w:ascii="Arial" w:eastAsia="Arial" w:hAnsi="Arial" w:cs="Arial"/>
            <w:color w:val="000000"/>
            <w:shd w:val="clear" w:color="auto" w:fill="FDFDFD"/>
          </w:rPr>
          <w:t xml:space="preserve">yeast with a non-nectar </w:t>
        </w:r>
        <w:r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Pr>
            <w:rFonts w:ascii="Arial" w:eastAsia="Arial" w:hAnsi="Arial" w:cs="Arial"/>
            <w:i/>
            <w:color w:val="000000"/>
          </w:rPr>
          <w:t xml:space="preserve"> (</w:t>
        </w:r>
        <w:r w:rsidRPr="00DB55B1">
          <w:rPr>
            <w:rFonts w:ascii="Arial" w:eastAsia="Arial" w:hAnsi="Arial" w:cs="Arial"/>
            <w:color w:val="000000"/>
            <w:shd w:val="clear" w:color="auto" w:fill="FDFDFD"/>
          </w:rPr>
          <w:t>a non-nectar specialist yeast</w:t>
        </w:r>
        <w:r w:rsidRPr="00DB55B1">
          <w:rPr>
            <w:rFonts w:ascii="Arial" w:eastAsia="Arial" w:hAnsi="Arial" w:cs="Arial"/>
            <w:shd w:val="clear" w:color="auto" w:fill="FDFDFD"/>
          </w:rPr>
          <w:t xml:space="preserve"> with</w:t>
        </w:r>
        <w:r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 xml:space="preserve">. We also ran a pairing of </w:t>
        </w:r>
        <w:proofErr w:type="spellStart"/>
        <w:r w:rsidRPr="007E4E87">
          <w:rPr>
            <w:rFonts w:ascii="Arial" w:eastAsia="Arial" w:hAnsi="Arial" w:cs="Arial"/>
            <w:i/>
            <w:color w:val="000000"/>
            <w:shd w:val="clear" w:color="auto" w:fill="FDFDFD"/>
          </w:rPr>
          <w:t>Metschnikowia</w:t>
        </w:r>
        <w:proofErr w:type="spellEnd"/>
        <w:r w:rsidRPr="007E4E87">
          <w:rPr>
            <w:rFonts w:ascii="Arial" w:eastAsia="Arial" w:hAnsi="Arial" w:cs="Arial"/>
            <w:i/>
            <w:color w:val="000000"/>
            <w:shd w:val="clear" w:color="auto" w:fill="FDFDFD"/>
          </w:rPr>
          <w:t xml:space="preserve"> </w:t>
        </w:r>
        <w:proofErr w:type="spellStart"/>
        <w:r w:rsidRPr="007E4E87">
          <w:rPr>
            <w:rFonts w:ascii="Arial" w:eastAsia="Arial" w:hAnsi="Arial" w:cs="Arial"/>
            <w:i/>
            <w:color w:val="000000"/>
            <w:shd w:val="clear" w:color="auto" w:fill="FDFDFD"/>
          </w:rPr>
          <w:t>reukaufii</w:t>
        </w:r>
        <w:proofErr w:type="spellEnd"/>
        <w:r w:rsidRPr="007E4E87">
          <w:rPr>
            <w:rFonts w:ascii="Arial" w:eastAsia="Arial" w:hAnsi="Arial" w:cs="Arial"/>
            <w:i/>
            <w:color w:val="000000"/>
            <w:shd w:val="clear" w:color="auto" w:fill="FDFDFD"/>
          </w:rPr>
          <w:t xml:space="preserve"> &amp; </w:t>
        </w:r>
        <w:r w:rsidRPr="007E4E87">
          <w:rPr>
            <w:rFonts w:ascii="Arial" w:eastAsia="Arial" w:hAnsi="Arial" w:cs="Arial"/>
            <w:i/>
            <w:color w:val="000000"/>
          </w:rPr>
          <w:t xml:space="preserve">Saccharomyces cerevisiae, </w:t>
        </w:r>
        <w:r w:rsidRPr="007E4E87">
          <w:rPr>
            <w:rFonts w:ascii="Arial" w:eastAsia="Arial" w:hAnsi="Arial" w:cs="Arial"/>
            <w:iCs/>
            <w:color w:val="000000"/>
          </w:rPr>
          <w:t xml:space="preserve">however, the vials </w:t>
        </w:r>
      </w:ins>
      <w:ins w:id="123" w:author="Tobias Mueller" w:date="2022-08-12T08:23:00Z">
        <w:r w:rsidR="00C95A45">
          <w:rPr>
            <w:rFonts w:ascii="Arial" w:eastAsia="Arial" w:hAnsi="Arial" w:cs="Arial"/>
            <w:iCs/>
            <w:color w:val="000000"/>
          </w:rPr>
          <w:t>burst open</w:t>
        </w:r>
      </w:ins>
      <w:ins w:id="124" w:author="Tobias Mueller" w:date="2022-08-11T08:24:00Z">
        <w:r w:rsidRPr="007E4E87">
          <w:rPr>
            <w:rFonts w:ascii="Arial" w:eastAsia="Arial" w:hAnsi="Arial" w:cs="Arial"/>
            <w:iCs/>
            <w:color w:val="000000"/>
          </w:rPr>
          <w:t xml:space="preserve"> during incubation due to extreme</w:t>
        </w:r>
        <w:r>
          <w:rPr>
            <w:rFonts w:ascii="Arial" w:eastAsia="Arial" w:hAnsi="Arial" w:cs="Arial"/>
            <w:iCs/>
            <w:color w:val="000000"/>
          </w:rPr>
          <w:t>ly rapid</w:t>
        </w:r>
        <w:r w:rsidRPr="007E4E87">
          <w:rPr>
            <w:rFonts w:ascii="Arial" w:eastAsia="Arial" w:hAnsi="Arial" w:cs="Arial"/>
            <w:iCs/>
            <w:color w:val="000000"/>
          </w:rPr>
          <w:t xml:space="preserve"> fermentation</w:t>
        </w:r>
        <w:r>
          <w:rPr>
            <w:rFonts w:ascii="Arial" w:eastAsia="Arial" w:hAnsi="Arial" w:cs="Arial"/>
            <w:iCs/>
            <w:color w:val="000000"/>
          </w:rPr>
          <w:t xml:space="preserve">. </w:t>
        </w:r>
        <w:r w:rsidRPr="00C95A45">
          <w:rPr>
            <w:rFonts w:ascii="Arial" w:eastAsia="Arial" w:hAnsi="Arial" w:cs="Arial"/>
            <w:iCs/>
            <w:color w:val="000000"/>
            <w:highlight w:val="yellow"/>
            <w:rPrChange w:id="125" w:author="Tobias Mueller" w:date="2022-08-12T08:21:00Z">
              <w:rPr>
                <w:rFonts w:ascii="Arial" w:eastAsia="Arial" w:hAnsi="Arial" w:cs="Arial"/>
                <w:iCs/>
                <w:color w:val="000000"/>
              </w:rPr>
            </w:rPrChange>
          </w:rPr>
          <w:t xml:space="preserve">These species pairings were chosen </w:t>
        </w:r>
      </w:ins>
      <w:ins w:id="126" w:author="Tobias Mueller" w:date="2022-08-12T08:21:00Z">
        <w:r w:rsidR="00C95A45" w:rsidRPr="00C95A45">
          <w:rPr>
            <w:rFonts w:ascii="Arial" w:eastAsia="Arial" w:hAnsi="Arial" w:cs="Arial"/>
            <w:iCs/>
            <w:color w:val="000000"/>
            <w:highlight w:val="yellow"/>
            <w:rPrChange w:id="127" w:author="Tobias Mueller" w:date="2022-08-12T08:21:00Z">
              <w:rPr>
                <w:rFonts w:ascii="Arial" w:eastAsia="Arial" w:hAnsi="Arial" w:cs="Arial"/>
                <w:iCs/>
                <w:color w:val="000000"/>
              </w:rPr>
            </w:rPrChange>
          </w:rPr>
          <w:t xml:space="preserve">from </w:t>
        </w:r>
      </w:ins>
      <w:ins w:id="128" w:author="Tobias Mueller" w:date="2022-08-31T11:29:00Z">
        <w:r w:rsidR="00C533E2">
          <w:rPr>
            <w:rFonts w:ascii="Arial" w:eastAsia="Arial" w:hAnsi="Arial" w:cs="Arial"/>
            <w:iCs/>
            <w:color w:val="000000"/>
            <w:highlight w:val="yellow"/>
          </w:rPr>
          <w:t xml:space="preserve">many </w:t>
        </w:r>
      </w:ins>
      <w:ins w:id="129" w:author="Tobias Mueller" w:date="2022-08-12T08:21:00Z">
        <w:r w:rsidR="00C95A45" w:rsidRPr="00C95A45">
          <w:rPr>
            <w:rFonts w:ascii="Arial" w:eastAsia="Arial" w:hAnsi="Arial" w:cs="Arial"/>
            <w:iCs/>
            <w:color w:val="000000"/>
            <w:highlight w:val="yellow"/>
            <w:rPrChange w:id="130" w:author="Tobias Mueller" w:date="2022-08-12T08:21:00Z">
              <w:rPr>
                <w:rFonts w:ascii="Arial" w:eastAsia="Arial" w:hAnsi="Arial" w:cs="Arial"/>
                <w:iCs/>
                <w:color w:val="000000"/>
              </w:rPr>
            </w:rPrChange>
          </w:rPr>
          <w:t xml:space="preserve">cogrowth </w:t>
        </w:r>
      </w:ins>
      <w:ins w:id="131" w:author="Tobias Mueller" w:date="2022-08-31T11:29:00Z">
        <w:r w:rsidR="00C533E2">
          <w:rPr>
            <w:rFonts w:ascii="Arial" w:eastAsia="Arial" w:hAnsi="Arial" w:cs="Arial"/>
            <w:iCs/>
            <w:color w:val="000000"/>
            <w:highlight w:val="yellow"/>
          </w:rPr>
          <w:t xml:space="preserve">combinations </w:t>
        </w:r>
      </w:ins>
      <w:ins w:id="132" w:author="Tobias Mueller" w:date="2022-08-11T08:24:00Z">
        <w:r w:rsidRPr="00C95A45">
          <w:rPr>
            <w:rFonts w:ascii="Arial" w:eastAsia="Arial" w:hAnsi="Arial" w:cs="Arial"/>
            <w:iCs/>
            <w:color w:val="000000"/>
            <w:highlight w:val="yellow"/>
            <w:rPrChange w:id="133" w:author="Tobias Mueller" w:date="2022-08-12T08:21:00Z">
              <w:rPr>
                <w:rFonts w:ascii="Arial" w:eastAsia="Arial" w:hAnsi="Arial" w:cs="Arial"/>
                <w:iCs/>
                <w:color w:val="000000"/>
              </w:rPr>
            </w:rPrChange>
          </w:rPr>
          <w:t xml:space="preserve">as they produced colonies that were </w:t>
        </w:r>
      </w:ins>
      <w:ins w:id="134" w:author="Tobias Mueller" w:date="2022-08-12T08:21:00Z">
        <w:r w:rsidR="00C95A45" w:rsidRPr="00C95A45">
          <w:rPr>
            <w:rFonts w:ascii="Arial" w:eastAsia="Arial" w:hAnsi="Arial" w:cs="Arial"/>
            <w:iCs/>
            <w:color w:val="000000"/>
            <w:highlight w:val="yellow"/>
            <w:rPrChange w:id="135" w:author="Tobias Mueller" w:date="2022-08-12T08:21:00Z">
              <w:rPr>
                <w:rFonts w:ascii="Arial" w:eastAsia="Arial" w:hAnsi="Arial" w:cs="Arial"/>
                <w:iCs/>
                <w:color w:val="000000"/>
              </w:rPr>
            </w:rPrChange>
          </w:rPr>
          <w:t xml:space="preserve">easily </w:t>
        </w:r>
      </w:ins>
      <w:ins w:id="136" w:author="Tobias Mueller" w:date="2022-08-11T08:24:00Z">
        <w:r w:rsidRPr="00C95A45">
          <w:rPr>
            <w:rFonts w:ascii="Arial" w:eastAsia="Arial" w:hAnsi="Arial" w:cs="Arial"/>
            <w:iCs/>
            <w:color w:val="000000"/>
            <w:highlight w:val="yellow"/>
            <w:rPrChange w:id="137" w:author="Tobias Mueller" w:date="2022-08-12T08:21:00Z">
              <w:rPr>
                <w:rFonts w:ascii="Arial" w:eastAsia="Arial" w:hAnsi="Arial" w:cs="Arial"/>
                <w:iCs/>
                <w:color w:val="000000"/>
              </w:rPr>
            </w:rPrChange>
          </w:rPr>
          <w:t>distinguishable from one another</w:t>
        </w:r>
      </w:ins>
      <w:ins w:id="138" w:author="Tobias Mueller" w:date="2022-08-31T11:29:00Z">
        <w:r w:rsidR="00C533E2">
          <w:rPr>
            <w:rFonts w:ascii="Arial" w:eastAsia="Arial" w:hAnsi="Arial" w:cs="Arial"/>
            <w:iCs/>
            <w:color w:val="000000"/>
            <w:highlight w:val="yellow"/>
          </w:rPr>
          <w:t xml:space="preserve"> during preliminary cogrowth tests</w:t>
        </w:r>
      </w:ins>
      <w:ins w:id="139" w:author="Tobias Mueller" w:date="2022-08-11T08:24:00Z">
        <w:r w:rsidRPr="00C95A45">
          <w:rPr>
            <w:rFonts w:ascii="Arial" w:eastAsia="Arial" w:hAnsi="Arial" w:cs="Arial"/>
            <w:iCs/>
            <w:color w:val="000000"/>
            <w:highlight w:val="yellow"/>
            <w:rPrChange w:id="140" w:author="Tobias Mueller" w:date="2022-08-12T08:21:00Z">
              <w:rPr>
                <w:rFonts w:ascii="Arial" w:eastAsia="Arial" w:hAnsi="Arial" w:cs="Arial"/>
                <w:iCs/>
                <w:color w:val="000000"/>
              </w:rPr>
            </w:rPrChange>
          </w:rPr>
          <w:t>.</w:t>
        </w:r>
        <w:r w:rsidRPr="00DB55B1">
          <w:rPr>
            <w:rFonts w:ascii="Arial" w:eastAsia="Arial" w:hAnsi="Arial" w:cs="Arial"/>
            <w:i/>
            <w:color w:val="000000"/>
            <w:shd w:val="clear" w:color="auto" w:fill="FDFDFD"/>
          </w:rPr>
          <w:t xml:space="preserve"> </w:t>
        </w:r>
      </w:ins>
      <w:customXmlInsRangeStart w:id="141" w:author="Tobias Mueller" w:date="2022-08-11T08:24:00Z"/>
      <w:sdt>
        <w:sdtPr>
          <w:rPr>
            <w:rFonts w:ascii="Arial" w:hAnsi="Arial" w:cs="Arial"/>
          </w:rPr>
          <w:tag w:val="goog_rdk_0"/>
          <w:id w:val="267282558"/>
        </w:sdtPr>
        <w:sdtContent>
          <w:customXmlInsRangeEnd w:id="141"/>
          <w:customXmlInsRangeStart w:id="142" w:author="Tobias Mueller" w:date="2022-08-11T08:24:00Z"/>
        </w:sdtContent>
      </w:sdt>
      <w:customXmlInsRangeEnd w:id="142"/>
      <w:ins w:id="143" w:author="Tobias Mueller" w:date="2022-08-11T08:24:00Z">
        <w:r w:rsidRPr="00DB55B1">
          <w:rPr>
            <w:rFonts w:ascii="Arial" w:eastAsia="Arial" w:hAnsi="Arial" w:cs="Arial"/>
            <w:color w:val="202122"/>
          </w:rPr>
          <w:t xml:space="preserve">If the dominance of nectar specialists is driven by nectar chemicals shifting microbe-microbe competition we predict nectar specialists will increase in relative abundance in the presence of nectar compounds, while the relative performance of environmental microbes should be reduced compared to control co-growth trials. </w:t>
        </w:r>
        <w:r>
          <w:rPr>
            <w:rFonts w:ascii="Arial" w:eastAsia="Arial" w:hAnsi="Arial" w:cs="Arial"/>
            <w:color w:val="000000"/>
          </w:rPr>
          <w:t>We chose a</w:t>
        </w:r>
        <w:r w:rsidRPr="00DB55B1">
          <w:rPr>
            <w:rFonts w:ascii="Arial" w:eastAsia="Arial" w:hAnsi="Arial" w:cs="Arial"/>
            <w:color w:val="000000"/>
          </w:rPr>
          <w:t xml:space="preserve"> subset of treatments for co-growth assays, including 4mM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22</w:t>
        </w:r>
        <w:r w:rsidRPr="00DB55B1">
          <w:rPr>
            <w:rFonts w:ascii="Arial" w:eastAsia="Arial" w:hAnsi="Arial" w:cs="Arial"/>
          </w:rPr>
          <w:t>μ</w:t>
        </w:r>
        <w:r w:rsidRPr="00DB55B1">
          <w:rPr>
            <w:rFonts w:ascii="Arial" w:eastAsia="Arial" w:hAnsi="Arial" w:cs="Arial"/>
            <w:color w:val="000000"/>
          </w:rPr>
          <w:t xml:space="preserve">g/ml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100ng/ml linalool, and 1% EtOH. Treatments used the same recipes as the growth experiments described above. </w:t>
        </w:r>
      </w:ins>
    </w:p>
    <w:p w14:paraId="00000054" w14:textId="529B828B" w:rsidR="00682FF2" w:rsidRPr="00DB55B1" w:rsidDel="006D5E7E" w:rsidRDefault="00B43301" w:rsidP="00FD0250">
      <w:pPr>
        <w:spacing w:after="0" w:line="360" w:lineRule="auto"/>
        <w:rPr>
          <w:del w:id="144" w:author="Tobias Mueller" w:date="2022-08-11T08:25:00Z"/>
          <w:rFonts w:ascii="Arial" w:eastAsia="Arial" w:hAnsi="Arial" w:cs="Arial"/>
          <w:i/>
        </w:rPr>
      </w:pPr>
      <w:commentRangeStart w:id="145"/>
      <w:del w:id="146" w:author="Tobias Mueller" w:date="2022-08-11T08:25:00Z">
        <w:r w:rsidRPr="00DB55B1" w:rsidDel="006D5E7E">
          <w:rPr>
            <w:rFonts w:ascii="Arial" w:eastAsia="Arial" w:hAnsi="Arial" w:cs="Arial"/>
            <w:b/>
          </w:rPr>
          <w:delText>Results </w:delText>
        </w:r>
        <w:commentRangeEnd w:id="145"/>
        <w:r w:rsidR="006A37B4" w:rsidDel="006D5E7E">
          <w:rPr>
            <w:rStyle w:val="CommentReference"/>
          </w:rPr>
          <w:commentReference w:id="145"/>
        </w:r>
      </w:del>
    </w:p>
    <w:p w14:paraId="00000055" w14:textId="7CFDF94C" w:rsidR="00682FF2" w:rsidRPr="00DB55B1" w:rsidDel="00F66952" w:rsidRDefault="00B43301" w:rsidP="00FD0250">
      <w:pPr>
        <w:spacing w:after="0" w:line="360" w:lineRule="auto"/>
        <w:rPr>
          <w:del w:id="147" w:author="Tobias Mueller" w:date="2022-08-31T09:40:00Z"/>
          <w:moveFrom w:id="148" w:author="Tobias Mueller" w:date="2022-08-11T08:25:00Z"/>
          <w:rFonts w:ascii="Arial" w:eastAsia="Arial" w:hAnsi="Arial" w:cs="Arial"/>
        </w:rPr>
      </w:pPr>
      <w:moveFromRangeStart w:id="149" w:author="Tobias Mueller" w:date="2022-08-11T08:25:00Z" w:name="move111098726"/>
      <w:moveFrom w:id="150" w:author="Tobias Mueller" w:date="2022-08-11T08:25:00Z">
        <w:del w:id="151" w:author="Tobias Mueller" w:date="2022-08-31T09:40:00Z">
          <w:r w:rsidRPr="00DB55B1" w:rsidDel="00F66952">
            <w:rPr>
              <w:rFonts w:ascii="Arial" w:eastAsia="Arial" w:hAnsi="Arial" w:cs="Arial"/>
              <w:i/>
            </w:rPr>
            <w:lastRenderedPageBreak/>
            <w:delText>Treatment impacts across all microbes</w:delText>
          </w:r>
        </w:del>
      </w:moveFrom>
    </w:p>
    <w:p w14:paraId="00000056" w14:textId="7230B3D6" w:rsidR="00682FF2" w:rsidRPr="00066987" w:rsidDel="00F66952" w:rsidRDefault="00B43301" w:rsidP="00FD0250">
      <w:pPr>
        <w:spacing w:after="0" w:line="360" w:lineRule="auto"/>
        <w:rPr>
          <w:del w:id="152" w:author="Tobias Mueller" w:date="2022-08-31T09:40:00Z"/>
          <w:moveFrom w:id="153" w:author="Tobias Mueller" w:date="2022-08-11T08:25:00Z"/>
          <w:rFonts w:ascii="Arial" w:eastAsia="Arial" w:hAnsi="Arial" w:cs="Arial"/>
        </w:rPr>
      </w:pPr>
      <w:moveFrom w:id="154" w:author="Tobias Mueller" w:date="2022-08-11T08:25:00Z">
        <w:del w:id="155" w:author="Tobias Mueller" w:date="2022-08-31T09:40:00Z">
          <w:r w:rsidRPr="00DB55B1" w:rsidDel="00F66952">
            <w:rPr>
              <w:rFonts w:ascii="Arial" w:eastAsia="Arial" w:hAnsi="Arial" w:cs="Arial"/>
            </w:rPr>
            <w:delText xml:space="preserve">Nectar compounds differed in their effect on </w:delText>
          </w:r>
          <w:r w:rsidR="0099529B" w:rsidRPr="00DB55B1" w:rsidDel="00F66952">
            <w:rPr>
              <w:rFonts w:ascii="Arial" w:eastAsia="Arial" w:hAnsi="Arial" w:cs="Arial"/>
            </w:rPr>
            <w:delText xml:space="preserve">maximum </w:delText>
          </w:r>
          <w:r w:rsidRPr="00DB55B1" w:rsidDel="00F66952">
            <w:rPr>
              <w:rFonts w:ascii="Arial" w:eastAsia="Arial" w:hAnsi="Arial" w:cs="Arial"/>
            </w:rPr>
            <w:delText>scaled OD</w:delText>
          </w:r>
          <w:r w:rsidR="0099529B" w:rsidRPr="00DB55B1" w:rsidDel="00F66952">
            <w:rPr>
              <w:rFonts w:ascii="Arial" w:eastAsia="Arial" w:hAnsi="Arial" w:cs="Arial"/>
            </w:rPr>
            <w:delText xml:space="preserve"> (Figure 1)</w:delText>
          </w:r>
          <w:r w:rsidRPr="00DB55B1" w:rsidDel="00F66952">
            <w:rPr>
              <w:rFonts w:ascii="Arial" w:eastAsia="Arial" w:hAnsi="Arial" w:cs="Arial"/>
            </w:rPr>
            <w:delText>; H</w:delText>
          </w:r>
          <w:r w:rsidRPr="00DB55B1" w:rsidDel="00F66952">
            <w:rPr>
              <w:rFonts w:ascii="Arial" w:eastAsia="Arial" w:hAnsi="Arial" w:cs="Arial"/>
              <w:vertAlign w:val="subscript"/>
            </w:rPr>
            <w:delText>2</w:delText>
          </w:r>
          <w:r w:rsidRPr="00DB55B1" w:rsidDel="00F66952">
            <w:rPr>
              <w:rFonts w:ascii="Arial" w:eastAsia="Arial" w:hAnsi="Arial" w:cs="Arial"/>
            </w:rPr>
            <w:delText>O</w:delText>
          </w:r>
          <w:r w:rsidRPr="00DB55B1" w:rsidDel="00F66952">
            <w:rPr>
              <w:rFonts w:ascii="Arial" w:eastAsia="Arial" w:hAnsi="Arial" w:cs="Arial"/>
              <w:vertAlign w:val="subscript"/>
            </w:rPr>
            <w:delText xml:space="preserve">2 </w:delText>
          </w:r>
          <w:r w:rsidRPr="00DB55B1" w:rsidDel="00F66952">
            <w:rPr>
              <w:rFonts w:ascii="Arial" w:eastAsia="Arial" w:hAnsi="Arial" w:cs="Arial"/>
            </w:rPr>
            <w:delText>strongly suppressed the growth of most microbes at 2mM (</w:delText>
          </w:r>
          <w:r w:rsidR="003024CE" w:rsidDel="00F66952">
            <w:rPr>
              <w:rFonts w:ascii="Arial" w:eastAsia="Arial" w:hAnsi="Arial" w:cs="Arial"/>
            </w:rPr>
            <w:delText>negative binomial</w:delText>
          </w:r>
          <w:r w:rsidRPr="00DB55B1" w:rsidDel="00F66952">
            <w:rPr>
              <w:rFonts w:ascii="Arial" w:eastAsia="Arial" w:hAnsi="Arial" w:cs="Arial"/>
            </w:rPr>
            <w:delText xml:space="preserve"> model </w:delText>
          </w:r>
          <w:r w:rsidR="00935077" w:rsidDel="00F66952">
            <w:rPr>
              <w:rFonts w:ascii="Arial" w:eastAsia="Arial" w:hAnsi="Arial" w:cs="Arial"/>
            </w:rPr>
            <w:delText>coefficients</w:delText>
          </w:r>
          <w:r w:rsidRPr="00DB55B1" w:rsidDel="00F66952">
            <w:rPr>
              <w:rFonts w:ascii="Arial" w:eastAsia="Arial" w:hAnsi="Arial" w:cs="Arial"/>
            </w:rPr>
            <w:delText xml:space="preserve"> and standard error</w:delText>
          </w:r>
          <w:r w:rsidRPr="00066987" w:rsidDel="00F66952">
            <w:rPr>
              <w:rFonts w:ascii="Arial" w:eastAsia="Arial" w:hAnsi="Arial" w:cs="Arial"/>
            </w:rPr>
            <w:delText xml:space="preserve">: </w:delText>
          </w:r>
          <w:r w:rsidR="006E091D" w:rsidRPr="00066987" w:rsidDel="00F66952">
            <w:rPr>
              <w:rFonts w:ascii="Arial" w:eastAsia="Arial" w:hAnsi="Arial" w:cs="Arial"/>
            </w:rPr>
            <w:delText>-</w:delText>
          </w:r>
          <w:r w:rsidR="007F2BBC" w:rsidRPr="00066987" w:rsidDel="00F66952">
            <w:rPr>
              <w:rFonts w:ascii="Arial" w:eastAsia="Arial" w:hAnsi="Arial" w:cs="Arial"/>
            </w:rPr>
            <w:delText>0.9</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0.2</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and 4mM (-</w:delText>
          </w:r>
          <w:r w:rsidR="007F2BBC" w:rsidRPr="00066987" w:rsidDel="00F66952">
            <w:rPr>
              <w:rFonts w:ascii="Arial" w:eastAsia="Arial" w:hAnsi="Arial" w:cs="Arial"/>
            </w:rPr>
            <w:delText>1.95</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0.3</w:delText>
          </w:r>
          <w:r w:rsidR="007F2BBC" w:rsidRPr="00066987" w:rsidDel="00F66952">
            <w:rPr>
              <w:rFonts w:ascii="Arial" w:eastAsia="Arial" w:hAnsi="Arial" w:cs="Arial"/>
            </w:rPr>
            <w:delText>9</w:delText>
          </w:r>
          <w:r w:rsidRPr="00066987" w:rsidDel="00F66952">
            <w:rPr>
              <w:rFonts w:ascii="Arial" w:eastAsia="Arial" w:hAnsi="Arial" w:cs="Arial"/>
            </w:rPr>
            <w:delText xml:space="preserve">, p </w:delText>
          </w:r>
          <w:r w:rsidR="00404A84" w:rsidRPr="00066987" w:rsidDel="00F66952">
            <w:rPr>
              <w:rFonts w:ascii="Arial" w:eastAsia="Arial" w:hAnsi="Arial" w:cs="Arial"/>
            </w:rPr>
            <w:delText>&lt; 0.001</w:delText>
          </w:r>
          <w:r w:rsidRPr="00066987" w:rsidDel="00F66952">
            <w:rPr>
              <w:rFonts w:ascii="Arial" w:eastAsia="Arial" w:hAnsi="Arial" w:cs="Arial"/>
            </w:rPr>
            <w:delText>). 30% sucrose (-</w:delText>
          </w:r>
          <w:r w:rsidR="0036088A" w:rsidRPr="00066987" w:rsidDel="00F66952">
            <w:rPr>
              <w:rFonts w:ascii="Arial" w:eastAsia="Arial" w:hAnsi="Arial" w:cs="Arial"/>
            </w:rPr>
            <w:delText>0</w:delText>
          </w:r>
          <w:r w:rsidR="00404A84" w:rsidRPr="00066987" w:rsidDel="00F66952">
            <w:rPr>
              <w:rFonts w:ascii="Arial" w:eastAsia="Arial" w:hAnsi="Arial" w:cs="Arial"/>
            </w:rPr>
            <w:delText>.0</w:delText>
          </w:r>
          <w:r w:rsidR="000E34CE" w:rsidRPr="00066987" w:rsidDel="00F66952">
            <w:rPr>
              <w:rFonts w:ascii="Arial" w:eastAsia="Arial" w:hAnsi="Arial" w:cs="Arial"/>
            </w:rPr>
            <w:delText>7</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7</w:delText>
          </w:r>
          <w:r w:rsidRPr="00066987" w:rsidDel="00F66952">
            <w:rPr>
              <w:rFonts w:ascii="Arial" w:eastAsia="Arial" w:hAnsi="Arial" w:cs="Arial"/>
            </w:rPr>
            <w:delText xml:space="preserve">), LTP </w:delText>
          </w:r>
          <w:r w:rsidR="00404A84" w:rsidRPr="00066987" w:rsidDel="00F66952">
            <w:rPr>
              <w:rFonts w:ascii="Arial" w:eastAsia="Arial" w:hAnsi="Arial" w:cs="Arial"/>
            </w:rPr>
            <w:delText>(-0.</w:delText>
          </w:r>
          <w:r w:rsidR="007F2BBC" w:rsidRPr="00066987" w:rsidDel="00F66952">
            <w:rPr>
              <w:rFonts w:ascii="Arial" w:eastAsia="Arial" w:hAnsi="Arial" w:cs="Arial"/>
            </w:rPr>
            <w:delText>08</w:delText>
          </w:r>
          <w:r w:rsidRPr="00066987" w:rsidDel="00F66952">
            <w:rPr>
              <w:rFonts w:ascii="Arial" w:eastAsia="Arial" w:hAnsi="Arial" w:cs="Arial"/>
            </w:rPr>
            <w:delText xml:space="preserve"> +/- </w:delText>
          </w:r>
          <w:r w:rsidR="00404A84" w:rsidRPr="00066987" w:rsidDel="00F66952">
            <w:rPr>
              <w:rFonts w:ascii="Arial" w:eastAsia="Arial" w:hAnsi="Arial" w:cs="Arial"/>
            </w:rPr>
            <w:delText>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64</w:delText>
          </w:r>
          <w:r w:rsidRPr="00066987" w:rsidDel="00F66952">
            <w:rPr>
              <w:rFonts w:ascii="Arial" w:eastAsia="Arial" w:hAnsi="Arial" w:cs="Arial"/>
            </w:rPr>
            <w:delText>), linalool (-</w:delText>
          </w:r>
          <w:r w:rsidR="00404A84" w:rsidRPr="00066987" w:rsidDel="00F66952">
            <w:rPr>
              <w:rFonts w:ascii="Arial" w:eastAsia="Arial" w:hAnsi="Arial" w:cs="Arial"/>
            </w:rPr>
            <w:delText>0.1</w:delText>
          </w:r>
          <w:r w:rsidR="007F2BBC" w:rsidRPr="00066987" w:rsidDel="00F66952">
            <w:rPr>
              <w:rFonts w:ascii="Arial" w:eastAsia="Arial" w:hAnsi="Arial" w:cs="Arial"/>
            </w:rPr>
            <w:delText>3</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0.1</w:delText>
          </w:r>
          <w:r w:rsidR="007F2BBC" w:rsidRPr="00066987" w:rsidDel="00F66952">
            <w:rPr>
              <w:rFonts w:ascii="Arial" w:eastAsia="Arial" w:hAnsi="Arial" w:cs="Arial"/>
            </w:rPr>
            <w:delText>8</w:delText>
          </w:r>
          <w:r w:rsidRPr="00066987" w:rsidDel="00F66952">
            <w:rPr>
              <w:rFonts w:ascii="Arial" w:eastAsia="Arial" w:hAnsi="Arial" w:cs="Arial"/>
            </w:rPr>
            <w:delText>, p = 0.</w:delText>
          </w:r>
          <w:r w:rsidR="007F2BBC" w:rsidRPr="00066987" w:rsidDel="00F66952">
            <w:rPr>
              <w:rFonts w:ascii="Arial" w:eastAsia="Arial" w:hAnsi="Arial" w:cs="Arial"/>
            </w:rPr>
            <w:delText>49</w:delText>
          </w:r>
          <w:r w:rsidRPr="00066987" w:rsidDel="00F66952">
            <w:rPr>
              <w:rFonts w:ascii="Arial" w:eastAsia="Arial" w:hAnsi="Arial" w:cs="Arial"/>
            </w:rPr>
            <w:delText xml:space="preserve">) </w:delText>
          </w:r>
          <w:r w:rsidR="008330FA" w:rsidRPr="00066987" w:rsidDel="00F66952">
            <w:rPr>
              <w:rFonts w:ascii="Arial" w:eastAsia="Arial" w:hAnsi="Arial" w:cs="Arial"/>
            </w:rPr>
            <w:delText>and EtOH had no significant effect (0.</w:delText>
          </w:r>
          <w:r w:rsidR="007F2BBC" w:rsidRPr="00066987" w:rsidDel="00F66952">
            <w:rPr>
              <w:rFonts w:ascii="Arial" w:eastAsia="Arial" w:hAnsi="Arial" w:cs="Arial"/>
            </w:rPr>
            <w:delText>06</w:delText>
          </w:r>
          <w:r w:rsidR="008330FA" w:rsidRPr="00066987" w:rsidDel="00F66952">
            <w:rPr>
              <w:rFonts w:ascii="Arial" w:eastAsia="Arial" w:hAnsi="Arial" w:cs="Arial"/>
            </w:rPr>
            <w:delText xml:space="preserve"> +/- 0.1</w:delText>
          </w:r>
          <w:r w:rsidR="007F2BBC" w:rsidRPr="00066987" w:rsidDel="00F66952">
            <w:rPr>
              <w:rFonts w:ascii="Arial" w:eastAsia="Arial" w:hAnsi="Arial" w:cs="Arial"/>
            </w:rPr>
            <w:delText>7</w:delText>
          </w:r>
          <w:r w:rsidR="008330FA" w:rsidRPr="00066987" w:rsidDel="00F66952">
            <w:rPr>
              <w:rFonts w:ascii="Arial" w:eastAsia="Arial" w:hAnsi="Arial" w:cs="Arial"/>
            </w:rPr>
            <w:delText>, p = 0.</w:delText>
          </w:r>
          <w:r w:rsidR="007F2BBC" w:rsidRPr="00066987" w:rsidDel="00F66952">
            <w:rPr>
              <w:rFonts w:ascii="Arial" w:eastAsia="Arial" w:hAnsi="Arial" w:cs="Arial"/>
            </w:rPr>
            <w:delText>75</w:delText>
          </w:r>
          <w:r w:rsidR="008330FA" w:rsidRPr="00066987" w:rsidDel="00F66952">
            <w:rPr>
              <w:rFonts w:ascii="Arial" w:eastAsia="Arial" w:hAnsi="Arial" w:cs="Arial"/>
            </w:rPr>
            <w:delText>)</w:delText>
          </w:r>
          <w:r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99529B" w:rsidRPr="00066987" w:rsidDel="00F66952">
            <w:rPr>
              <w:rFonts w:ascii="Arial" w:eastAsia="Arial" w:hAnsi="Arial" w:cs="Arial"/>
            </w:rPr>
            <w:delText>In contrast, the diterpene alkaloid d</w:delText>
          </w:r>
          <w:r w:rsidRPr="00066987" w:rsidDel="00F66952">
            <w:rPr>
              <w:rFonts w:ascii="Arial" w:eastAsia="Arial" w:hAnsi="Arial" w:cs="Arial"/>
            </w:rPr>
            <w:delText>eltaline increased maximum OD overall (</w:delText>
          </w:r>
          <w:r w:rsidR="00251564" w:rsidRPr="00066987" w:rsidDel="00F66952">
            <w:rPr>
              <w:rFonts w:ascii="Arial" w:eastAsia="Arial" w:hAnsi="Arial" w:cs="Arial"/>
            </w:rPr>
            <w:delText>0.</w:delText>
          </w:r>
          <w:r w:rsidR="007F2BBC" w:rsidRPr="00066987" w:rsidDel="00F66952">
            <w:rPr>
              <w:rFonts w:ascii="Arial" w:eastAsia="Arial" w:hAnsi="Arial" w:cs="Arial"/>
            </w:rPr>
            <w:delText>34</w:delText>
          </w:r>
          <w:r w:rsidRPr="00066987" w:rsidDel="00F66952">
            <w:rPr>
              <w:rFonts w:ascii="Arial" w:eastAsia="Arial" w:hAnsi="Arial" w:cs="Arial"/>
            </w:rPr>
            <w:delText xml:space="preserve"> +/- </w:delText>
          </w:r>
          <w:r w:rsidR="00251564" w:rsidRPr="00066987" w:rsidDel="00F66952">
            <w:rPr>
              <w:rFonts w:ascii="Arial" w:eastAsia="Arial" w:hAnsi="Arial" w:cs="Arial"/>
            </w:rPr>
            <w:delText>0.1</w:delText>
          </w:r>
          <w:r w:rsidR="007F2BBC" w:rsidRPr="00066987" w:rsidDel="00F66952">
            <w:rPr>
              <w:rFonts w:ascii="Arial" w:eastAsia="Arial" w:hAnsi="Arial" w:cs="Arial"/>
            </w:rPr>
            <w:delText>5</w:delText>
          </w:r>
          <w:r w:rsidRPr="00066987" w:rsidDel="00F66952">
            <w:rPr>
              <w:rFonts w:ascii="Arial" w:eastAsia="Arial" w:hAnsi="Arial" w:cs="Arial"/>
            </w:rPr>
            <w:delText xml:space="preserve">, </w:delText>
          </w:r>
          <w:r w:rsidR="00251564" w:rsidRPr="00066987" w:rsidDel="00F66952">
            <w:rPr>
              <w:rFonts w:ascii="Arial" w:eastAsia="Arial" w:hAnsi="Arial" w:cs="Arial"/>
            </w:rPr>
            <w:delText xml:space="preserve">p </w:delText>
          </w:r>
          <w:r w:rsidR="005F0631" w:rsidRPr="00066987" w:rsidDel="00F66952">
            <w:rPr>
              <w:rFonts w:ascii="Arial" w:eastAsia="Arial" w:hAnsi="Arial" w:cs="Arial"/>
            </w:rPr>
            <w:delText>= .03</w:delText>
          </w:r>
          <w:r w:rsidRPr="00066987" w:rsidDel="00F66952">
            <w:rPr>
              <w:rFonts w:ascii="Arial" w:eastAsia="Arial" w:hAnsi="Arial" w:cs="Arial"/>
            </w:rPr>
            <w:delText>)</w:delText>
          </w:r>
          <w:r w:rsidR="008330FA" w:rsidRPr="00066987" w:rsidDel="00F66952">
            <w:rPr>
              <w:rFonts w:ascii="Arial" w:eastAsia="Arial" w:hAnsi="Arial" w:cs="Arial"/>
            </w:rPr>
            <w:delText>.</w:delText>
          </w:r>
          <w:r w:rsidR="006E091D" w:rsidRPr="00066987" w:rsidDel="00F66952">
            <w:rPr>
              <w:rFonts w:ascii="Arial" w:eastAsia="Arial" w:hAnsi="Arial" w:cs="Arial"/>
            </w:rPr>
            <w:delText xml:space="preserve"> </w:delText>
          </w:r>
          <w:r w:rsidR="00551F44" w:rsidRPr="00066987" w:rsidDel="00F66952">
            <w:rPr>
              <w:rFonts w:ascii="Arial" w:eastAsia="Arial" w:hAnsi="Arial" w:cs="Arial"/>
            </w:rPr>
            <w:delText>Scaled m</w:delText>
          </w:r>
          <w:r w:rsidRPr="00066987" w:rsidDel="00F66952">
            <w:rPr>
              <w:rFonts w:ascii="Arial" w:eastAsia="Arial" w:hAnsi="Arial" w:cs="Arial"/>
            </w:rPr>
            <w:delText xml:space="preserve">aximum OD was correlated with </w:delText>
          </w:r>
          <w:r w:rsidR="00551F44" w:rsidRPr="00066987" w:rsidDel="00F66952">
            <w:rPr>
              <w:rFonts w:ascii="Arial" w:eastAsia="Arial" w:hAnsi="Arial" w:cs="Arial"/>
            </w:rPr>
            <w:delText xml:space="preserve">scaled </w:delText>
          </w:r>
          <w:r w:rsidRPr="00066987" w:rsidDel="00F66952">
            <w:rPr>
              <w:rFonts w:ascii="Arial" w:eastAsia="Arial" w:hAnsi="Arial" w:cs="Arial"/>
            </w:rPr>
            <w:delText>maximum growth rate (r</w:delText>
          </w:r>
          <w:r w:rsidR="00404A84" w:rsidRPr="00066987" w:rsidDel="00F66952">
            <w:rPr>
              <w:rFonts w:ascii="Arial" w:eastAsia="Arial" w:hAnsi="Arial" w:cs="Arial"/>
            </w:rPr>
            <w:delText xml:space="preserve"> </w:delText>
          </w:r>
          <w:r w:rsidRPr="00066987" w:rsidDel="00F66952">
            <w:rPr>
              <w:rFonts w:ascii="Arial" w:eastAsia="Arial" w:hAnsi="Arial" w:cs="Arial"/>
            </w:rPr>
            <w:delTex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0.</w:delText>
          </w:r>
          <w:r w:rsidR="00E0290F" w:rsidRPr="00066987" w:rsidDel="00F66952">
            <w:rPr>
              <w:rFonts w:ascii="Arial" w:eastAsia="Arial" w:hAnsi="Arial" w:cs="Arial"/>
            </w:rPr>
            <w:delText>67</w:delText>
          </w:r>
          <w:r w:rsidRPr="00066987" w:rsidDel="00F66952">
            <w:rPr>
              <w:rFonts w:ascii="Arial" w:eastAsia="Arial" w:hAnsi="Arial" w:cs="Arial"/>
            </w:rPr>
            <w:delText>, p</w:delText>
          </w:r>
          <w:r w:rsidR="00404A84" w:rsidRPr="00066987" w:rsidDel="00F66952">
            <w:rPr>
              <w:rFonts w:ascii="Arial" w:eastAsia="Arial" w:hAnsi="Arial" w:cs="Arial"/>
            </w:rPr>
            <w:delText xml:space="preserve"> </w:delText>
          </w:r>
          <w:r w:rsidRPr="00066987" w:rsidDel="00F66952">
            <w:rPr>
              <w:rFonts w:ascii="Arial" w:eastAsia="Arial" w:hAnsi="Arial" w:cs="Arial"/>
            </w:rPr>
            <w:delText>&lt;</w:delText>
          </w:r>
          <w:r w:rsidR="00404A84" w:rsidRPr="00066987" w:rsidDel="00F66952">
            <w:rPr>
              <w:rFonts w:ascii="Arial" w:eastAsia="Arial" w:hAnsi="Arial" w:cs="Arial"/>
            </w:rPr>
            <w:delText xml:space="preserve"> </w:delText>
          </w:r>
          <w:r w:rsidRPr="00066987" w:rsidDel="00F66952">
            <w:rPr>
              <w:rFonts w:ascii="Arial" w:eastAsia="Arial" w:hAnsi="Arial" w:cs="Arial"/>
            </w:rPr>
            <w:delText xml:space="preserve">0.001) and effects of treatments on </w:delText>
          </w:r>
          <w:r w:rsidR="00551F44" w:rsidRPr="00066987" w:rsidDel="00F66952">
            <w:rPr>
              <w:rFonts w:ascii="Arial" w:eastAsia="Arial" w:hAnsi="Arial" w:cs="Arial"/>
            </w:rPr>
            <w:delText>both</w:delText>
          </w:r>
          <w:r w:rsidRPr="00066987" w:rsidDel="00F66952">
            <w:rPr>
              <w:rFonts w:ascii="Arial" w:eastAsia="Arial" w:hAnsi="Arial" w:cs="Arial"/>
            </w:rPr>
            <w:delText xml:space="preserve"> were congruent, although not identical (Supp</w:delText>
          </w:r>
          <w:r w:rsidR="0099529B" w:rsidRPr="00066987" w:rsidDel="00F66952">
            <w:rPr>
              <w:rFonts w:ascii="Arial" w:eastAsia="Arial" w:hAnsi="Arial" w:cs="Arial"/>
            </w:rPr>
            <w:delText>lement</w:delText>
          </w:r>
          <w:r w:rsidR="00680700" w:rsidRPr="00066987" w:rsidDel="00F66952">
            <w:rPr>
              <w:rFonts w:ascii="Arial" w:eastAsia="Arial" w:hAnsi="Arial" w:cs="Arial"/>
            </w:rPr>
            <w:delText>al</w:delText>
          </w:r>
          <w:r w:rsidRPr="00066987" w:rsidDel="00F66952">
            <w:rPr>
              <w:rFonts w:ascii="Arial" w:eastAsia="Arial" w:hAnsi="Arial" w:cs="Arial"/>
            </w:rPr>
            <w:delText xml:space="preserve"> </w:delText>
          </w:r>
          <w:r w:rsidR="0099529B" w:rsidRPr="00066987" w:rsidDel="00F66952">
            <w:rPr>
              <w:rFonts w:ascii="Arial" w:eastAsia="Arial" w:hAnsi="Arial" w:cs="Arial"/>
            </w:rPr>
            <w:delText>F</w:delText>
          </w:r>
          <w:r w:rsidRPr="00066987" w:rsidDel="00F66952">
            <w:rPr>
              <w:rFonts w:ascii="Arial" w:eastAsia="Arial" w:hAnsi="Arial" w:cs="Arial"/>
            </w:rPr>
            <w:delText>ig</w:delText>
          </w:r>
          <w:r w:rsidR="0099529B" w:rsidRPr="00066987" w:rsidDel="00F66952">
            <w:rPr>
              <w:rFonts w:ascii="Arial" w:eastAsia="Arial" w:hAnsi="Arial" w:cs="Arial"/>
            </w:rPr>
            <w:delText>ure</w:delText>
          </w:r>
          <w:r w:rsidRPr="00066987" w:rsidDel="00F66952">
            <w:rPr>
              <w:rFonts w:ascii="Arial" w:eastAsia="Arial" w:hAnsi="Arial" w:cs="Arial"/>
            </w:rPr>
            <w:delText xml:space="preserve"> 2).  </w:delText>
          </w:r>
        </w:del>
      </w:moveFrom>
    </w:p>
    <w:p w14:paraId="00000057" w14:textId="517002EA" w:rsidR="00682FF2" w:rsidRPr="00066987" w:rsidDel="00F66952" w:rsidRDefault="00682FF2" w:rsidP="00FD0250">
      <w:pPr>
        <w:spacing w:after="0" w:line="360" w:lineRule="auto"/>
        <w:rPr>
          <w:del w:id="156" w:author="Tobias Mueller" w:date="2022-08-31T09:40:00Z"/>
          <w:moveFrom w:id="157" w:author="Tobias Mueller" w:date="2022-08-11T08:25:00Z"/>
          <w:rFonts w:ascii="Arial" w:eastAsia="Arial" w:hAnsi="Arial" w:cs="Arial"/>
        </w:rPr>
      </w:pPr>
    </w:p>
    <w:p w14:paraId="00000058" w14:textId="64B703FC" w:rsidR="00682FF2" w:rsidRPr="00066987" w:rsidDel="00F66952" w:rsidRDefault="00B43301" w:rsidP="00FD0250">
      <w:pPr>
        <w:spacing w:after="0" w:line="360" w:lineRule="auto"/>
        <w:rPr>
          <w:del w:id="158" w:author="Tobias Mueller" w:date="2022-08-31T09:40:00Z"/>
          <w:moveFrom w:id="159" w:author="Tobias Mueller" w:date="2022-08-11T08:25:00Z"/>
          <w:rFonts w:ascii="Arial" w:eastAsia="Arial" w:hAnsi="Arial" w:cs="Arial"/>
        </w:rPr>
      </w:pPr>
      <w:moveFrom w:id="160" w:author="Tobias Mueller" w:date="2022-08-11T08:25:00Z">
        <w:del w:id="161" w:author="Tobias Mueller" w:date="2022-08-31T09:40:00Z">
          <w:r w:rsidRPr="00066987" w:rsidDel="00F66952">
            <w:rPr>
              <w:rFonts w:ascii="Arial" w:eastAsia="Arial" w:hAnsi="Arial" w:cs="Arial"/>
              <w:i/>
            </w:rPr>
            <w:delText>Microbe</w:delText>
          </w:r>
          <w:r w:rsidR="0099529B" w:rsidRPr="00066987" w:rsidDel="00F66952">
            <w:rPr>
              <w:rFonts w:ascii="Arial" w:eastAsia="Arial" w:hAnsi="Arial" w:cs="Arial"/>
              <w:i/>
            </w:rPr>
            <w:delText>-</w:delText>
          </w:r>
          <w:r w:rsidRPr="00066987" w:rsidDel="00F66952">
            <w:rPr>
              <w:rFonts w:ascii="Arial" w:eastAsia="Arial" w:hAnsi="Arial" w:cs="Arial"/>
              <w:i/>
            </w:rPr>
            <w:delText>specific response to treatments</w:delText>
          </w:r>
        </w:del>
      </w:moveFrom>
    </w:p>
    <w:p w14:paraId="00000059" w14:textId="6EB8E555" w:rsidR="00682FF2" w:rsidRPr="00066987" w:rsidDel="00F66952" w:rsidRDefault="00B43301" w:rsidP="00FD0250">
      <w:pPr>
        <w:spacing w:after="0" w:line="360" w:lineRule="auto"/>
        <w:rPr>
          <w:del w:id="162" w:author="Tobias Mueller" w:date="2022-08-31T09:40:00Z"/>
          <w:moveFrom w:id="163" w:author="Tobias Mueller" w:date="2022-08-11T08:25:00Z"/>
          <w:rFonts w:ascii="Arial" w:eastAsia="Arial" w:hAnsi="Arial" w:cs="Arial"/>
          <w:strike/>
        </w:rPr>
      </w:pPr>
      <w:moveFrom w:id="164" w:author="Tobias Mueller" w:date="2022-08-11T08:25:00Z">
        <w:del w:id="165" w:author="Tobias Mueller" w:date="2022-08-31T09:40:00Z">
          <w:r w:rsidRPr="00066987" w:rsidDel="00F66952">
            <w:rPr>
              <w:rFonts w:ascii="Arial" w:eastAsia="Arial" w:hAnsi="Arial" w:cs="Arial"/>
            </w:rPr>
            <w:delText>Microbial species varied in their maximum OD and growth rate in control conditions</w:delText>
          </w:r>
          <w:r w:rsidR="001324EE" w:rsidRPr="00066987" w:rsidDel="00F66952">
            <w:rPr>
              <w:rFonts w:ascii="Arial" w:eastAsia="Arial" w:hAnsi="Arial" w:cs="Arial"/>
            </w:rPr>
            <w:delText xml:space="preserve"> and in response to treatments </w:delText>
          </w:r>
          <w:r w:rsidRPr="00066987" w:rsidDel="00F66952">
            <w:rPr>
              <w:rFonts w:ascii="Arial" w:eastAsia="Arial" w:hAnsi="Arial" w:cs="Arial"/>
            </w:rPr>
            <w:delText>(Supplementa</w:delText>
          </w:r>
          <w:r w:rsidR="00680700" w:rsidRPr="00066987" w:rsidDel="00F66952">
            <w:rPr>
              <w:rFonts w:ascii="Arial" w:eastAsia="Arial" w:hAnsi="Arial" w:cs="Arial"/>
            </w:rPr>
            <w:delText>l</w:delText>
          </w:r>
          <w:r w:rsidRPr="00066987" w:rsidDel="00F66952">
            <w:rPr>
              <w:rFonts w:ascii="Arial" w:eastAsia="Arial" w:hAnsi="Arial" w:cs="Arial"/>
            </w:rPr>
            <w:delText xml:space="preserve"> Figure</w:delText>
          </w:r>
          <w:r w:rsidR="00C23B13" w:rsidRPr="00066987" w:rsidDel="00F66952">
            <w:rPr>
              <w:rFonts w:ascii="Arial" w:eastAsia="Arial" w:hAnsi="Arial" w:cs="Arial"/>
            </w:rPr>
            <w:delText>s</w:delText>
          </w:r>
          <w:r w:rsidRPr="00066987" w:rsidDel="00F66952">
            <w:rPr>
              <w:rFonts w:ascii="Arial" w:eastAsia="Arial" w:hAnsi="Arial" w:cs="Arial"/>
            </w:rPr>
            <w:delText xml:space="preserve"> 3-4, p &lt; 0.05)</w:delText>
          </w:r>
          <w:r w:rsidR="001324EE" w:rsidRPr="00066987" w:rsidDel="00F66952">
            <w:rPr>
              <w:rFonts w:ascii="Arial" w:eastAsia="Arial" w:hAnsi="Arial" w:cs="Arial"/>
            </w:rPr>
            <w:delText>.</w:delText>
          </w:r>
          <w:r w:rsidRPr="00066987" w:rsidDel="00F66952">
            <w:rPr>
              <w:rFonts w:ascii="Arial" w:eastAsia="Arial" w:hAnsi="Arial" w:cs="Arial"/>
            </w:rPr>
            <w:delText xml:space="preserve"> All microbes were impacted by at least one treatment</w:delText>
          </w:r>
          <w:r w:rsidR="00C23B13" w:rsidRPr="00066987" w:rsidDel="00F66952">
            <w:rPr>
              <w:rFonts w:ascii="Arial" w:eastAsia="Arial" w:hAnsi="Arial" w:cs="Arial"/>
            </w:rPr>
            <w:delText xml:space="preserve">, but </w:delText>
          </w:r>
          <w:r w:rsidRPr="00066987" w:rsidDel="00F66952">
            <w:rPr>
              <w:rFonts w:ascii="Arial" w:eastAsia="Arial" w:hAnsi="Arial" w:cs="Arial"/>
            </w:rPr>
            <w:delText>treatments differ</w:delText>
          </w:r>
          <w:r w:rsidR="00C23B13" w:rsidRPr="00066987" w:rsidDel="00F66952">
            <w:rPr>
              <w:rFonts w:ascii="Arial" w:eastAsia="Arial" w:hAnsi="Arial" w:cs="Arial"/>
            </w:rPr>
            <w:delText>ed</w:delText>
          </w:r>
          <w:r w:rsidRPr="00066987" w:rsidDel="00F66952">
            <w:rPr>
              <w:rFonts w:ascii="Arial" w:eastAsia="Arial" w:hAnsi="Arial" w:cs="Arial"/>
            </w:rPr>
            <w:delText xml:space="preserve"> in their effect on maximum OD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and growth rate (</w:delText>
          </w:r>
          <w:r w:rsidR="00C23B13"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3</w:delText>
          </w:r>
          <w:r w:rsidRPr="00066987" w:rsidDel="00F66952">
            <w:rPr>
              <w:rFonts w:ascii="Arial" w:eastAsia="Arial" w:hAnsi="Arial" w:cs="Arial"/>
            </w:rPr>
            <w:delText>) across microbial species. Species’ responses to nectar composition depended on the specific nectar compound tested: no microbe had significantly reduced maximum OD or growth rate across all treatments (Fig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2</w:delText>
          </w:r>
          <w:r w:rsidRPr="00066987" w:rsidDel="00F66952">
            <w:rPr>
              <w:rFonts w:ascii="Arial" w:eastAsia="Arial" w:hAnsi="Arial" w:cs="Arial"/>
            </w:rPr>
            <w:delText xml:space="preserve">). When comparing across all treatments, the </w:delText>
          </w:r>
          <w:r w:rsidR="00FD7B37" w:rsidRPr="00066987" w:rsidDel="00F66952">
            <w:rPr>
              <w:rFonts w:ascii="Arial" w:eastAsia="Arial" w:hAnsi="Arial" w:cs="Arial"/>
            </w:rPr>
            <w:delText xml:space="preserve">scaled maximum OD was not significantly different across </w:delText>
          </w:r>
          <w:r w:rsidRPr="00066987" w:rsidDel="00F66952">
            <w:rPr>
              <w:rFonts w:ascii="Arial" w:eastAsia="Arial" w:hAnsi="Arial" w:cs="Arial"/>
            </w:rPr>
            <w:delText>degree</w:delText>
          </w:r>
          <w:r w:rsidR="00FD7B37" w:rsidRPr="00066987" w:rsidDel="00F66952">
            <w:rPr>
              <w:rFonts w:ascii="Arial" w:eastAsia="Arial" w:hAnsi="Arial" w:cs="Arial"/>
            </w:rPr>
            <w:delText>s</w:delText>
          </w:r>
          <w:r w:rsidRPr="00066987" w:rsidDel="00F66952">
            <w:rPr>
              <w:rFonts w:ascii="Arial" w:eastAsia="Arial" w:hAnsi="Arial" w:cs="Arial"/>
            </w:rPr>
            <w:delText xml:space="preserve"> of nectar specialization</w:delText>
          </w:r>
          <w:r w:rsidR="00FD7B37" w:rsidRPr="00066987" w:rsidDel="00F66952">
            <w:rPr>
              <w:rFonts w:ascii="Arial" w:eastAsia="Arial" w:hAnsi="Arial" w:cs="Arial"/>
            </w:rPr>
            <w:delText xml:space="preserve"> </w:delText>
          </w:r>
          <w:r w:rsidRPr="00066987" w:rsidDel="00F66952">
            <w:rPr>
              <w:rFonts w:ascii="Arial" w:eastAsia="Arial" w:hAnsi="Arial" w:cs="Arial"/>
            </w:rPr>
            <w:delText xml:space="preserve">(p &gt; 0.05; </w:delText>
          </w:r>
          <w:r w:rsidR="00C23B13" w:rsidRPr="00066987" w:rsidDel="00F66952">
            <w:rPr>
              <w:rFonts w:ascii="Arial" w:eastAsia="Arial" w:hAnsi="Arial" w:cs="Arial"/>
            </w:rPr>
            <w:delText>F</w:delText>
          </w:r>
          <w:r w:rsidRPr="00066987" w:rsidDel="00F66952">
            <w:rPr>
              <w:rFonts w:ascii="Arial" w:eastAsia="Arial" w:hAnsi="Arial" w:cs="Arial"/>
            </w:rPr>
            <w:delText>ig</w:delText>
          </w:r>
          <w:r w:rsidR="00C23B13" w:rsidRPr="00066987" w:rsidDel="00F66952">
            <w:rPr>
              <w:rFonts w:ascii="Arial" w:eastAsia="Arial" w:hAnsi="Arial" w:cs="Arial"/>
            </w:rPr>
            <w:delText>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 xml:space="preserve">a), however, </w:delText>
          </w:r>
          <w:r w:rsidR="00FD7B37" w:rsidRPr="00066987" w:rsidDel="00F66952">
            <w:rPr>
              <w:rFonts w:ascii="Arial" w:eastAsia="Arial" w:hAnsi="Arial" w:cs="Arial"/>
            </w:rPr>
            <w:delText>scaled</w:delText>
          </w:r>
          <w:r w:rsidRPr="00066987" w:rsidDel="00F66952">
            <w:rPr>
              <w:rFonts w:ascii="Arial" w:eastAsia="Arial" w:hAnsi="Arial" w:cs="Arial"/>
            </w:rPr>
            <w:delText xml:space="preserve"> growth rate</w:delText>
          </w:r>
          <w:r w:rsidR="00FD7B37" w:rsidRPr="00066987" w:rsidDel="00F66952">
            <w:rPr>
              <w:rFonts w:ascii="Arial" w:eastAsia="Arial" w:hAnsi="Arial" w:cs="Arial"/>
            </w:rPr>
            <w:delText xml:space="preserve"> was significantly different</w:delText>
          </w:r>
          <w:r w:rsidR="00C23B13" w:rsidRPr="00066987" w:rsidDel="00F66952">
            <w:rPr>
              <w:rFonts w:ascii="Arial" w:eastAsia="Arial" w:hAnsi="Arial" w:cs="Arial"/>
            </w:rPr>
            <w:delText xml:space="preserve">: microbes infrequently isolated from nectar had </w:delText>
          </w:r>
          <w:r w:rsidRPr="00066987" w:rsidDel="00F66952">
            <w:rPr>
              <w:rFonts w:ascii="Arial" w:eastAsia="Arial" w:hAnsi="Arial" w:cs="Arial"/>
            </w:rPr>
            <w:delText xml:space="preserve">a lower scaled growth rate than both the highly and medium </w:delText>
          </w:r>
        </w:del>
      </w:moveFrom>
      <w:customXmlDelRangeStart w:id="166" w:author="Tobias Mueller" w:date="2022-08-31T09:40:00Z"/>
      <w:sdt>
        <w:sdtPr>
          <w:rPr>
            <w:rFonts w:ascii="Arial" w:hAnsi="Arial" w:cs="Arial"/>
          </w:rPr>
          <w:tag w:val="goog_rdk_3"/>
          <w:id w:val="2030289756"/>
        </w:sdtPr>
        <w:sdtContent>
          <w:customXmlDelRangeEnd w:id="166"/>
          <w:customXmlDelRangeStart w:id="167" w:author="Tobias Mueller" w:date="2022-08-31T09:40:00Z"/>
        </w:sdtContent>
      </w:sdt>
      <w:customXmlDelRangeEnd w:id="167"/>
      <w:moveFrom w:id="168" w:author="Tobias Mueller" w:date="2022-08-11T08:25:00Z">
        <w:del w:id="169" w:author="Tobias Mueller" w:date="2022-08-31T09:40:00Z">
          <w:r w:rsidRPr="00066987" w:rsidDel="00F66952">
            <w:rPr>
              <w:rFonts w:ascii="Arial" w:eastAsia="Arial" w:hAnsi="Arial" w:cs="Arial"/>
            </w:rPr>
            <w:delText>specialized group (</w:delText>
          </w:r>
          <w:r w:rsidR="0030501F" w:rsidRPr="00066987" w:rsidDel="00F66952">
            <w:rPr>
              <w:rFonts w:ascii="Arial" w:eastAsia="Arial" w:hAnsi="Arial" w:cs="Arial"/>
            </w:rPr>
            <w:delText xml:space="preserve">p </w:delText>
          </w:r>
          <w:r w:rsidR="00133F16" w:rsidRPr="00066987" w:rsidDel="00F66952">
            <w:rPr>
              <w:rFonts w:ascii="Arial" w:eastAsia="Arial" w:hAnsi="Arial" w:cs="Arial"/>
            </w:rPr>
            <w:delText>&lt;</w:delText>
          </w:r>
          <w:r w:rsidR="0030501F" w:rsidRPr="00066987" w:rsidDel="00F66952">
            <w:rPr>
              <w:rFonts w:ascii="Arial" w:eastAsia="Arial" w:hAnsi="Arial" w:cs="Arial"/>
            </w:rPr>
            <w:delText xml:space="preserve"> 0.05; </w:delText>
          </w:r>
          <w:r w:rsidR="00DE623B" w:rsidRPr="00066987" w:rsidDel="00F66952">
            <w:rPr>
              <w:rFonts w:ascii="Arial" w:eastAsia="Arial" w:hAnsi="Arial" w:cs="Arial"/>
            </w:rPr>
            <w:delText>Figure</w:delText>
          </w:r>
          <w:r w:rsidRPr="00066987" w:rsidDel="00F66952">
            <w:rPr>
              <w:rFonts w:ascii="Arial" w:eastAsia="Arial" w:hAnsi="Arial" w:cs="Arial"/>
            </w:rPr>
            <w:delText xml:space="preserve"> </w:delText>
          </w:r>
          <w:r w:rsidR="00267BA9" w:rsidRPr="00066987" w:rsidDel="00F66952">
            <w:rPr>
              <w:rFonts w:ascii="Arial" w:eastAsia="Arial" w:hAnsi="Arial" w:cs="Arial"/>
            </w:rPr>
            <w:delText>4</w:delText>
          </w:r>
          <w:r w:rsidRPr="00066987" w:rsidDel="00F66952">
            <w:rPr>
              <w:rFonts w:ascii="Arial" w:eastAsia="Arial" w:hAnsi="Arial" w:cs="Arial"/>
            </w:rPr>
            <w:delText>b).</w:delText>
          </w:r>
        </w:del>
      </w:moveFrom>
    </w:p>
    <w:p w14:paraId="0000005A" w14:textId="4642F114" w:rsidR="00682FF2" w:rsidRPr="00066987" w:rsidDel="00F66952" w:rsidRDefault="00682FF2" w:rsidP="00FD0250">
      <w:pPr>
        <w:spacing w:after="0" w:line="360" w:lineRule="auto"/>
        <w:rPr>
          <w:del w:id="170" w:author="Tobias Mueller" w:date="2022-08-31T09:40:00Z"/>
          <w:moveFrom w:id="171" w:author="Tobias Mueller" w:date="2022-08-11T08:25:00Z"/>
          <w:rFonts w:ascii="Arial" w:eastAsia="Arial" w:hAnsi="Arial" w:cs="Arial"/>
        </w:rPr>
      </w:pPr>
    </w:p>
    <w:p w14:paraId="0000005B" w14:textId="00E4CC79" w:rsidR="00682FF2" w:rsidRPr="00066987" w:rsidDel="00F66952" w:rsidRDefault="00B43301" w:rsidP="00FD0250">
      <w:pPr>
        <w:spacing w:after="0" w:line="360" w:lineRule="auto"/>
        <w:rPr>
          <w:del w:id="172" w:author="Tobias Mueller" w:date="2022-08-31T09:40:00Z"/>
          <w:moveFrom w:id="173" w:author="Tobias Mueller" w:date="2022-08-11T08:25:00Z"/>
          <w:rFonts w:ascii="Arial" w:eastAsia="Arial" w:hAnsi="Arial" w:cs="Arial"/>
        </w:rPr>
      </w:pPr>
      <w:moveFrom w:id="174" w:author="Tobias Mueller" w:date="2022-08-11T08:25:00Z">
        <w:del w:id="175" w:author="Tobias Mueller" w:date="2022-08-31T09:40:00Z">
          <w:r w:rsidRPr="00066987" w:rsidDel="00F66952">
            <w:rPr>
              <w:rFonts w:ascii="Arial" w:eastAsia="Arial" w:hAnsi="Arial" w:cs="Arial"/>
              <w:i/>
            </w:rPr>
            <w:delText xml:space="preserve">Differences </w:delText>
          </w:r>
          <w:r w:rsidR="00251059" w:rsidRPr="00066987" w:rsidDel="00F66952">
            <w:rPr>
              <w:rFonts w:ascii="Arial" w:eastAsia="Arial" w:hAnsi="Arial" w:cs="Arial"/>
              <w:i/>
            </w:rPr>
            <w:delText>between y</w:delText>
          </w:r>
          <w:r w:rsidRPr="00066987" w:rsidDel="00F66952">
            <w:rPr>
              <w:rFonts w:ascii="Arial" w:eastAsia="Arial" w:hAnsi="Arial" w:cs="Arial"/>
              <w:i/>
            </w:rPr>
            <w:delText xml:space="preserve">east </w:delText>
          </w:r>
          <w:r w:rsidR="00251059" w:rsidRPr="00066987" w:rsidDel="00F66952">
            <w:rPr>
              <w:rFonts w:ascii="Arial" w:eastAsia="Arial" w:hAnsi="Arial" w:cs="Arial"/>
              <w:i/>
            </w:rPr>
            <w:delText>and</w:delText>
          </w:r>
          <w:r w:rsidRPr="00066987" w:rsidDel="00F66952">
            <w:rPr>
              <w:rFonts w:ascii="Arial" w:eastAsia="Arial" w:hAnsi="Arial" w:cs="Arial"/>
              <w:i/>
            </w:rPr>
            <w:delText xml:space="preserve"> </w:delText>
          </w:r>
          <w:r w:rsidR="00251059" w:rsidRPr="00066987" w:rsidDel="00F66952">
            <w:rPr>
              <w:rFonts w:ascii="Arial" w:eastAsia="Arial" w:hAnsi="Arial" w:cs="Arial"/>
              <w:i/>
            </w:rPr>
            <w:delText>b</w:delText>
          </w:r>
          <w:r w:rsidRPr="00066987" w:rsidDel="00F66952">
            <w:rPr>
              <w:rFonts w:ascii="Arial" w:eastAsia="Arial" w:hAnsi="Arial" w:cs="Arial"/>
              <w:i/>
            </w:rPr>
            <w:delText>acteria</w:delText>
          </w:r>
        </w:del>
      </w:moveFrom>
    </w:p>
    <w:p w14:paraId="0000005C" w14:textId="021F6834" w:rsidR="00682FF2" w:rsidRPr="00DB55B1" w:rsidDel="00F66952" w:rsidRDefault="00251059" w:rsidP="00FD0250">
      <w:pPr>
        <w:spacing w:after="0" w:line="360" w:lineRule="auto"/>
        <w:rPr>
          <w:del w:id="176" w:author="Tobias Mueller" w:date="2022-08-31T09:40:00Z"/>
          <w:moveFrom w:id="177" w:author="Tobias Mueller" w:date="2022-08-11T08:25:00Z"/>
          <w:rFonts w:ascii="Arial" w:eastAsia="Arial" w:hAnsi="Arial" w:cs="Arial"/>
        </w:rPr>
      </w:pPr>
      <w:moveFrom w:id="178" w:author="Tobias Mueller" w:date="2022-08-11T08:25:00Z">
        <w:del w:id="179" w:author="Tobias Mueller" w:date="2022-08-31T09:40:00Z">
          <w:r w:rsidRPr="00066987" w:rsidDel="00F66952">
            <w:rPr>
              <w:rFonts w:ascii="Arial" w:eastAsia="Arial" w:hAnsi="Arial" w:cs="Arial"/>
            </w:rPr>
            <w:delText xml:space="preserve">Yeasts </w:delText>
          </w:r>
          <w:r w:rsidR="00B43301" w:rsidRPr="00066987" w:rsidDel="00F66952">
            <w:rPr>
              <w:rFonts w:ascii="Arial" w:eastAsia="Arial" w:hAnsi="Arial" w:cs="Arial"/>
            </w:rPr>
            <w:delText xml:space="preserve">and bacteria differed significantly in the maximum </w:delText>
          </w:r>
          <w:r w:rsidR="00C317D1" w:rsidRPr="00066987" w:rsidDel="00F66952">
            <w:rPr>
              <w:rFonts w:ascii="Arial" w:eastAsia="Arial" w:hAnsi="Arial" w:cs="Arial"/>
            </w:rPr>
            <w:delText>OD</w:delText>
          </w:r>
          <w:r w:rsidR="00B43301" w:rsidRPr="00066987" w:rsidDel="00F66952">
            <w:rPr>
              <w:rFonts w:ascii="Arial" w:eastAsia="Arial" w:hAnsi="Arial" w:cs="Arial"/>
            </w:rPr>
            <w:delText xml:space="preserve"> attained, with yeasts (0.8</w:delText>
          </w:r>
          <w:r w:rsidR="00BB487F" w:rsidRPr="00066987" w:rsidDel="00F66952">
            <w:rPr>
              <w:rFonts w:ascii="Arial" w:eastAsia="Arial" w:hAnsi="Arial" w:cs="Arial"/>
            </w:rPr>
            <w:delText>2</w:delText>
          </w:r>
          <w:r w:rsidR="00B43301" w:rsidRPr="00066987" w:rsidDel="00F66952">
            <w:rPr>
              <w:rFonts w:ascii="Arial" w:eastAsia="Arial" w:hAnsi="Arial" w:cs="Arial"/>
            </w:rPr>
            <w:delText xml:space="preserve"> +/- 0.3</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0.04) having a higher max OD than bacteria (0.0</w:delText>
          </w:r>
          <w:r w:rsidR="00BB487F" w:rsidRPr="00066987" w:rsidDel="00F66952">
            <w:rPr>
              <w:rFonts w:ascii="Arial" w:eastAsia="Arial" w:hAnsi="Arial" w:cs="Arial"/>
            </w:rPr>
            <w:delText>1</w:delText>
          </w:r>
          <w:r w:rsidR="00B43301" w:rsidRPr="00066987" w:rsidDel="00F66952">
            <w:rPr>
              <w:rFonts w:ascii="Arial" w:eastAsia="Arial" w:hAnsi="Arial" w:cs="Arial"/>
            </w:rPr>
            <w:delText xml:space="preserve"> +/- 0.</w:delText>
          </w:r>
          <w:r w:rsidRPr="00066987" w:rsidDel="00F66952">
            <w:rPr>
              <w:rFonts w:ascii="Arial" w:eastAsia="Arial" w:hAnsi="Arial" w:cs="Arial"/>
            </w:rPr>
            <w:delText>2</w:delText>
          </w:r>
          <w:r w:rsidR="00BB487F" w:rsidRPr="00066987" w:rsidDel="00F66952">
            <w:rPr>
              <w:rFonts w:ascii="Arial" w:eastAsia="Arial" w:hAnsi="Arial" w:cs="Arial"/>
            </w:rPr>
            <w:delText>5</w:delText>
          </w:r>
          <w:r w:rsidR="00B43301" w:rsidRPr="00066987" w:rsidDel="00F66952">
            <w:rPr>
              <w:rFonts w:ascii="Arial" w:eastAsia="Arial" w:hAnsi="Arial" w:cs="Arial"/>
            </w:rPr>
            <w:delText>, p = 0.9</w:delText>
          </w:r>
          <w:r w:rsidR="00BB487F" w:rsidRPr="00066987" w:rsidDel="00F66952">
            <w:rPr>
              <w:rFonts w:ascii="Arial" w:eastAsia="Arial" w:hAnsi="Arial" w:cs="Arial"/>
            </w:rPr>
            <w:delText>6</w:delText>
          </w:r>
          <w:r w:rsidR="00B43301" w:rsidRPr="00066987" w:rsidDel="00F66952">
            <w:rPr>
              <w:rFonts w:ascii="Arial" w:eastAsia="Arial" w:hAnsi="Arial" w:cs="Arial"/>
            </w:rPr>
            <w:delText>)</w:delText>
          </w:r>
          <w:r w:rsidR="00AC1A00" w:rsidRPr="00066987" w:rsidDel="00F66952">
            <w:rPr>
              <w:rFonts w:ascii="Arial" w:eastAsia="Arial" w:hAnsi="Arial" w:cs="Arial"/>
            </w:rPr>
            <w:delText xml:space="preserve"> (Supplemental Figure 5a)</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When</w:delText>
          </w:r>
          <w:r w:rsidR="00B43301" w:rsidRPr="00066987" w:rsidDel="00F66952">
            <w:rPr>
              <w:rFonts w:ascii="Arial" w:eastAsia="Arial" w:hAnsi="Arial" w:cs="Arial"/>
            </w:rPr>
            <w:delText xml:space="preserve"> assaying </w:delText>
          </w:r>
          <w:r w:rsidR="00BB487F" w:rsidRPr="00066987" w:rsidDel="00F66952">
            <w:rPr>
              <w:rFonts w:ascii="Arial" w:eastAsia="Arial" w:hAnsi="Arial" w:cs="Arial"/>
            </w:rPr>
            <w:delText>treatments’</w:delText>
          </w:r>
          <w:r w:rsidR="00B43301" w:rsidRPr="00066987" w:rsidDel="00F66952">
            <w:rPr>
              <w:rFonts w:ascii="Arial" w:eastAsia="Arial" w:hAnsi="Arial" w:cs="Arial"/>
            </w:rPr>
            <w:delText xml:space="preserve"> </w:delText>
          </w:r>
          <w:r w:rsidR="00BB487F" w:rsidRPr="00066987" w:rsidDel="00F66952">
            <w:rPr>
              <w:rFonts w:ascii="Arial" w:eastAsia="Arial" w:hAnsi="Arial" w:cs="Arial"/>
            </w:rPr>
            <w:delText>scaled</w:delText>
          </w:r>
          <w:r w:rsidR="00B43301" w:rsidRPr="00066987" w:rsidDel="00F66952">
            <w:rPr>
              <w:rFonts w:ascii="Arial" w:eastAsia="Arial" w:hAnsi="Arial" w:cs="Arial"/>
            </w:rPr>
            <w:delText xml:space="preserve"> impact on max OD</w:delText>
          </w:r>
          <w:r w:rsidR="0042326B" w:rsidRPr="00066987" w:rsidDel="00F66952">
            <w:rPr>
              <w:rFonts w:ascii="Arial" w:eastAsia="Arial" w:hAnsi="Arial" w:cs="Arial"/>
            </w:rPr>
            <w:delText xml:space="preserve">, yeast (-0.05 +/- 0.12, p = 0.67) </w:delText>
          </w:r>
          <w:r w:rsidR="00573E17" w:rsidDel="00F66952">
            <w:rPr>
              <w:rFonts w:ascii="Arial" w:eastAsia="Arial" w:hAnsi="Arial" w:cs="Arial"/>
            </w:rPr>
            <w:delText xml:space="preserve">were significantly less affected by treatments </w:delText>
          </w:r>
          <w:r w:rsidR="0042326B" w:rsidRPr="00066987" w:rsidDel="00F66952">
            <w:rPr>
              <w:rFonts w:ascii="Arial" w:eastAsia="Arial" w:hAnsi="Arial" w:cs="Arial"/>
            </w:rPr>
            <w:delText>compared to bacteria</w:delText>
          </w:r>
          <w:r w:rsidR="00B43301" w:rsidRPr="00066987" w:rsidDel="00F66952">
            <w:rPr>
              <w:rFonts w:ascii="Arial" w:eastAsia="Arial" w:hAnsi="Arial" w:cs="Arial"/>
            </w:rPr>
            <w:delText xml:space="preserve"> (-0.</w:delText>
          </w:r>
          <w:r w:rsidR="0042326B" w:rsidRPr="00066987" w:rsidDel="00F66952">
            <w:rPr>
              <w:rFonts w:ascii="Arial" w:eastAsia="Arial" w:hAnsi="Arial" w:cs="Arial"/>
            </w:rPr>
            <w:delText>7</w:delText>
          </w:r>
          <w:r w:rsidR="00B43301" w:rsidRPr="00066987" w:rsidDel="00F66952">
            <w:rPr>
              <w:rFonts w:ascii="Arial" w:eastAsia="Arial" w:hAnsi="Arial" w:cs="Arial"/>
            </w:rPr>
            <w:delText xml:space="preserve"> +/- </w:delText>
          </w:r>
          <w:r w:rsidR="00BB487F" w:rsidRPr="00066987" w:rsidDel="00F66952">
            <w:rPr>
              <w:rFonts w:ascii="Arial" w:eastAsia="Arial" w:hAnsi="Arial" w:cs="Arial"/>
            </w:rPr>
            <w:delText>0.</w:delText>
          </w:r>
          <w:r w:rsidR="0042326B" w:rsidRPr="00066987" w:rsidDel="00F66952">
            <w:rPr>
              <w:rFonts w:ascii="Arial" w:eastAsia="Arial" w:hAnsi="Arial" w:cs="Arial"/>
            </w:rPr>
            <w:delText>25</w:delText>
          </w:r>
          <w:r w:rsidR="00B43301" w:rsidRPr="00066987" w:rsidDel="00F66952">
            <w:rPr>
              <w:rFonts w:ascii="Arial" w:eastAsia="Arial" w:hAnsi="Arial" w:cs="Arial"/>
            </w:rPr>
            <w:delText>, p = 0.</w:delText>
          </w:r>
          <w:r w:rsidR="0042326B" w:rsidRPr="00066987" w:rsidDel="00F66952">
            <w:rPr>
              <w:rFonts w:ascii="Arial" w:eastAsia="Arial" w:hAnsi="Arial" w:cs="Arial"/>
            </w:rPr>
            <w:delText>004</w:delText>
          </w:r>
          <w:r w:rsidR="00F53932" w:rsidRPr="00066987" w:rsidDel="00F66952">
            <w:rPr>
              <w:rFonts w:ascii="Arial" w:eastAsia="Arial" w:hAnsi="Arial" w:cs="Arial"/>
            </w:rPr>
            <w:delText>)</w:delText>
          </w:r>
          <w:r w:rsidR="00863135" w:rsidRPr="00066987" w:rsidDel="00F66952">
            <w:rPr>
              <w:rFonts w:ascii="Arial" w:eastAsia="Arial" w:hAnsi="Arial" w:cs="Arial"/>
            </w:rPr>
            <w:delText xml:space="preserve"> (Supplemental Figure 5b)</w:delText>
          </w:r>
          <w:r w:rsidR="00F53932" w:rsidRPr="00066987" w:rsidDel="00F66952">
            <w:rPr>
              <w:rFonts w:ascii="Arial" w:eastAsia="Arial" w:hAnsi="Arial" w:cs="Arial"/>
            </w:rPr>
            <w:delText>,</w:delText>
          </w:r>
          <w:r w:rsidR="00B43301" w:rsidRPr="00066987" w:rsidDel="00F66952">
            <w:rPr>
              <w:rFonts w:ascii="Arial" w:eastAsia="Arial" w:hAnsi="Arial" w:cs="Arial"/>
            </w:rPr>
            <w:delText xml:space="preserve"> </w:delText>
          </w:r>
          <w:r w:rsidR="0042326B" w:rsidRPr="00066987" w:rsidDel="00F66952">
            <w:rPr>
              <w:rFonts w:ascii="Arial" w:eastAsia="Arial" w:hAnsi="Arial" w:cs="Arial"/>
            </w:rPr>
            <w:delText>suggesting that yeasts may be more resistant to the inhibitory effects of nectar chemicals than bacteria</w:delText>
          </w:r>
          <w:r w:rsidR="00863135" w:rsidRPr="00066987" w:rsidDel="00F66952">
            <w:rPr>
              <w:rFonts w:ascii="Arial" w:eastAsia="Arial" w:hAnsi="Arial" w:cs="Arial"/>
            </w:rPr>
            <w:delText>.</w:delText>
          </w:r>
        </w:del>
      </w:moveFrom>
    </w:p>
    <w:moveFromRangeEnd w:id="149"/>
    <w:p w14:paraId="0000005D" w14:textId="7A40A7A1" w:rsidR="00682FF2" w:rsidRDefault="003678D8" w:rsidP="00FD0250">
      <w:pPr>
        <w:spacing w:after="0" w:line="360" w:lineRule="auto"/>
        <w:rPr>
          <w:ins w:id="180" w:author="Tobias Mueller" w:date="2022-08-11T08:25:00Z"/>
          <w:rFonts w:ascii="Arial" w:eastAsia="Arial" w:hAnsi="Arial" w:cs="Arial"/>
        </w:rPr>
      </w:pPr>
      <w:del w:id="181" w:author="Tobias Mueller" w:date="2022-08-31T09:40:00Z">
        <w:r w:rsidDel="00F66952">
          <w:rPr>
            <w:rFonts w:ascii="Arial" w:eastAsia="Arial" w:hAnsi="Arial" w:cs="Arial"/>
          </w:rPr>
          <w:tab/>
        </w:r>
      </w:del>
    </w:p>
    <w:p w14:paraId="1D6BB2F7" w14:textId="77777777" w:rsidR="006D5E7E" w:rsidRPr="00DB55B1" w:rsidRDefault="006D5E7E" w:rsidP="00FD0250">
      <w:pPr>
        <w:spacing w:after="0" w:line="360" w:lineRule="auto"/>
        <w:rPr>
          <w:rFonts w:ascii="Arial" w:eastAsia="Arial" w:hAnsi="Arial" w:cs="Arial"/>
        </w:rPr>
      </w:pP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Del="0047797D" w:rsidRDefault="00C058DD" w:rsidP="00FD0250">
      <w:pPr>
        <w:spacing w:after="0" w:line="360" w:lineRule="auto"/>
        <w:rPr>
          <w:del w:id="182" w:author="Tobias Mueller" w:date="2022-08-31T09:44:00Z"/>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w:t>
      </w:r>
      <w:r w:rsidR="00B43301" w:rsidRPr="00DB55B1">
        <w:rPr>
          <w:rFonts w:ascii="Arial" w:eastAsia="Arial" w:hAnsi="Arial" w:cs="Arial"/>
        </w:rPr>
        <w:lastRenderedPageBreak/>
        <w:t xml:space="preserve">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54C24971" w:rsidR="00682FF2" w:rsidRDefault="00682FF2" w:rsidP="00FD0250">
      <w:pPr>
        <w:spacing w:after="0" w:line="360" w:lineRule="auto"/>
        <w:rPr>
          <w:ins w:id="183" w:author="Tobias Mueller" w:date="2022-08-11T08:25:00Z"/>
          <w:rFonts w:ascii="Arial" w:eastAsia="Arial" w:hAnsi="Arial" w:cs="Arial"/>
        </w:rPr>
      </w:pPr>
    </w:p>
    <w:p w14:paraId="3C884D4A" w14:textId="77777777" w:rsidR="006D5E7E" w:rsidRPr="00DB55B1" w:rsidRDefault="006D5E7E"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2015F656"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ins w:id="184" w:author="Tobias Mueller" w:date="2022-08-31T11:24:00Z">
        <w:r w:rsidR="00C533E2">
          <w:rPr>
            <w:rFonts w:ascii="Arial" w:eastAsia="Arial" w:hAnsi="Arial" w:cs="Arial"/>
            <w:shd w:val="clear" w:color="auto" w:fill="FDFDFD"/>
          </w:rPr>
          <w:t xml:space="preserve">. </w:t>
        </w:r>
        <w:r w:rsidR="00C533E2" w:rsidRPr="00C533E2">
          <w:rPr>
            <w:rFonts w:ascii="Arial" w:eastAsia="Arial" w:hAnsi="Arial" w:cs="Arial"/>
            <w:highlight w:val="yellow"/>
            <w:shd w:val="clear" w:color="auto" w:fill="FDFDFD"/>
            <w:rPrChange w:id="185" w:author="Tobias Mueller" w:date="2022-08-31T11:25:00Z">
              <w:rPr>
                <w:rFonts w:ascii="Arial" w:eastAsia="Arial" w:hAnsi="Arial" w:cs="Arial"/>
                <w:shd w:val="clear" w:color="auto" w:fill="FDFDFD"/>
              </w:rPr>
            </w:rPrChange>
          </w:rPr>
          <w:t>While</w:t>
        </w:r>
      </w:ins>
      <w:ins w:id="186" w:author="Tobias Mueller" w:date="2022-08-31T11:25:00Z">
        <w:r w:rsidR="00C533E2" w:rsidRPr="00C533E2">
          <w:rPr>
            <w:rFonts w:ascii="Arial" w:eastAsia="Arial" w:hAnsi="Arial" w:cs="Arial"/>
            <w:highlight w:val="yellow"/>
            <w:shd w:val="clear" w:color="auto" w:fill="FDFDFD"/>
            <w:rPrChange w:id="187" w:author="Tobias Mueller" w:date="2022-08-31T11:25:00Z">
              <w:rPr>
                <w:rFonts w:ascii="Arial" w:eastAsia="Arial" w:hAnsi="Arial" w:cs="Arial"/>
                <w:shd w:val="clear" w:color="auto" w:fill="FDFDFD"/>
              </w:rPr>
            </w:rPrChange>
          </w:rPr>
          <w:t xml:space="preserve"> here we only tested 1 isolate per species it is possible that there </w:t>
        </w:r>
      </w:ins>
      <w:ins w:id="188" w:author="Tobias Mueller" w:date="2022-08-31T11:27:00Z">
        <w:r w:rsidR="00C533E2">
          <w:rPr>
            <w:rFonts w:ascii="Arial" w:eastAsia="Arial" w:hAnsi="Arial" w:cs="Arial"/>
            <w:highlight w:val="yellow"/>
            <w:shd w:val="clear" w:color="auto" w:fill="FDFDFD"/>
          </w:rPr>
          <w:t>could be</w:t>
        </w:r>
      </w:ins>
      <w:ins w:id="189" w:author="Tobias Mueller" w:date="2022-08-31T11:25:00Z">
        <w:r w:rsidR="00C533E2" w:rsidRPr="00C533E2">
          <w:rPr>
            <w:rFonts w:ascii="Arial" w:eastAsia="Arial" w:hAnsi="Arial" w:cs="Arial"/>
            <w:highlight w:val="yellow"/>
            <w:shd w:val="clear" w:color="auto" w:fill="FDFDFD"/>
            <w:rPrChange w:id="190" w:author="Tobias Mueller" w:date="2022-08-31T11:25:00Z">
              <w:rPr>
                <w:rFonts w:ascii="Arial" w:eastAsia="Arial" w:hAnsi="Arial" w:cs="Arial"/>
                <w:shd w:val="clear" w:color="auto" w:fill="FDFDFD"/>
              </w:rPr>
            </w:rPrChange>
          </w:rPr>
          <w:t xml:space="preserve"> strain specific adaptation or susceptibility and </w:t>
        </w:r>
      </w:ins>
      <w:del w:id="191" w:author="Tobias Mueller" w:date="2022-08-31T11:25:00Z">
        <w:r w:rsidR="00C01611" w:rsidRPr="00C533E2" w:rsidDel="00C533E2">
          <w:rPr>
            <w:rFonts w:ascii="Arial" w:eastAsia="Arial" w:hAnsi="Arial" w:cs="Arial"/>
            <w:highlight w:val="yellow"/>
            <w:shd w:val="clear" w:color="auto" w:fill="FDFDFD"/>
            <w:rPrChange w:id="192" w:author="Tobias Mueller" w:date="2022-08-31T11:25:00Z">
              <w:rPr>
                <w:rFonts w:ascii="Arial" w:eastAsia="Arial" w:hAnsi="Arial" w:cs="Arial"/>
                <w:shd w:val="clear" w:color="auto" w:fill="FDFDFD"/>
              </w:rPr>
            </w:rPrChange>
          </w:rPr>
          <w:delText xml:space="preserve"> although</w:delText>
        </w:r>
        <w:r w:rsidR="00C01611" w:rsidRPr="00C533E2" w:rsidDel="00C533E2">
          <w:rPr>
            <w:rFonts w:ascii="Arial" w:eastAsia="Arial" w:hAnsi="Arial" w:cs="Arial"/>
            <w:highlight w:val="yellow"/>
            <w:rPrChange w:id="193" w:author="Tobias Mueller" w:date="2022-08-31T11:25:00Z">
              <w:rPr>
                <w:rFonts w:ascii="Arial" w:eastAsia="Arial" w:hAnsi="Arial" w:cs="Arial"/>
              </w:rPr>
            </w:rPrChange>
          </w:rPr>
          <w:delText xml:space="preserve"> </w:delText>
        </w:r>
      </w:del>
      <w:r w:rsidR="00C01611" w:rsidRPr="00C533E2">
        <w:rPr>
          <w:rFonts w:ascii="Arial" w:eastAsia="Arial" w:hAnsi="Arial" w:cs="Arial"/>
          <w:highlight w:val="yellow"/>
          <w:rPrChange w:id="194" w:author="Tobias Mueller" w:date="2022-08-31T11:25:00Z">
            <w:rPr>
              <w:rFonts w:ascii="Arial" w:eastAsia="Arial" w:hAnsi="Arial" w:cs="Arial"/>
            </w:rPr>
          </w:rPrChange>
        </w:rPr>
        <w:t xml:space="preserve">more work </w:t>
      </w:r>
      <w:del w:id="195" w:author="Tobias Mueller" w:date="2022-08-31T11:27:00Z">
        <w:r w:rsidR="00C01611" w:rsidRPr="00C533E2" w:rsidDel="00C533E2">
          <w:rPr>
            <w:rFonts w:ascii="Arial" w:eastAsia="Arial" w:hAnsi="Arial" w:cs="Arial"/>
            <w:highlight w:val="yellow"/>
            <w:rPrChange w:id="196" w:author="Tobias Mueller" w:date="2022-08-31T11:25:00Z">
              <w:rPr>
                <w:rFonts w:ascii="Arial" w:eastAsia="Arial" w:hAnsi="Arial" w:cs="Arial"/>
              </w:rPr>
            </w:rPrChange>
          </w:rPr>
          <w:delText xml:space="preserve">should </w:delText>
        </w:r>
      </w:del>
      <w:ins w:id="197" w:author="Tobias Mueller" w:date="2022-08-31T11:27:00Z">
        <w:r w:rsidR="00C533E2">
          <w:rPr>
            <w:rFonts w:ascii="Arial" w:eastAsia="Arial" w:hAnsi="Arial" w:cs="Arial"/>
            <w:highlight w:val="yellow"/>
          </w:rPr>
          <w:t>could</w:t>
        </w:r>
        <w:r w:rsidR="00C533E2" w:rsidRPr="00C533E2">
          <w:rPr>
            <w:rFonts w:ascii="Arial" w:eastAsia="Arial" w:hAnsi="Arial" w:cs="Arial"/>
            <w:highlight w:val="yellow"/>
            <w:rPrChange w:id="198" w:author="Tobias Mueller" w:date="2022-08-31T11:25:00Z">
              <w:rPr>
                <w:rFonts w:ascii="Arial" w:eastAsia="Arial" w:hAnsi="Arial" w:cs="Arial"/>
              </w:rPr>
            </w:rPrChange>
          </w:rPr>
          <w:t xml:space="preserve"> </w:t>
        </w:r>
      </w:ins>
      <w:r w:rsidR="00C01611" w:rsidRPr="00C533E2">
        <w:rPr>
          <w:rFonts w:ascii="Arial" w:eastAsia="Arial" w:hAnsi="Arial" w:cs="Arial"/>
          <w:highlight w:val="yellow"/>
          <w:rPrChange w:id="199" w:author="Tobias Mueller" w:date="2022-08-31T11:25:00Z">
            <w:rPr>
              <w:rFonts w:ascii="Arial" w:eastAsia="Arial" w:hAnsi="Arial" w:cs="Arial"/>
            </w:rPr>
          </w:rPrChange>
        </w:rPr>
        <w:t xml:space="preserve">be done to see if there is </w:t>
      </w:r>
      <w:r w:rsidR="00F67926" w:rsidRPr="00C533E2">
        <w:rPr>
          <w:rFonts w:ascii="Arial" w:eastAsia="Arial" w:hAnsi="Arial" w:cs="Arial"/>
          <w:highlight w:val="yellow"/>
          <w:rPrChange w:id="200" w:author="Tobias Mueller" w:date="2022-08-31T11:25:00Z">
            <w:rPr>
              <w:rFonts w:ascii="Arial" w:eastAsia="Arial" w:hAnsi="Arial" w:cs="Arial"/>
            </w:rPr>
          </w:rPrChange>
        </w:rPr>
        <w:t>intraspecific</w:t>
      </w:r>
      <w:r w:rsidR="00C01611" w:rsidRPr="00C533E2">
        <w:rPr>
          <w:rFonts w:ascii="Arial" w:eastAsia="Arial" w:hAnsi="Arial" w:cs="Arial"/>
          <w:highlight w:val="yellow"/>
          <w:rPrChange w:id="201" w:author="Tobias Mueller" w:date="2022-08-31T11:25:00Z">
            <w:rPr>
              <w:rFonts w:ascii="Arial" w:eastAsia="Arial" w:hAnsi="Arial" w:cs="Arial"/>
            </w:rPr>
          </w:rPrChange>
        </w:rPr>
        <w:t xml:space="preserve"> variation</w:t>
      </w:r>
      <w:ins w:id="202" w:author="Tobias Mueller" w:date="2022-08-31T11:27:00Z">
        <w:r w:rsidR="00C533E2">
          <w:rPr>
            <w:rFonts w:ascii="Arial" w:eastAsia="Arial" w:hAnsi="Arial" w:cs="Arial"/>
            <w:highlight w:val="yellow"/>
          </w:rPr>
          <w:t xml:space="preserve"> in susceptibility</w:t>
        </w:r>
      </w:ins>
      <w:r w:rsidR="00872F4F" w:rsidRPr="00C533E2">
        <w:rPr>
          <w:rFonts w:ascii="Arial" w:eastAsia="Arial" w:hAnsi="Arial" w:cs="Arial"/>
          <w:highlight w:val="yellow"/>
          <w:rPrChange w:id="203" w:author="Tobias Mueller" w:date="2022-08-31T11:25:00Z">
            <w:rPr>
              <w:rFonts w:ascii="Arial" w:eastAsia="Arial" w:hAnsi="Arial" w:cs="Arial"/>
            </w:rPr>
          </w:rPrChange>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w:t>
      </w:r>
      <w:r w:rsidR="00B43301" w:rsidRPr="00DB55B1">
        <w:rPr>
          <w:rFonts w:ascii="Arial" w:eastAsia="Arial" w:hAnsi="Arial" w:cs="Arial"/>
        </w:rPr>
        <w:lastRenderedPageBreak/>
        <w:t xml:space="preserve">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which itself </w:t>
      </w:r>
      <w:r w:rsidR="00B43301" w:rsidRPr="00DB55B1">
        <w:rPr>
          <w:rFonts w:ascii="Arial" w:eastAsia="Arial" w:hAnsi="Arial" w:cs="Arial"/>
        </w:rPr>
        <w:lastRenderedPageBreak/>
        <w:t>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4BB8AAD0"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ins w:id="204" w:author="Tobias Mueller" w:date="2022-08-31T11:32:00Z">
        <w:r w:rsidR="00B87D60">
          <w:rPr>
            <w:rFonts w:ascii="Arial" w:eastAsia="Arial" w:hAnsi="Arial" w:cs="Arial"/>
          </w:rPr>
          <w:t xml:space="preserve"> compound such as</w:t>
        </w:r>
      </w:ins>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(Vannette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1B81FF2"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{"citationID":"C962A1ff","properties":{"formattedCitation":"(Adler, 2000)","plainCitation":"(Adler, 2000)","noteIndex":0},"citationItems":[{"id":"iP0NGaJK/aibPiwag","uris":["http://zotero.org/users/6808850/items/34VLXNUA"],"itemData":{"id":1,"type":"article-journal","abstract":"Although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910E8E">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2012)","noteIndex":0},"citationItems":[{"id":"iP0NGaJK/aibPiwag","uris":["http://zotero.org/users/6808850/items/34VLXNUA"],"itemData":{"id":1,"type":"article-journal","abstract":"Although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B33AEF">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Peng]","archive_location":"world","container-title":"Science","DOI":"10.1126/science.1228806","language":"EN","license":"Copyright © 2013, American Association for the Advancement of Science","note":"publisher: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4062ADAD"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lastRenderedPageBreak/>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B33AEF">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Monographs","DOI":"https://doi.org/10.1002/ecm.1335","ISSN":"1557-7015","issue":"1","language":"en","license":"© 2018 by the Ecological Society of America","note":"_eprint: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B33AEF">
        <w:rPr>
          <w:rFonts w:ascii="Cambria Math" w:eastAsia="Arial" w:hAnsi="Cambria Math" w:cs="Cambria Math"/>
          <w:shd w:val="clear" w:color="auto" w:fill="FFFFFF" w:themeFill="background1"/>
        </w:rPr>
        <w:instrText>‐</w:instrText>
      </w:r>
      <w:r w:rsidR="00B33AEF">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589A4037" w:rsidR="00B827BE" w:rsidDel="00E773E1" w:rsidRDefault="00B827BE" w:rsidP="00FD0250">
      <w:pPr>
        <w:spacing w:after="0" w:line="360" w:lineRule="auto"/>
        <w:rPr>
          <w:del w:id="205" w:author="Tobias Mueller" w:date="2022-08-11T08:15:00Z"/>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309E6874" w14:textId="4F896052" w:rsidR="00F47FB6" w:rsidDel="00E773E1" w:rsidRDefault="00F47FB6" w:rsidP="00FD0250">
      <w:pPr>
        <w:spacing w:after="0" w:line="360" w:lineRule="auto"/>
        <w:rPr>
          <w:del w:id="206" w:author="Tobias Mueller" w:date="2022-08-11T08:15:00Z"/>
          <w:rFonts w:ascii="Arial" w:eastAsia="Arial" w:hAnsi="Arial" w:cs="Arial"/>
        </w:rPr>
      </w:pPr>
    </w:p>
    <w:p w14:paraId="64796CCF" w14:textId="37B5ECFF" w:rsidR="00F47FB6" w:rsidRDefault="00F47FB6" w:rsidP="00F47FB6">
      <w:pPr>
        <w:spacing w:after="0" w:line="360" w:lineRule="auto"/>
        <w:rPr>
          <w:ins w:id="207" w:author="Tobias Mueller" w:date="2022-08-11T08:00:00Z"/>
          <w:rFonts w:ascii="Arial" w:eastAsia="Arial" w:hAnsi="Arial" w:cs="Arial"/>
        </w:rPr>
      </w:pPr>
    </w:p>
    <w:p w14:paraId="73E263AF" w14:textId="77777777" w:rsidR="006A37B4" w:rsidRPr="00DB55B1" w:rsidRDefault="006A37B4" w:rsidP="00F47FB6">
      <w:pPr>
        <w:spacing w:after="0" w:line="360" w:lineRule="auto"/>
        <w:rPr>
          <w:rFonts w:ascii="Arial" w:eastAsia="Arial" w:hAnsi="Arial" w:cs="Arial"/>
        </w:rPr>
      </w:pPr>
    </w:p>
    <w:p w14:paraId="215036EA" w14:textId="69AB35A6" w:rsidR="00F47FB6" w:rsidRPr="00DB55B1" w:rsidDel="006D5E7E" w:rsidRDefault="00F47FB6" w:rsidP="00F47FB6">
      <w:pPr>
        <w:spacing w:after="0" w:line="360" w:lineRule="auto"/>
        <w:rPr>
          <w:del w:id="208" w:author="Tobias Mueller" w:date="2022-08-11T08:23:00Z"/>
          <w:rFonts w:ascii="Arial" w:eastAsia="Arial" w:hAnsi="Arial" w:cs="Arial"/>
        </w:rPr>
      </w:pPr>
      <w:del w:id="209" w:author="Tobias Mueller" w:date="2022-08-11T08:23:00Z">
        <w:r w:rsidDel="006D5E7E">
          <w:rPr>
            <w:rFonts w:ascii="Arial" w:eastAsia="Arial" w:hAnsi="Arial" w:cs="Arial"/>
            <w:b/>
            <w:color w:val="000000"/>
          </w:rPr>
          <w:delText>Experimental procedure</w:delText>
        </w:r>
      </w:del>
    </w:p>
    <w:p w14:paraId="1D577033" w14:textId="7CB68C2B" w:rsidR="00F47FB6" w:rsidRPr="00DB55B1" w:rsidDel="006D5E7E" w:rsidRDefault="00F47FB6" w:rsidP="00F47FB6">
      <w:pPr>
        <w:spacing w:after="0" w:line="360" w:lineRule="auto"/>
        <w:rPr>
          <w:del w:id="210" w:author="Tobias Mueller" w:date="2022-08-11T08:23:00Z"/>
          <w:rFonts w:ascii="Arial" w:eastAsia="Arial" w:hAnsi="Arial" w:cs="Arial"/>
        </w:rPr>
      </w:pPr>
      <w:del w:id="211" w:author="Tobias Mueller" w:date="2022-08-11T08:23:00Z">
        <w:r w:rsidRPr="00DB55B1" w:rsidDel="006D5E7E">
          <w:rPr>
            <w:rFonts w:ascii="Arial" w:eastAsia="Arial" w:hAnsi="Arial" w:cs="Arial"/>
            <w:i/>
            <w:color w:val="000000"/>
          </w:rPr>
          <w:delText>Microbial strains </w:delText>
        </w:r>
      </w:del>
    </w:p>
    <w:p w14:paraId="3E78090D" w14:textId="40FE43D7" w:rsidR="00F47FB6" w:rsidRPr="00DB55B1" w:rsidDel="006D5E7E" w:rsidRDefault="00F47FB6" w:rsidP="00F47FB6">
      <w:pPr>
        <w:spacing w:after="0" w:line="360" w:lineRule="auto"/>
        <w:rPr>
          <w:del w:id="212" w:author="Tobias Mueller" w:date="2022-08-11T08:23:00Z"/>
          <w:rFonts w:ascii="Arial" w:eastAsia="Arial" w:hAnsi="Arial" w:cs="Arial"/>
          <w:color w:val="000000"/>
        </w:rPr>
      </w:pPr>
      <w:del w:id="213" w:author="Tobias Mueller" w:date="2022-08-11T08:23:00Z">
        <w:r w:rsidRPr="00DB55B1" w:rsidDel="006D5E7E">
          <w:rPr>
            <w:rFonts w:ascii="Arial" w:eastAsia="Arial" w:hAnsi="Arial" w:cs="Arial"/>
            <w:color w:val="000000"/>
          </w:rPr>
          <w:delText xml:space="preserve">We tested the effects of nectar compounds on the growth of the yeasts </w:delText>
        </w:r>
        <w:r w:rsidRPr="00DB55B1" w:rsidDel="006D5E7E">
          <w:rPr>
            <w:rFonts w:ascii="Arial" w:eastAsia="Arial" w:hAnsi="Arial" w:cs="Arial"/>
            <w:i/>
            <w:color w:val="000000"/>
          </w:rPr>
          <w:delText xml:space="preserve">Metschnikowia reukaufii, Aureobasidium pullulans, Starmerella bombi, Rhodotorula fujisanensis, Saccharomyces cerevisiae, Zygosaccharomyces bailii, </w:delText>
        </w:r>
        <w:r w:rsidRPr="00DB55B1" w:rsidDel="006D5E7E">
          <w:rPr>
            <w:rFonts w:ascii="Arial" w:eastAsia="Arial" w:hAnsi="Arial" w:cs="Arial"/>
            <w:color w:val="000000"/>
          </w:rPr>
          <w:delText xml:space="preserve">and the bacteria, </w:delText>
        </w:r>
        <w:r w:rsidRPr="00DB55B1" w:rsidDel="006D5E7E">
          <w:rPr>
            <w:rFonts w:ascii="Arial" w:eastAsia="Arial" w:hAnsi="Arial" w:cs="Arial"/>
            <w:i/>
            <w:color w:val="000000"/>
          </w:rPr>
          <w:delText>Acinetobacter nectaris, Rosenbergiella nectarea, Bacillus subtilis, Pantoea agglomerans, Pseudomonas mandelii, Pectobacterium carotovorum.</w:delText>
        </w:r>
        <w:r w:rsidRPr="00DB55B1" w:rsidDel="006D5E7E">
          <w:rPr>
            <w:rFonts w:ascii="Arial" w:eastAsia="Arial" w:hAnsi="Arial" w:cs="Arial"/>
            <w:color w:val="000000"/>
          </w:rPr>
          <w:delText xml:space="preserve"> Th</w:delText>
        </w:r>
        <w:r w:rsidRPr="00DB55B1" w:rsidDel="006D5E7E">
          <w:rPr>
            <w:rFonts w:ascii="Arial" w:eastAsia="Arial" w:hAnsi="Arial" w:cs="Arial"/>
          </w:rPr>
          <w:delText>e species assayed include</w:delText>
        </w:r>
        <w:r w:rsidRPr="00DB55B1" w:rsidDel="006D5E7E">
          <w:rPr>
            <w:rFonts w:ascii="Arial" w:eastAsia="Arial" w:hAnsi="Arial" w:cs="Arial"/>
            <w:color w:val="000000"/>
          </w:rPr>
          <w:delText xml:space="preserve"> microbes commonly isolated from nectar, pollinators, and the environment (Table 1)</w:delText>
        </w:r>
        <w:r w:rsidRPr="00DB55B1" w:rsidDel="006D5E7E">
          <w:rPr>
            <w:rFonts w:ascii="Arial" w:eastAsia="Arial" w:hAnsi="Arial" w:cs="Arial"/>
          </w:rPr>
          <w:delText>.</w:delText>
        </w:r>
      </w:del>
    </w:p>
    <w:p w14:paraId="1E001E3A" w14:textId="757D6259" w:rsidR="00F47FB6" w:rsidRPr="00DB55B1" w:rsidDel="006D5E7E" w:rsidRDefault="00F47FB6" w:rsidP="00F47FB6">
      <w:pPr>
        <w:spacing w:after="0" w:line="360" w:lineRule="auto"/>
        <w:rPr>
          <w:del w:id="214" w:author="Tobias Mueller" w:date="2022-08-11T08:23:00Z"/>
          <w:moveFrom w:id="215" w:author="Tobias Mueller" w:date="2022-08-11T08:08:00Z"/>
          <w:rFonts w:ascii="Arial" w:eastAsia="Arial" w:hAnsi="Arial" w:cs="Arial"/>
        </w:rPr>
      </w:pPr>
      <w:moveFromRangeStart w:id="216" w:author="Tobias Mueller" w:date="2022-08-11T08:08:00Z" w:name="move111097724"/>
    </w:p>
    <w:p w14:paraId="05945D22" w14:textId="5DDF2356" w:rsidR="00F47FB6" w:rsidRPr="005A60F3" w:rsidDel="006D5E7E" w:rsidRDefault="00F47FB6" w:rsidP="00F47FB6">
      <w:pPr>
        <w:spacing w:after="0" w:line="360" w:lineRule="auto"/>
        <w:rPr>
          <w:del w:id="217" w:author="Tobias Mueller" w:date="2022-08-11T08:23:00Z"/>
          <w:moveFrom w:id="218" w:author="Tobias Mueller" w:date="2022-08-11T08:08:00Z"/>
          <w:rFonts w:ascii="Arial" w:eastAsia="Arial" w:hAnsi="Arial" w:cs="Arial"/>
          <w:color w:val="C00000"/>
        </w:rPr>
      </w:pPr>
      <w:moveFrom w:id="219" w:author="Tobias Mueller" w:date="2022-08-11T08:08:00Z">
        <w:del w:id="220" w:author="Tobias Mueller" w:date="2022-08-11T08:23:00Z">
          <w:r w:rsidRPr="00DB55B1" w:rsidDel="006D5E7E">
            <w:rPr>
              <w:rFonts w:ascii="Arial" w:eastAsia="Arial" w:hAnsi="Arial" w:cs="Arial"/>
            </w:rPr>
            <w:delTex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delText>
          </w:r>
          <w:r w:rsidDel="006D5E7E">
            <w:rPr>
              <w:rFonts w:ascii="Arial" w:eastAsia="Arial" w:hAnsi="Arial" w:cs="Arial"/>
            </w:rPr>
            <w:delText xml:space="preserve"> </w:delText>
          </w:r>
          <w:r w:rsidRPr="00DB55B1" w:rsidDel="006D5E7E">
            <w:rPr>
              <w:rFonts w:ascii="Arial" w:eastAsia="Arial" w:hAnsi="Arial" w:cs="Arial"/>
            </w:rPr>
            <w:delText xml:space="preserve">(Supplemental </w:delText>
          </w:r>
          <w:r w:rsidDel="006D5E7E">
            <w:rPr>
              <w:rFonts w:ascii="Arial" w:eastAsia="Arial" w:hAnsi="Arial" w:cs="Arial"/>
            </w:rPr>
            <w:delText>Method</w:delText>
          </w:r>
          <w:r w:rsidRPr="00DB55B1" w:rsidDel="006D5E7E">
            <w:rPr>
              <w:rFonts w:ascii="Arial" w:eastAsia="Arial" w:hAnsi="Arial" w:cs="Arial"/>
            </w:rPr>
            <w:delText xml:space="preserve"> 1). We then created 2000 cell/</w:delText>
          </w:r>
          <w:r w:rsidDel="006D5E7E">
            <w:rPr>
              <w:rFonts w:ascii="Arial" w:eastAsia="Arial" w:hAnsi="Arial" w:cs="Arial"/>
            </w:rPr>
            <w:delText>μL</w:delText>
          </w:r>
          <w:r w:rsidRPr="00DB55B1" w:rsidDel="006D5E7E">
            <w:rPr>
              <w:rFonts w:ascii="Arial" w:eastAsia="Arial" w:hAnsi="Arial" w:cs="Arial"/>
            </w:rPr>
            <w:delText xml:space="preserve"> suspensions (quantified via hemocytometer) in 15% glycerol </w:delText>
          </w:r>
          <w:r w:rsidRPr="00DB55B1" w:rsidDel="006D5E7E">
            <w:rPr>
              <w:rFonts w:ascii="Arial" w:eastAsia="Arial" w:hAnsi="Arial" w:cs="Arial"/>
              <w:color w:val="000000"/>
            </w:rPr>
            <w:delText>v/v with 15% sucrose w/v</w:delText>
          </w:r>
          <w:r w:rsidDel="006D5E7E">
            <w:rPr>
              <w:rFonts w:ascii="Arial" w:eastAsia="Arial" w:hAnsi="Arial" w:cs="Arial"/>
            </w:rPr>
            <w:delText xml:space="preserve"> </w:delText>
          </w:r>
          <w:r w:rsidRPr="00DB55B1" w:rsidDel="006D5E7E">
            <w:rPr>
              <w:rFonts w:ascii="Arial" w:eastAsia="Arial" w:hAnsi="Arial" w:cs="Arial"/>
            </w:rPr>
            <w:delText>and stored aliquots at -80</w:delText>
          </w:r>
          <w:r w:rsidRPr="00DB55B1" w:rsidDel="006D5E7E">
            <w:rPr>
              <w:rFonts w:ascii="Arial" w:eastAsia="Arial" w:hAnsi="Arial" w:cs="Arial"/>
              <w:vertAlign w:val="superscript"/>
            </w:rPr>
            <w:delText>o</w:delText>
          </w:r>
          <w:r w:rsidRPr="00DB55B1" w:rsidDel="006D5E7E">
            <w:rPr>
              <w:rFonts w:ascii="Arial" w:eastAsia="Arial" w:hAnsi="Arial" w:cs="Arial"/>
            </w:rPr>
            <w:delText xml:space="preserve">C for the duration of the experiment. Each plate or cogrowth assay used a new aliquot to ensure that every replicate had the same starting cell densities of each focal microbe. </w:delText>
          </w:r>
          <w:r w:rsidRPr="006B14C7" w:rsidDel="006D5E7E">
            <w:rPr>
              <w:rFonts w:ascii="Arial" w:eastAsia="Arial" w:hAnsi="Arial" w:cs="Arial"/>
            </w:rPr>
            <w:delText>We verified that there was no decrease in microbial viability from length of freezing by correlating the lag time of microbes grown in control nectar to length of time frozen (r = -.13, p = .08).</w:delText>
          </w:r>
        </w:del>
      </w:moveFrom>
    </w:p>
    <w:moveFromRangeEnd w:id="216"/>
    <w:p w14:paraId="27C58E76" w14:textId="38C5D160" w:rsidR="00F47FB6" w:rsidRPr="00DB55B1" w:rsidDel="006D5E7E" w:rsidRDefault="00F47FB6" w:rsidP="00F47FB6">
      <w:pPr>
        <w:spacing w:after="0" w:line="360" w:lineRule="auto"/>
        <w:rPr>
          <w:del w:id="221" w:author="Tobias Mueller" w:date="2022-08-11T08:23:00Z"/>
          <w:rFonts w:ascii="Arial" w:eastAsia="Arial" w:hAnsi="Arial" w:cs="Arial"/>
        </w:rPr>
      </w:pPr>
    </w:p>
    <w:p w14:paraId="60F705AE" w14:textId="0C09295D" w:rsidR="00F47FB6" w:rsidRPr="00DB55B1" w:rsidDel="006D5E7E" w:rsidRDefault="00F47FB6" w:rsidP="00F47FB6">
      <w:pPr>
        <w:spacing w:after="0" w:line="360" w:lineRule="auto"/>
        <w:rPr>
          <w:del w:id="222" w:author="Tobias Mueller" w:date="2022-08-11T08:23:00Z"/>
          <w:rFonts w:ascii="Arial" w:eastAsia="Arial" w:hAnsi="Arial" w:cs="Arial"/>
        </w:rPr>
      </w:pPr>
      <w:del w:id="223" w:author="Tobias Mueller" w:date="2022-08-11T08:23:00Z">
        <w:r w:rsidRPr="00DB55B1" w:rsidDel="006D5E7E">
          <w:rPr>
            <w:rFonts w:ascii="Arial" w:eastAsia="Arial" w:hAnsi="Arial" w:cs="Arial"/>
            <w:i/>
            <w:color w:val="000000"/>
          </w:rPr>
          <w:delText>Chemical constituents</w:delText>
        </w:r>
      </w:del>
    </w:p>
    <w:p w14:paraId="7FA1C29E" w14:textId="33F26DB0" w:rsidR="00F47FB6" w:rsidRPr="00DB55B1" w:rsidDel="006D5E7E" w:rsidRDefault="00F47FB6" w:rsidP="00F47FB6">
      <w:pPr>
        <w:spacing w:after="0" w:line="360" w:lineRule="auto"/>
        <w:rPr>
          <w:del w:id="224" w:author="Tobias Mueller" w:date="2022-08-11T08:23:00Z"/>
          <w:rFonts w:ascii="Arial" w:eastAsia="Arial" w:hAnsi="Arial" w:cs="Arial"/>
          <w:color w:val="000000"/>
        </w:rPr>
      </w:pPr>
      <w:del w:id="225" w:author="Tobias Mueller" w:date="2022-08-11T08:23:00Z">
        <w:r w:rsidRPr="00DB55B1" w:rsidDel="006D5E7E">
          <w:rPr>
            <w:rFonts w:ascii="Arial" w:eastAsia="Arial" w:hAnsi="Arial" w:cs="Arial"/>
            <w:color w:val="000000"/>
          </w:rPr>
          <w:delText xml:space="preserve">We tested compounds detected in nectar that have been hypothesized or demonstrated to be antimicrobial and </w:delText>
        </w:r>
        <w:r w:rsidRPr="00277435" w:rsidDel="006D5E7E">
          <w:rPr>
            <w:rFonts w:ascii="Arial" w:eastAsia="Arial" w:hAnsi="Arial" w:cs="Arial"/>
          </w:rPr>
          <w:delText>used</w:delText>
        </w:r>
        <w:r w:rsidRPr="00F7736E" w:rsidDel="006D5E7E">
          <w:rPr>
            <w:rFonts w:ascii="Arial" w:eastAsia="Arial" w:hAnsi="Arial" w:cs="Arial"/>
            <w:shd w:val="clear" w:color="auto" w:fill="FDFDFD"/>
          </w:rPr>
          <w:delText xml:space="preserve"> </w:delText>
        </w:r>
        <w:r w:rsidRPr="00277435" w:rsidDel="006D5E7E">
          <w:rPr>
            <w:rFonts w:ascii="Arial" w:eastAsia="Arial" w:hAnsi="Arial" w:cs="Arial"/>
            <w:shd w:val="clear" w:color="auto" w:fill="FDFDFD"/>
          </w:rPr>
          <w:delText xml:space="preserve">the highest </w:delText>
        </w:r>
        <w:r w:rsidRPr="00F7736E" w:rsidDel="006D5E7E">
          <w:rPr>
            <w:rFonts w:ascii="Arial" w:eastAsia="Arial" w:hAnsi="Arial" w:cs="Arial"/>
            <w:shd w:val="clear" w:color="auto" w:fill="FDFDFD"/>
          </w:rPr>
          <w:delText xml:space="preserve">concentrations </w:delText>
        </w:r>
        <w:r w:rsidRPr="00DB55B1" w:rsidDel="006D5E7E">
          <w:rPr>
            <w:rFonts w:ascii="Arial" w:eastAsia="Arial" w:hAnsi="Arial" w:cs="Arial"/>
            <w:shd w:val="clear" w:color="auto" w:fill="FDFDFD"/>
          </w:rPr>
          <w:delText xml:space="preserve">previously documented in nectar (Supplemental Table </w:delText>
        </w:r>
        <w:r w:rsidDel="006D5E7E">
          <w:rPr>
            <w:rFonts w:ascii="Arial" w:eastAsia="Arial" w:hAnsi="Arial" w:cs="Arial"/>
            <w:shd w:val="clear" w:color="auto" w:fill="FDFDFD"/>
          </w:rPr>
          <w:delText>1</w:delText>
        </w:r>
        <w:r w:rsidRPr="00DB55B1" w:rsidDel="006D5E7E">
          <w:rPr>
            <w:rFonts w:ascii="Arial" w:eastAsia="Arial" w:hAnsi="Arial" w:cs="Arial"/>
            <w:shd w:val="clear" w:color="auto" w:fill="FDFDFD"/>
          </w:rPr>
          <w:delText>).</w:delText>
        </w:r>
        <w:r w:rsidRPr="00DB55B1" w:rsidDel="006D5E7E">
          <w:rPr>
            <w:rFonts w:ascii="Arial" w:eastAsia="Arial" w:hAnsi="Arial" w:cs="Arial"/>
            <w:color w:val="FF0000"/>
          </w:rPr>
          <w:delText xml:space="preserve"> </w:delText>
        </w:r>
        <w:r w:rsidRPr="00DB55B1" w:rsidDel="006D5E7E">
          <w:rPr>
            <w:rFonts w:ascii="Arial" w:eastAsia="Arial" w:hAnsi="Arial" w:cs="Arial"/>
            <w:color w:val="000000"/>
          </w:rPr>
          <w:delText>We tested hydrogen peroxide (H</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O</w:delText>
        </w:r>
        <w:r w:rsidRPr="00DB55B1" w:rsidDel="006D5E7E">
          <w:rPr>
            <w:rFonts w:ascii="Arial" w:eastAsia="Arial" w:hAnsi="Arial" w:cs="Arial"/>
            <w:color w:val="000000"/>
            <w:vertAlign w:val="subscript"/>
          </w:rPr>
          <w:delText>2)</w:delText>
        </w:r>
        <w:r w:rsidRPr="00DB55B1" w:rsidDel="006D5E7E">
          <w:rPr>
            <w:rFonts w:ascii="Arial" w:eastAsia="Arial" w:hAnsi="Arial" w:cs="Arial"/>
            <w:color w:val="000000"/>
          </w:rPr>
          <w:delText>, a reactive oxygen species found in some nectars</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at two concentrations (2mM and 4mM,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rPr>
          <w:delText>(Carter and Thornburg, 2004)</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deltaline, a norditerpene alkaloid found in the nectar of </w:delText>
        </w:r>
        <w:r w:rsidRPr="00DB55B1" w:rsidDel="006D5E7E">
          <w:rPr>
            <w:rFonts w:ascii="Arial" w:eastAsia="Arial" w:hAnsi="Arial" w:cs="Arial"/>
            <w:i/>
            <w:color w:val="000000"/>
          </w:rPr>
          <w:delText>Delphinium spp.</w:delText>
        </w:r>
        <w:r w:rsidRPr="00DB55B1" w:rsidDel="006D5E7E">
          <w:rPr>
            <w:rFonts w:ascii="Arial" w:eastAsia="Arial" w:hAnsi="Arial" w:cs="Arial"/>
            <w:color w:val="000000"/>
          </w:rPr>
          <w:delText xml:space="preserve"> and a potent toxin for eukaryotes (22ug/ml,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(Cook </w:delText>
        </w:r>
        <w:r w:rsidRPr="00785E72" w:rsidDel="006D5E7E">
          <w:rPr>
            <w:rFonts w:ascii="Arial" w:hAnsi="Arial" w:cs="Arial"/>
            <w:i/>
            <w:iCs/>
            <w:szCs w:val="24"/>
          </w:rPr>
          <w:delText>et al.</w:delText>
        </w:r>
        <w:r w:rsidRPr="00785E72" w:rsidDel="006D5E7E">
          <w:rPr>
            <w:rFonts w:ascii="Arial" w:hAnsi="Arial" w:cs="Arial"/>
            <w:szCs w:val="24"/>
          </w:rPr>
          <w:delText>, 2013)</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BrLTP2.1, a lipid transfer protein isolated from </w:delText>
        </w:r>
        <w:r w:rsidRPr="00DB55B1" w:rsidDel="006D5E7E">
          <w:rPr>
            <w:rFonts w:ascii="Arial" w:eastAsia="Arial" w:hAnsi="Arial" w:cs="Arial"/>
            <w:i/>
            <w:color w:val="000000"/>
          </w:rPr>
          <w:delText xml:space="preserve">Brassica </w:delText>
        </w:r>
        <w:r w:rsidRPr="00DB55B1" w:rsidDel="006D5E7E">
          <w:rPr>
            <w:rFonts w:ascii="Arial" w:eastAsia="Arial" w:hAnsi="Arial" w:cs="Arial"/>
            <w:i/>
          </w:rPr>
          <w:delText>rapa</w:delText>
        </w:r>
        <w:r w:rsidRPr="00DB55B1" w:rsidDel="006D5E7E">
          <w:rPr>
            <w:rFonts w:ascii="Arial" w:eastAsia="Arial" w:hAnsi="Arial" w:cs="Arial"/>
            <w:i/>
            <w:color w:val="000000"/>
          </w:rPr>
          <w:delText xml:space="preserve"> </w:delText>
        </w:r>
        <w:r w:rsidRPr="00DB55B1" w:rsidDel="006D5E7E">
          <w:rPr>
            <w:rFonts w:ascii="Arial" w:eastAsia="Arial" w:hAnsi="Arial" w:cs="Arial"/>
            <w:color w:val="000000"/>
          </w:rPr>
          <w:delText xml:space="preserve">nectar, hereafter </w:delText>
        </w:r>
        <w:r w:rsidRPr="00DB55B1" w:rsidDel="006D5E7E">
          <w:rPr>
            <w:rFonts w:ascii="Arial" w:eastAsia="Arial" w:hAnsi="Arial" w:cs="Arial"/>
          </w:rPr>
          <w:delText>referred</w:delText>
        </w:r>
        <w:r w:rsidRPr="00DB55B1" w:rsidDel="006D5E7E">
          <w:rPr>
            <w:rFonts w:ascii="Arial" w:eastAsia="Arial" w:hAnsi="Arial" w:cs="Arial"/>
            <w:color w:val="000000"/>
          </w:rPr>
          <w:delText xml:space="preserve"> to as LTP (150μg/ml,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(Schmitt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linalool, a common volatile found in nectar (100ng/ml,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(Burdon </w:delText>
        </w:r>
        <w:r w:rsidRPr="00785E72" w:rsidDel="006D5E7E">
          <w:rPr>
            <w:rFonts w:ascii="Arial" w:hAnsi="Arial" w:cs="Arial"/>
            <w:i/>
            <w:iCs/>
            <w:szCs w:val="24"/>
          </w:rPr>
          <w:delText>et al.</w:delText>
        </w:r>
        <w:r w:rsidRPr="00785E72" w:rsidDel="006D5E7E">
          <w:rPr>
            <w:rFonts w:ascii="Arial" w:hAnsi="Arial" w:cs="Arial"/>
            <w:szCs w:val="24"/>
          </w:rPr>
          <w:delText>, 2018)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xml:space="preserve">); ethanol (EtOH), a common byproduct of fermentation in nectar (1%,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1091-6490","issue":"30","journalAbbreviation":"PNAS","language":"en","license":"© 2008 by The National Academy of Sciences of the USA","note":"ISBN: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(Wiens </w:delText>
        </w:r>
        <w:r w:rsidRPr="00785E72" w:rsidDel="006D5E7E">
          <w:rPr>
            <w:rFonts w:ascii="Arial" w:hAnsi="Arial" w:cs="Arial"/>
            <w:i/>
            <w:iCs/>
            <w:szCs w:val="24"/>
          </w:rPr>
          <w:delText>et al.</w:delText>
        </w:r>
        <w:r w:rsidRPr="00785E72" w:rsidDel="006D5E7E">
          <w:rPr>
            <w:rFonts w:ascii="Arial" w:hAnsi="Arial" w:cs="Arial"/>
            <w:szCs w:val="24"/>
          </w:rPr>
          <w:delText>, 2008)</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 and elevated sugar at 30%</w:delText>
        </w:r>
        <w:r w:rsidDel="006D5E7E">
          <w:rPr>
            <w:rFonts w:ascii="Arial" w:eastAsia="Arial" w:hAnsi="Arial" w:cs="Arial"/>
            <w:color w:val="000000"/>
          </w:rPr>
          <w:delText>,</w:delText>
        </w:r>
        <w:r w:rsidRPr="00DB55B1" w:rsidDel="006D5E7E">
          <w:rPr>
            <w:rFonts w:ascii="Arial" w:eastAsia="Arial" w:hAnsi="Arial" w:cs="Arial"/>
            <w:color w:val="000000"/>
          </w:rPr>
          <w:delText xml:space="preserve"> along with a 15% base control nectar solution (</w:delText>
        </w:r>
        <w:r w:rsidRPr="00DB55B1" w:rsidDel="006D5E7E">
          <w:rPr>
            <w:rFonts w:ascii="Arial" w:eastAsia="Arial" w:hAnsi="Arial" w:cs="Arial"/>
          </w:rPr>
          <w:delText>which</w:delText>
        </w:r>
        <w:r w:rsidRPr="00DB55B1" w:rsidDel="006D5E7E">
          <w:rPr>
            <w:rFonts w:ascii="Arial" w:eastAsia="Arial" w:hAnsi="Arial" w:cs="Arial"/>
            <w:color w:val="000000"/>
          </w:rPr>
          <w:delText xml:space="preserve"> covers the low and moderate levels of natural sugar concentrations) </w:delText>
        </w:r>
        <w:r w:rsidRPr="00DB55B1" w:rsidDel="006D5E7E">
          <w:rPr>
            <w:rFonts w:ascii="Arial" w:eastAsia="Arial" w:hAnsi="Arial" w:cs="Arial"/>
            <w:color w:val="000000"/>
          </w:rPr>
          <w:fldChar w:fldCharType="begin"/>
        </w:r>
        <w:r w:rsidDel="006D5E7E">
          <w:rPr>
            <w:rFonts w:ascii="Arial" w:eastAsia="Arial" w:hAnsi="Arial" w:cs="Arial"/>
            <w:color w:val="000000"/>
          </w:rPr>
          <w:del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delInstrText>
        </w:r>
        <w:r w:rsidRPr="00DB55B1" w:rsidDel="006D5E7E">
          <w:rPr>
            <w:rFonts w:ascii="Arial" w:eastAsia="Arial" w:hAnsi="Arial" w:cs="Arial"/>
            <w:color w:val="000000"/>
          </w:rPr>
          <w:fldChar w:fldCharType="separate"/>
        </w:r>
        <w:r w:rsidRPr="00785E72" w:rsidDel="006D5E7E">
          <w:rPr>
            <w:rFonts w:ascii="Arial" w:hAnsi="Arial" w:cs="Arial"/>
            <w:szCs w:val="24"/>
          </w:rPr>
          <w:delText xml:space="preserve">(Nicolson </w:delText>
        </w:r>
        <w:r w:rsidRPr="00785E72" w:rsidDel="006D5E7E">
          <w:rPr>
            <w:rFonts w:ascii="Arial" w:hAnsi="Arial" w:cs="Arial"/>
            <w:i/>
            <w:iCs/>
            <w:szCs w:val="24"/>
          </w:rPr>
          <w:delText>et al.</w:delText>
        </w:r>
        <w:r w:rsidRPr="00785E72" w:rsidDel="006D5E7E">
          <w:rPr>
            <w:rFonts w:ascii="Arial" w:hAnsi="Arial" w:cs="Arial"/>
            <w:szCs w:val="24"/>
          </w:rPr>
          <w:delText>, 2007)</w:delText>
        </w:r>
        <w:r w:rsidRPr="00DB55B1" w:rsidDel="006D5E7E">
          <w:rPr>
            <w:rFonts w:ascii="Arial" w:eastAsia="Arial" w:hAnsi="Arial" w:cs="Arial"/>
            <w:color w:val="000000"/>
          </w:rPr>
          <w:fldChar w:fldCharType="end"/>
        </w:r>
        <w:r w:rsidRPr="00DB55B1" w:rsidDel="006D5E7E">
          <w:rPr>
            <w:rFonts w:ascii="Arial" w:eastAsia="Arial" w:hAnsi="Arial" w:cs="Arial"/>
            <w:color w:val="000000"/>
          </w:rPr>
          <w:delText>.</w:delText>
        </w:r>
        <w:r w:rsidDel="006D5E7E">
          <w:rPr>
            <w:rFonts w:ascii="Arial" w:eastAsia="Arial" w:hAnsi="Arial" w:cs="Arial"/>
            <w:color w:val="000000"/>
          </w:rPr>
          <w:delText xml:space="preserve"> </w:delText>
        </w:r>
        <w:r w:rsidRPr="00277435" w:rsidDel="006D5E7E">
          <w:rPr>
            <w:rFonts w:ascii="Arial" w:eastAsia="Arial" w:hAnsi="Arial" w:cs="Arial"/>
          </w:rPr>
          <w:delText xml:space="preserve">These compounds were chosen because they represent a broad range of compounds found across floral nectars and were feasible to obtain. See Supplemental </w:delText>
        </w:r>
      </w:del>
      <w:del w:id="226" w:author="Tobias Mueller" w:date="2022-08-11T08:16:00Z">
        <w:r w:rsidRPr="00277435" w:rsidDel="00E773E1">
          <w:rPr>
            <w:rFonts w:ascii="Arial" w:eastAsia="Arial" w:hAnsi="Arial" w:cs="Arial"/>
          </w:rPr>
          <w:delText xml:space="preserve">Table </w:delText>
        </w:r>
        <w:r w:rsidRPr="00F7736E" w:rsidDel="00E773E1">
          <w:rPr>
            <w:rFonts w:ascii="Arial" w:eastAsia="Arial" w:hAnsi="Arial" w:cs="Arial"/>
          </w:rPr>
          <w:delText>2</w:delText>
        </w:r>
      </w:del>
      <w:del w:id="227" w:author="Tobias Mueller" w:date="2022-08-11T08:23:00Z">
        <w:r w:rsidRPr="00277435" w:rsidDel="006D5E7E">
          <w:rPr>
            <w:rFonts w:ascii="Arial" w:eastAsia="Arial" w:hAnsi="Arial" w:cs="Arial"/>
          </w:rPr>
          <w:delText xml:space="preserve"> for the recipes of control </w:delText>
        </w:r>
        <w:r w:rsidRPr="00DB55B1" w:rsidDel="006D5E7E">
          <w:rPr>
            <w:rFonts w:ascii="Arial" w:eastAsia="Arial" w:hAnsi="Arial" w:cs="Arial"/>
            <w:color w:val="000000"/>
          </w:rPr>
          <w:delText>and treatment “nectars”. </w:delText>
        </w:r>
      </w:del>
    </w:p>
    <w:p w14:paraId="68FC13B4" w14:textId="2A46FBFF" w:rsidR="00975847" w:rsidRPr="00DB55B1" w:rsidDel="006D5E7E" w:rsidRDefault="00975847" w:rsidP="00975847">
      <w:pPr>
        <w:spacing w:after="0" w:line="360" w:lineRule="auto"/>
        <w:rPr>
          <w:del w:id="228" w:author="Tobias Mueller" w:date="2022-08-11T08:23:00Z"/>
          <w:moveTo w:id="229" w:author="Tobias Mueller" w:date="2022-08-11T08:07:00Z"/>
          <w:rFonts w:ascii="Arial" w:eastAsia="Arial" w:hAnsi="Arial" w:cs="Arial"/>
        </w:rPr>
      </w:pPr>
      <w:moveToRangeStart w:id="230" w:author="Tobias Mueller" w:date="2022-08-11T08:07:00Z" w:name="move111097690"/>
      <w:moveTo w:id="231" w:author="Tobias Mueller" w:date="2022-08-11T08:07:00Z">
        <w:del w:id="232" w:author="Tobias Mueller" w:date="2022-08-11T08:23:00Z">
          <w:r w:rsidRPr="00DB55B1" w:rsidDel="006D5E7E">
            <w:rPr>
              <w:rFonts w:ascii="Arial" w:eastAsia="Arial" w:hAnsi="Arial" w:cs="Arial"/>
              <w:i/>
              <w:color w:val="000000"/>
            </w:rPr>
            <w:delText>Plate reader growth assay</w:delText>
          </w:r>
          <w:r w:rsidDel="006D5E7E">
            <w:rPr>
              <w:rFonts w:ascii="Arial" w:eastAsia="Arial" w:hAnsi="Arial" w:cs="Arial"/>
              <w:i/>
              <w:color w:val="000000"/>
            </w:rPr>
            <w:delText xml:space="preserve"> </w:delText>
          </w:r>
        </w:del>
      </w:moveTo>
    </w:p>
    <w:p w14:paraId="298CBCA1" w14:textId="271C37C7" w:rsidR="00975847" w:rsidRPr="00DB55B1" w:rsidDel="006D5E7E" w:rsidRDefault="00975847" w:rsidP="00975847">
      <w:pPr>
        <w:spacing w:after="0" w:line="360" w:lineRule="auto"/>
        <w:rPr>
          <w:del w:id="233" w:author="Tobias Mueller" w:date="2022-08-11T08:23:00Z"/>
          <w:moveTo w:id="234" w:author="Tobias Mueller" w:date="2022-08-11T08:07:00Z"/>
          <w:rFonts w:ascii="Arial" w:eastAsia="Arial" w:hAnsi="Arial" w:cs="Arial"/>
        </w:rPr>
      </w:pPr>
      <w:moveTo w:id="235" w:author="Tobias Mueller" w:date="2022-08-11T08:07:00Z">
        <w:del w:id="236" w:author="Tobias Mueller" w:date="2022-08-11T08:23:00Z">
          <w:r w:rsidRPr="00DB55B1" w:rsidDel="006D5E7E">
            <w:rPr>
              <w:rFonts w:ascii="Arial" w:eastAsia="Arial" w:hAnsi="Arial" w:cs="Arial"/>
              <w:color w:val="000000"/>
            </w:rPr>
            <w:delText xml:space="preserve">To test the effect of individual compounds on the growth of single microbe species, we used 96 well plate growth assays and synthetic nectars. </w:delText>
          </w:r>
        </w:del>
        <w:del w:id="237" w:author="Tobias Mueller" w:date="2022-08-11T08:14:00Z">
          <w:r w:rsidRPr="00DB55B1" w:rsidDel="00E773E1">
            <w:rPr>
              <w:rFonts w:ascii="Arial" w:eastAsia="Arial" w:hAnsi="Arial" w:cs="Arial"/>
              <w:color w:val="000000"/>
            </w:rPr>
            <w:delText>Each well in a plate contained 190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treatment or control nectar and 10</w:delText>
          </w:r>
          <w:r w:rsidDel="00E773E1">
            <w:rPr>
              <w:rFonts w:ascii="Arial" w:eastAsia="Arial" w:hAnsi="Arial" w:cs="Arial"/>
              <w:color w:val="000000"/>
            </w:rPr>
            <w:delText>μL</w:delText>
          </w:r>
          <w:r w:rsidRPr="00DB55B1" w:rsidDel="00E773E1">
            <w:rPr>
              <w:rFonts w:ascii="Arial" w:eastAsia="Arial" w:hAnsi="Arial" w:cs="Arial"/>
              <w:color w:val="000000"/>
            </w:rPr>
            <w:delText xml:space="preserve"> of microbial freezer stock solutions. Each plate consisted of a single chemical treatment assayed across all 12 microbes (6 treatment and 2 control wells per microbe</w:delText>
          </w:r>
          <w:r w:rsidDel="00E773E1">
            <w:rPr>
              <w:rFonts w:ascii="Arial" w:eastAsia="Arial" w:hAnsi="Arial" w:cs="Arial"/>
              <w:color w:val="000000"/>
            </w:rPr>
            <w:delText>,</w:delText>
          </w:r>
          <w:r w:rsidRPr="00DB55B1" w:rsidDel="00E773E1">
            <w:rPr>
              <w:rFonts w:ascii="Arial" w:eastAsia="Arial" w:hAnsi="Arial" w:cs="Arial"/>
              <w:color w:val="000000"/>
            </w:rPr>
            <w:delText xml:space="preserve"> </w:delText>
          </w:r>
          <w:r w:rsidDel="00E773E1">
            <w:rPr>
              <w:rFonts w:ascii="Arial" w:eastAsia="Arial" w:hAnsi="Arial" w:cs="Arial"/>
            </w:rPr>
            <w:delText>s</w:delText>
          </w:r>
          <w:r w:rsidRPr="00DB55B1" w:rsidDel="00E773E1">
            <w:rPr>
              <w:rFonts w:ascii="Arial" w:eastAsia="Arial" w:hAnsi="Arial" w:cs="Arial"/>
              <w:color w:val="000000"/>
            </w:rPr>
            <w:delText>ee</w:delText>
          </w:r>
        </w:del>
        <w:del w:id="238" w:author="Tobias Mueller" w:date="2022-08-11T08:23:00Z">
          <w:r w:rsidRPr="00DB55B1" w:rsidDel="006D5E7E">
            <w:rPr>
              <w:rFonts w:ascii="Arial" w:eastAsia="Arial" w:hAnsi="Arial" w:cs="Arial"/>
              <w:color w:val="000000"/>
            </w:rPr>
            <w:delText xml:space="preserve"> Supplemental </w:delText>
          </w:r>
        </w:del>
        <w:del w:id="239" w:author="Tobias Mueller" w:date="2022-08-11T08:17:00Z">
          <w:r w:rsidRPr="00DB55B1" w:rsidDel="00E773E1">
            <w:rPr>
              <w:rFonts w:ascii="Arial" w:eastAsia="Arial" w:hAnsi="Arial" w:cs="Arial"/>
              <w:color w:val="000000"/>
            </w:rPr>
            <w:delText>Figure 1</w:delText>
          </w:r>
        </w:del>
        <w:del w:id="240" w:author="Tobias Mueller" w:date="2022-08-11T08:23:00Z">
          <w:r w:rsidRPr="00DB55B1" w:rsidDel="006D5E7E">
            <w:rPr>
              <w:rFonts w:ascii="Arial" w:eastAsia="Arial" w:hAnsi="Arial" w:cs="Arial"/>
              <w:color w:val="000000"/>
            </w:rPr>
            <w:delText xml:space="preserve"> for pl</w:delText>
          </w:r>
          <w:r w:rsidRPr="00277435" w:rsidDel="006D5E7E">
            <w:rPr>
              <w:rFonts w:ascii="Arial" w:eastAsia="Arial" w:hAnsi="Arial" w:cs="Arial"/>
            </w:rPr>
            <w:delText>ate mapping).</w:delText>
          </w:r>
        </w:del>
        <w:del w:id="241" w:author="Tobias Mueller" w:date="2022-08-11T08:14:00Z">
          <w:r w:rsidRPr="00277435" w:rsidDel="00E773E1">
            <w:rPr>
              <w:rFonts w:ascii="Arial" w:eastAsia="Arial" w:hAnsi="Arial" w:cs="Arial"/>
            </w:rPr>
            <w:delText xml:space="preserve"> We assigned each microbe’s location on the 96 well plate using a random number generator. We kept the location of microbes consistent across all plates to minimize variation in spatial effects across treatment </w:delText>
          </w:r>
          <w:r w:rsidRPr="00277435" w:rsidDel="00E773E1">
            <w:rPr>
              <w:rFonts w:ascii="Arial" w:eastAsia="Arial" w:hAnsi="Arial" w:cs="Arial"/>
            </w:rPr>
            <w:lastRenderedPageBreak/>
            <w:delText>plates</w:delText>
          </w:r>
        </w:del>
        <w:del w:id="242" w:author="Tobias Mueller" w:date="2022-08-11T08:17:00Z">
          <w:r w:rsidRPr="00277435" w:rsidDel="00E773E1">
            <w:rPr>
              <w:rFonts w:ascii="Arial" w:eastAsia="Arial" w:hAnsi="Arial" w:cs="Arial"/>
            </w:rPr>
            <w:delText>.</w:delText>
          </w:r>
        </w:del>
        <w:del w:id="243" w:author="Tobias Mueller" w:date="2022-08-11T08:23:00Z">
          <w:r w:rsidRPr="00277435" w:rsidDel="006D5E7E">
            <w:rPr>
              <w:rFonts w:ascii="Arial" w:eastAsia="Arial" w:hAnsi="Arial" w:cs="Arial"/>
            </w:rPr>
            <w:delText xml:space="preserve"> After mixing chemical treatments and microbial strains, we triple parafilmed the 96 well plate lid and put it immediately into an optical </w:delText>
          </w:r>
          <w:r w:rsidRPr="00DB55B1" w:rsidDel="006D5E7E">
            <w:rPr>
              <w:rFonts w:ascii="Arial" w:eastAsia="Arial" w:hAnsi="Arial" w:cs="Arial"/>
              <w:color w:val="000000"/>
            </w:rPr>
            <w:delText>reader (Biotek synergy HTX, Agilent, Santa Clara CA, USA) which incubated the plate at 30°C, provided continuous linear shaking at 567cpm (3mm), and took optical density measurements at 600 nm every 15 minutes for 72 hours</w:delText>
          </w:r>
        </w:del>
        <w:del w:id="244" w:author="Tobias Mueller" w:date="2022-08-11T08:14:00Z">
          <w:r w:rsidRPr="00DB55B1" w:rsidDel="00E773E1">
            <w:rPr>
              <w:rFonts w:ascii="Arial" w:eastAsia="Arial" w:hAnsi="Arial" w:cs="Arial"/>
              <w:color w:val="000000"/>
            </w:rPr>
            <w:delText>. After preparing each plate, we assessed potential contamination by plating out the control and treatment nectar solutions onto YM and TSA plates. None of our uninoculated synthetic nectars contained culturable microbes. </w:delText>
          </w:r>
        </w:del>
      </w:moveTo>
    </w:p>
    <w:moveToRangeEnd w:id="230"/>
    <w:p w14:paraId="2BF8015E" w14:textId="51E8C7E7" w:rsidR="00975847" w:rsidRDefault="00975847" w:rsidP="00F47FB6">
      <w:pPr>
        <w:spacing w:after="0" w:line="360" w:lineRule="auto"/>
        <w:rPr>
          <w:ins w:id="245" w:author="Tobias Mueller" w:date="2022-08-11T08:07:00Z"/>
          <w:rFonts w:ascii="Arial" w:eastAsia="Arial" w:hAnsi="Arial" w:cs="Arial"/>
        </w:rPr>
      </w:pPr>
    </w:p>
    <w:p w14:paraId="6A49D783" w14:textId="373FC767" w:rsidR="00975847" w:rsidRDefault="00975847" w:rsidP="00F47FB6">
      <w:pPr>
        <w:spacing w:after="0" w:line="360" w:lineRule="auto"/>
        <w:rPr>
          <w:ins w:id="246" w:author="Tobias Mueller" w:date="2022-08-11T08:08:00Z"/>
          <w:rFonts w:ascii="Arial" w:eastAsia="Arial" w:hAnsi="Arial" w:cs="Arial"/>
        </w:rPr>
      </w:pPr>
    </w:p>
    <w:p w14:paraId="24D18A85" w14:textId="3B444AEF" w:rsidR="00975847" w:rsidRDefault="00975847" w:rsidP="00F47FB6">
      <w:pPr>
        <w:spacing w:after="0" w:line="360" w:lineRule="auto"/>
        <w:rPr>
          <w:ins w:id="247" w:author="Tobias Mueller" w:date="2022-08-11T08:08:00Z"/>
          <w:rFonts w:ascii="Arial" w:eastAsia="Arial" w:hAnsi="Arial" w:cs="Arial"/>
        </w:rPr>
      </w:pPr>
    </w:p>
    <w:p w14:paraId="45FB93A2" w14:textId="515BEF5C" w:rsidR="00975847" w:rsidRDefault="00975847" w:rsidP="00F47FB6">
      <w:pPr>
        <w:spacing w:after="0" w:line="360" w:lineRule="auto"/>
        <w:rPr>
          <w:ins w:id="248" w:author="Tobias Mueller" w:date="2022-08-31T12:28:00Z"/>
          <w:rFonts w:ascii="Arial" w:eastAsia="Arial" w:hAnsi="Arial" w:cs="Arial"/>
        </w:rPr>
      </w:pPr>
    </w:p>
    <w:p w14:paraId="4EFA8339" w14:textId="667EC389" w:rsidR="000C58E3" w:rsidRDefault="000C58E3" w:rsidP="00F47FB6">
      <w:pPr>
        <w:spacing w:after="0" w:line="360" w:lineRule="auto"/>
        <w:rPr>
          <w:ins w:id="249" w:author="Tobias Mueller" w:date="2022-08-31T12:28:00Z"/>
          <w:rFonts w:ascii="Arial" w:eastAsia="Arial" w:hAnsi="Arial" w:cs="Arial"/>
        </w:rPr>
      </w:pPr>
    </w:p>
    <w:p w14:paraId="28204220" w14:textId="7C519445" w:rsidR="000C58E3" w:rsidRDefault="000C58E3" w:rsidP="00F47FB6">
      <w:pPr>
        <w:spacing w:after="0" w:line="360" w:lineRule="auto"/>
        <w:rPr>
          <w:ins w:id="250" w:author="Tobias Mueller" w:date="2022-08-31T12:28:00Z"/>
          <w:rFonts w:ascii="Arial" w:eastAsia="Arial" w:hAnsi="Arial" w:cs="Arial"/>
        </w:rPr>
      </w:pPr>
    </w:p>
    <w:p w14:paraId="60B211AD" w14:textId="0B810FA0" w:rsidR="000C58E3" w:rsidRDefault="000C58E3" w:rsidP="00F47FB6">
      <w:pPr>
        <w:spacing w:after="0" w:line="360" w:lineRule="auto"/>
        <w:rPr>
          <w:ins w:id="251" w:author="Tobias Mueller" w:date="2022-08-31T12:28:00Z"/>
          <w:rFonts w:ascii="Arial" w:eastAsia="Arial" w:hAnsi="Arial" w:cs="Arial"/>
        </w:rPr>
      </w:pPr>
    </w:p>
    <w:p w14:paraId="714116B5" w14:textId="77777777" w:rsidR="000C58E3" w:rsidRDefault="000C58E3" w:rsidP="00F47FB6">
      <w:pPr>
        <w:spacing w:after="0" w:line="360" w:lineRule="auto"/>
        <w:rPr>
          <w:ins w:id="252" w:author="Tobias Mueller" w:date="2022-08-31T11:22:00Z"/>
          <w:rFonts w:ascii="Arial" w:eastAsia="Arial" w:hAnsi="Arial" w:cs="Arial"/>
        </w:rPr>
      </w:pPr>
    </w:p>
    <w:p w14:paraId="62285B83" w14:textId="0B64500C" w:rsidR="00CB5789" w:rsidRDefault="00CB5789" w:rsidP="00F47FB6">
      <w:pPr>
        <w:spacing w:after="0" w:line="360" w:lineRule="auto"/>
        <w:rPr>
          <w:ins w:id="253" w:author="Tobias Mueller" w:date="2022-08-31T11:22:00Z"/>
          <w:rFonts w:ascii="Arial" w:eastAsia="Arial" w:hAnsi="Arial" w:cs="Arial"/>
        </w:rPr>
      </w:pPr>
    </w:p>
    <w:p w14:paraId="3FD7EA06" w14:textId="3B59C170" w:rsidR="00CB5789" w:rsidRPr="00411572" w:rsidRDefault="00CB5789" w:rsidP="00F47FB6">
      <w:pPr>
        <w:spacing w:after="0" w:line="360" w:lineRule="auto"/>
        <w:rPr>
          <w:ins w:id="254" w:author="Tobias Mueller" w:date="2022-08-11T08:08:00Z"/>
          <w:rFonts w:ascii="Arial" w:eastAsia="Arial" w:hAnsi="Arial" w:cs="Arial"/>
          <w:b/>
          <w:bCs/>
          <w:color w:val="FF0000"/>
          <w:rPrChange w:id="255" w:author="Tobias Mueller" w:date="2022-09-07T12:13:00Z">
            <w:rPr>
              <w:ins w:id="256" w:author="Tobias Mueller" w:date="2022-08-11T08:08:00Z"/>
              <w:rFonts w:ascii="Arial" w:eastAsia="Arial" w:hAnsi="Arial" w:cs="Arial"/>
            </w:rPr>
          </w:rPrChange>
        </w:rPr>
      </w:pPr>
      <w:ins w:id="257" w:author="Tobias Mueller" w:date="2022-08-31T11:22:00Z">
        <w:r w:rsidRPr="00411572">
          <w:rPr>
            <w:rFonts w:ascii="Arial" w:eastAsia="Arial" w:hAnsi="Arial" w:cs="Arial"/>
            <w:b/>
            <w:bCs/>
            <w:color w:val="FF0000"/>
            <w:rPrChange w:id="258" w:author="Tobias Mueller" w:date="2022-09-07T12:13:00Z">
              <w:rPr>
                <w:rFonts w:ascii="Arial" w:eastAsia="Arial" w:hAnsi="Arial" w:cs="Arial"/>
              </w:rPr>
            </w:rPrChange>
          </w:rPr>
          <w:t>New SUPPLEMENTAL METHODS</w:t>
        </w:r>
      </w:ins>
    </w:p>
    <w:p w14:paraId="38FCFEEA" w14:textId="475985CC" w:rsidR="00975847" w:rsidRPr="00DB55B1" w:rsidRDefault="00975847" w:rsidP="00975847">
      <w:pPr>
        <w:spacing w:after="0" w:line="360" w:lineRule="auto"/>
        <w:rPr>
          <w:moveTo w:id="259" w:author="Tobias Mueller" w:date="2022-08-11T08:08:00Z"/>
          <w:rFonts w:ascii="Arial" w:eastAsia="Arial" w:hAnsi="Arial" w:cs="Arial"/>
        </w:rPr>
      </w:pPr>
      <w:ins w:id="260" w:author="Tobias Mueller" w:date="2022-08-11T08:08:00Z">
        <w:r>
          <w:rPr>
            <w:rFonts w:ascii="Arial" w:eastAsia="Arial" w:hAnsi="Arial" w:cs="Arial"/>
          </w:rPr>
          <w:t xml:space="preserve">Creating Microbial suspensions </w:t>
        </w:r>
      </w:ins>
      <w:moveToRangeStart w:id="261" w:author="Tobias Mueller" w:date="2022-08-11T08:08:00Z" w:name="move111097724"/>
    </w:p>
    <w:p w14:paraId="5CCC3770" w14:textId="77777777" w:rsidR="00975847" w:rsidRPr="005A60F3" w:rsidDel="00CB5789" w:rsidRDefault="00975847" w:rsidP="00975847">
      <w:pPr>
        <w:spacing w:after="0" w:line="360" w:lineRule="auto"/>
        <w:rPr>
          <w:del w:id="262" w:author="Tobias Mueller" w:date="2022-08-31T11:22:00Z"/>
          <w:moveTo w:id="263" w:author="Tobias Mueller" w:date="2022-08-11T08:08:00Z"/>
          <w:rFonts w:ascii="Arial" w:eastAsia="Arial" w:hAnsi="Arial" w:cs="Arial"/>
          <w:color w:val="C00000"/>
        </w:rPr>
      </w:pPr>
      <w:moveTo w:id="264" w:author="Tobias Mueller" w:date="2022-08-11T08:08:00Z">
        <w:r w:rsidRPr="00DB55B1">
          <w:rPr>
            <w:rFonts w:ascii="Arial" w:eastAsia="Arial" w:hAnsi="Arial" w:cs="Arial"/>
          </w:rPr>
          <w:t>To standardize microbial density across treatments, we created master microbial suspensions. First, we grew microbial stocks for three days on Yeast Media Agar (YMA) containing chloramphenicol (at 100 mg/L to reduce bacterial growth) or fructose enhanced Trypticase Soy Agar (TSA) containing cycloheximide (at 100 mg/L to reduce fungal growth) for fungi and bacteria respectively</w:t>
        </w:r>
        <w:r>
          <w:rPr>
            <w:rFonts w:ascii="Arial" w:eastAsia="Arial" w:hAnsi="Arial" w:cs="Arial"/>
          </w:rPr>
          <w:t xml:space="preserve"> </w:t>
        </w:r>
        <w:r w:rsidRPr="00DB55B1">
          <w:rPr>
            <w:rFonts w:ascii="Arial" w:eastAsia="Arial" w:hAnsi="Arial" w:cs="Arial"/>
          </w:rPr>
          <w:t xml:space="preserve">(Supplemental </w:t>
        </w:r>
        <w:r>
          <w:rPr>
            <w:rFonts w:ascii="Arial" w:eastAsia="Arial" w:hAnsi="Arial" w:cs="Arial"/>
          </w:rPr>
          <w:t>Method</w:t>
        </w:r>
        <w:r w:rsidRPr="00DB55B1">
          <w:rPr>
            <w:rFonts w:ascii="Arial" w:eastAsia="Arial" w:hAnsi="Arial" w:cs="Arial"/>
          </w:rPr>
          <w:t xml:space="preserve"> 1). We then created 2000 cell/</w:t>
        </w:r>
        <w:proofErr w:type="spellStart"/>
        <w:r>
          <w:rPr>
            <w:rFonts w:ascii="Arial" w:eastAsia="Arial" w:hAnsi="Arial" w:cs="Arial"/>
          </w:rPr>
          <w:t>μL</w:t>
        </w:r>
        <w:proofErr w:type="spellEnd"/>
        <w:r w:rsidRPr="00DB55B1">
          <w:rPr>
            <w:rFonts w:ascii="Arial" w:eastAsia="Arial" w:hAnsi="Arial" w:cs="Arial"/>
          </w:rPr>
          <w:t xml:space="preserve"> suspensions (quantified via hemocytometer) in 15% glycerol </w:t>
        </w:r>
        <w:r w:rsidRPr="00DB55B1">
          <w:rPr>
            <w:rFonts w:ascii="Arial" w:eastAsia="Arial" w:hAnsi="Arial" w:cs="Arial"/>
            <w:color w:val="000000"/>
          </w:rPr>
          <w:t>v/v with 15% sucrose w/v</w:t>
        </w:r>
        <w:r>
          <w:rPr>
            <w:rFonts w:ascii="Arial" w:eastAsia="Arial" w:hAnsi="Arial" w:cs="Arial"/>
          </w:rPr>
          <w:t xml:space="preserve"> </w:t>
        </w:r>
        <w:r w:rsidRPr="00DB55B1">
          <w:rPr>
            <w:rFonts w:ascii="Arial" w:eastAsia="Arial" w:hAnsi="Arial" w:cs="Arial"/>
          </w:rPr>
          <w:t>and stored aliquots at -80</w:t>
        </w:r>
        <w:r w:rsidRPr="00DB55B1">
          <w:rPr>
            <w:rFonts w:ascii="Arial" w:eastAsia="Arial" w:hAnsi="Arial" w:cs="Arial"/>
            <w:vertAlign w:val="superscript"/>
          </w:rPr>
          <w:t>o</w:t>
        </w:r>
        <w:r w:rsidRPr="00DB55B1">
          <w:rPr>
            <w:rFonts w:ascii="Arial" w:eastAsia="Arial" w:hAnsi="Arial" w:cs="Arial"/>
          </w:rPr>
          <w:t xml:space="preserve">C for the duration of the experiment. Each plate or cogrowth assay used a new aliquot to ensure that every replicate had the same starting cell densities of each focal microbe. </w:t>
        </w:r>
        <w:r w:rsidRPr="006B14C7">
          <w:rPr>
            <w:rFonts w:ascii="Arial" w:eastAsia="Arial" w:hAnsi="Arial" w:cs="Arial"/>
          </w:rPr>
          <w:t>We verified that there was no decrease in microbial viability from length of freezing by correlating the lag time of microbes grown in control nectar to length of time frozen (r = -.13, p = .08).</w:t>
        </w:r>
      </w:moveTo>
    </w:p>
    <w:moveToRangeEnd w:id="261"/>
    <w:p w14:paraId="6AD724CB" w14:textId="77777777" w:rsidR="00975847" w:rsidRDefault="00975847" w:rsidP="00F47FB6">
      <w:pPr>
        <w:spacing w:after="0" w:line="360" w:lineRule="auto"/>
        <w:rPr>
          <w:ins w:id="265" w:author="Tobias Mueller" w:date="2022-08-11T08:07:00Z"/>
          <w:rFonts w:ascii="Arial" w:eastAsia="Arial" w:hAnsi="Arial" w:cs="Arial"/>
        </w:rPr>
      </w:pPr>
    </w:p>
    <w:p w14:paraId="1B21737F" w14:textId="77777777" w:rsidR="00975847" w:rsidRPr="00DB55B1" w:rsidRDefault="00975847" w:rsidP="00F47FB6">
      <w:pPr>
        <w:spacing w:after="0" w:line="360" w:lineRule="auto"/>
        <w:rPr>
          <w:rFonts w:ascii="Arial" w:eastAsia="Arial" w:hAnsi="Arial" w:cs="Arial"/>
        </w:rPr>
      </w:pPr>
    </w:p>
    <w:p w14:paraId="489C997C" w14:textId="72073B15" w:rsidR="00F47FB6" w:rsidRPr="00DB55B1" w:rsidRDefault="00F47FB6" w:rsidP="00F47FB6">
      <w:pPr>
        <w:spacing w:after="0" w:line="360" w:lineRule="auto"/>
        <w:rPr>
          <w:rFonts w:ascii="Arial" w:eastAsia="Arial" w:hAnsi="Arial" w:cs="Arial"/>
        </w:rPr>
      </w:pPr>
      <w:r w:rsidRPr="00DB55B1">
        <w:rPr>
          <w:rFonts w:ascii="Arial" w:eastAsia="Arial" w:hAnsi="Arial" w:cs="Arial"/>
          <w:i/>
        </w:rPr>
        <w:t>Preparing synthetic nectars</w:t>
      </w:r>
      <w:ins w:id="266" w:author="Tobias Mueller" w:date="2022-08-11T08:07:00Z">
        <w:r w:rsidR="00975847">
          <w:rPr>
            <w:rFonts w:ascii="Arial" w:eastAsia="Arial" w:hAnsi="Arial" w:cs="Arial"/>
            <w:i/>
          </w:rPr>
          <w:t xml:space="preserve"> </w:t>
        </w:r>
      </w:ins>
    </w:p>
    <w:p w14:paraId="3AB9162B" w14:textId="52E0C860" w:rsidR="00F47FB6" w:rsidRPr="00F01A08" w:rsidRDefault="00F47FB6" w:rsidP="00F47FB6">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t>
      </w:r>
      <w:r w:rsidRPr="00DB55B1">
        <w:rPr>
          <w:rFonts w:ascii="Arial" w:eastAsia="Arial" w:hAnsi="Arial" w:cs="Arial"/>
        </w:rPr>
        <w:lastRenderedPageBreak/>
        <w:t xml:space="preserve">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proofErr w:type="gramStart"/>
      <w:r w:rsidRPr="00DB55B1">
        <w:rPr>
          <w:rFonts w:ascii="Arial" w:eastAsia="Arial" w:hAnsi="Arial" w:cs="Arial"/>
        </w:rPr>
        <w:t>sucrose:glucose</w:t>
      </w:r>
      <w:proofErr w:type="gramEnd"/>
      <w:r w:rsidRPr="00DB55B1">
        <w:rPr>
          <w:rFonts w:ascii="Arial" w:eastAsia="Arial" w:hAnsi="Arial" w:cs="Arial"/>
        </w:rPr>
        <w:t>:fructose</w:t>
      </w:r>
      <w:proofErr w:type="spellEnd"/>
      <w:r w:rsidRPr="00DB55B1">
        <w:rPr>
          <w:rFonts w:ascii="Arial" w:eastAsia="Arial" w:hAnsi="Arial" w:cs="Arial"/>
        </w:rPr>
        <w:t>) w/v, 1% peptone w/v, 3% yeast extract w/v, 50% 100x non-esse</w:t>
      </w:r>
      <w:r w:rsidRPr="0061186F">
        <w:rPr>
          <w:rFonts w:ascii="Arial" w:eastAsia="Arial" w:hAnsi="Arial" w:cs="Arial"/>
        </w:rPr>
        <w:t xml:space="preserve">ntial amino acids v/v. </w:t>
      </w:r>
      <w:r w:rsidRPr="00B87D60">
        <w:rPr>
          <w:rFonts w:ascii="Arial" w:eastAsia="Arial" w:hAnsi="Arial" w:cs="Arial"/>
          <w:highlight w:val="yellow"/>
          <w:rPrChange w:id="267" w:author="Tobias Mueller" w:date="2022-08-31T11:34:00Z">
            <w:rPr>
              <w:rFonts w:ascii="Arial" w:eastAsia="Arial" w:hAnsi="Arial" w:cs="Arial"/>
            </w:rPr>
          </w:rPrChange>
        </w:rPr>
        <w:t>This high nitrogen nectar analog was chosen so that all tested microbes could grow in the base solution to detectable levels, allowing us to test the impacts of nectar compounds</w:t>
      </w:r>
      <w:ins w:id="268" w:author="Tobias Mueller" w:date="2022-08-31T11:33:00Z">
        <w:r w:rsidR="00B87D60" w:rsidRPr="00B87D60">
          <w:rPr>
            <w:rFonts w:ascii="Arial" w:eastAsia="Arial" w:hAnsi="Arial" w:cs="Arial"/>
            <w:highlight w:val="yellow"/>
            <w:rPrChange w:id="269" w:author="Tobias Mueller" w:date="2022-08-31T11:34:00Z">
              <w:rPr>
                <w:rFonts w:ascii="Arial" w:eastAsia="Arial" w:hAnsi="Arial" w:cs="Arial"/>
              </w:rPr>
            </w:rPrChange>
          </w:rPr>
          <w:t xml:space="preserve"> alone</w:t>
        </w:r>
      </w:ins>
      <w:r w:rsidRPr="00B87D60">
        <w:rPr>
          <w:rFonts w:ascii="Arial" w:eastAsia="Arial" w:hAnsi="Arial" w:cs="Arial"/>
          <w:highlight w:val="yellow"/>
          <w:rPrChange w:id="270" w:author="Tobias Mueller" w:date="2022-08-31T11:34:00Z">
            <w:rPr>
              <w:rFonts w:ascii="Arial" w:eastAsia="Arial" w:hAnsi="Arial" w:cs="Arial"/>
            </w:rPr>
          </w:rPrChange>
        </w:rPr>
        <w:t xml:space="preserve"> on growth </w:t>
      </w:r>
      <w:ins w:id="271" w:author="Tobias Mueller" w:date="2022-08-31T11:33:00Z">
        <w:r w:rsidR="00B87D60" w:rsidRPr="00B87D60">
          <w:rPr>
            <w:rFonts w:ascii="Arial" w:eastAsia="Arial" w:hAnsi="Arial" w:cs="Arial"/>
            <w:highlight w:val="yellow"/>
            <w:rPrChange w:id="272" w:author="Tobias Mueller" w:date="2022-08-31T11:34:00Z">
              <w:rPr>
                <w:rFonts w:ascii="Arial" w:eastAsia="Arial" w:hAnsi="Arial" w:cs="Arial"/>
              </w:rPr>
            </w:rPrChange>
          </w:rPr>
          <w:t xml:space="preserve">separately </w:t>
        </w:r>
      </w:ins>
      <w:del w:id="273" w:author="Tobias Mueller" w:date="2022-08-31T11:33:00Z">
        <w:r w:rsidRPr="00B87D60" w:rsidDel="00B87D60">
          <w:rPr>
            <w:rFonts w:ascii="Arial" w:eastAsia="Arial" w:hAnsi="Arial" w:cs="Arial"/>
            <w:highlight w:val="yellow"/>
            <w:rPrChange w:id="274" w:author="Tobias Mueller" w:date="2022-08-31T11:34:00Z">
              <w:rPr>
                <w:rFonts w:ascii="Arial" w:eastAsia="Arial" w:hAnsi="Arial" w:cs="Arial"/>
              </w:rPr>
            </w:rPrChange>
          </w:rPr>
          <w:delText xml:space="preserve">in isolation </w:delText>
        </w:r>
      </w:del>
      <w:r w:rsidRPr="00B87D60">
        <w:rPr>
          <w:rFonts w:ascii="Arial" w:eastAsia="Arial" w:hAnsi="Arial" w:cs="Arial"/>
          <w:highlight w:val="yellow"/>
          <w:rPrChange w:id="275" w:author="Tobias Mueller" w:date="2022-08-31T11:34:00Z">
            <w:rPr>
              <w:rFonts w:ascii="Arial" w:eastAsia="Arial" w:hAnsi="Arial" w:cs="Arial"/>
            </w:rPr>
          </w:rPrChange>
        </w:rPr>
        <w:t xml:space="preserve">from </w:t>
      </w:r>
      <w:ins w:id="276" w:author="Tobias Mueller" w:date="2022-08-31T11:33:00Z">
        <w:r w:rsidR="00B87D60" w:rsidRPr="00B87D60">
          <w:rPr>
            <w:rFonts w:ascii="Arial" w:eastAsia="Arial" w:hAnsi="Arial" w:cs="Arial"/>
            <w:highlight w:val="yellow"/>
            <w:rPrChange w:id="277" w:author="Tobias Mueller" w:date="2022-08-31T11:34:00Z">
              <w:rPr>
                <w:rFonts w:ascii="Arial" w:eastAsia="Arial" w:hAnsi="Arial" w:cs="Arial"/>
              </w:rPr>
            </w:rPrChange>
          </w:rPr>
          <w:t xml:space="preserve">the effects of </w:t>
        </w:r>
      </w:ins>
      <w:r w:rsidRPr="00B87D60">
        <w:rPr>
          <w:rFonts w:ascii="Arial" w:eastAsia="Arial" w:hAnsi="Arial" w:cs="Arial"/>
          <w:highlight w:val="yellow"/>
          <w:rPrChange w:id="278" w:author="Tobias Mueller" w:date="2022-08-31T11:34:00Z">
            <w:rPr>
              <w:rFonts w:ascii="Arial" w:eastAsia="Arial" w:hAnsi="Arial" w:cs="Arial"/>
            </w:rPr>
          </w:rPrChange>
        </w:rPr>
        <w:t>nutrient limitation</w:t>
      </w:r>
      <w:ins w:id="279" w:author="Tobias Mueller" w:date="2022-08-31T11:34:00Z">
        <w:r w:rsidR="00B87D60" w:rsidRPr="00B87D60">
          <w:rPr>
            <w:rFonts w:ascii="Arial" w:eastAsia="Arial" w:hAnsi="Arial" w:cs="Arial"/>
            <w:highlight w:val="yellow"/>
            <w:rPrChange w:id="280" w:author="Tobias Mueller" w:date="2022-08-31T11:34:00Z">
              <w:rPr>
                <w:rFonts w:ascii="Arial" w:eastAsia="Arial" w:hAnsi="Arial" w:cs="Arial"/>
              </w:rPr>
            </w:rPrChange>
          </w:rPr>
          <w:t>, however</w:t>
        </w:r>
      </w:ins>
      <w:ins w:id="281" w:author="Tobias Mueller" w:date="2022-10-03T14:27:00Z">
        <w:r w:rsidR="005B5B47">
          <w:rPr>
            <w:rFonts w:ascii="Arial" w:eastAsia="Arial" w:hAnsi="Arial" w:cs="Arial"/>
            <w:highlight w:val="yellow"/>
          </w:rPr>
          <w:t>,</w:t>
        </w:r>
      </w:ins>
      <w:ins w:id="282" w:author="Tobias Mueller" w:date="2022-08-31T11:34:00Z">
        <w:r w:rsidR="00B87D60" w:rsidRPr="00B87D60">
          <w:rPr>
            <w:rFonts w:ascii="Arial" w:eastAsia="Arial" w:hAnsi="Arial" w:cs="Arial"/>
            <w:highlight w:val="yellow"/>
            <w:rPrChange w:id="283" w:author="Tobias Mueller" w:date="2022-08-31T11:34:00Z">
              <w:rPr>
                <w:rFonts w:ascii="Arial" w:eastAsia="Arial" w:hAnsi="Arial" w:cs="Arial"/>
              </w:rPr>
            </w:rPrChange>
          </w:rPr>
          <w:t xml:space="preserve"> it is possible that nutrient limitation and growth suppressive compounds may work in conjunction in floral nectar</w:t>
        </w:r>
      </w:ins>
      <w:r w:rsidRPr="00B87D60">
        <w:rPr>
          <w:rFonts w:ascii="Arial" w:eastAsia="Arial" w:hAnsi="Arial" w:cs="Arial"/>
          <w:highlight w:val="yellow"/>
          <w:rPrChange w:id="284" w:author="Tobias Mueller" w:date="2022-08-31T11:34:00Z">
            <w:rPr>
              <w:rFonts w:ascii="Arial" w:eastAsia="Arial" w:hAnsi="Arial" w:cs="Arial"/>
            </w:rPr>
          </w:rPrChange>
        </w:rPr>
        <w:t>.</w:t>
      </w:r>
    </w:p>
    <w:p w14:paraId="69944D94" w14:textId="77777777" w:rsidR="00F47FB6" w:rsidRPr="00DB55B1" w:rsidDel="00225A4C" w:rsidRDefault="00F47FB6" w:rsidP="00F47FB6">
      <w:pPr>
        <w:spacing w:after="0" w:line="360" w:lineRule="auto"/>
        <w:rPr>
          <w:del w:id="285" w:author="Tobias Mueller" w:date="2022-08-31T11:47:00Z"/>
          <w:rFonts w:ascii="Arial" w:eastAsia="Arial" w:hAnsi="Arial" w:cs="Arial"/>
        </w:rPr>
      </w:pPr>
    </w:p>
    <w:p w14:paraId="79711E6C" w14:textId="3E9AE409" w:rsidR="00F47FB6" w:rsidRPr="00DB55B1" w:rsidDel="00975847" w:rsidRDefault="00F47FB6" w:rsidP="00F47FB6">
      <w:pPr>
        <w:spacing w:after="0" w:line="360" w:lineRule="auto"/>
        <w:rPr>
          <w:moveFrom w:id="286" w:author="Tobias Mueller" w:date="2022-08-11T08:07:00Z"/>
          <w:rFonts w:ascii="Arial" w:eastAsia="Arial" w:hAnsi="Arial" w:cs="Arial"/>
        </w:rPr>
      </w:pPr>
      <w:moveFromRangeStart w:id="287" w:author="Tobias Mueller" w:date="2022-08-11T08:07:00Z" w:name="move111097690"/>
      <w:moveFrom w:id="288" w:author="Tobias Mueller" w:date="2022-08-11T08:07:00Z">
        <w:r w:rsidRPr="00DB55B1" w:rsidDel="00975847">
          <w:rPr>
            <w:rFonts w:ascii="Arial" w:eastAsia="Arial" w:hAnsi="Arial" w:cs="Arial"/>
            <w:i/>
            <w:color w:val="000000"/>
          </w:rPr>
          <w:t>Plate reader growth assay</w:t>
        </w:r>
      </w:moveFrom>
    </w:p>
    <w:p w14:paraId="03A91883" w14:textId="28DBFB9D" w:rsidR="00F47FB6" w:rsidRPr="00DB55B1" w:rsidDel="00975847" w:rsidRDefault="00F47FB6" w:rsidP="00F47FB6">
      <w:pPr>
        <w:spacing w:after="0" w:line="360" w:lineRule="auto"/>
        <w:rPr>
          <w:moveFrom w:id="289" w:author="Tobias Mueller" w:date="2022-08-11T08:07:00Z"/>
          <w:rFonts w:ascii="Arial" w:eastAsia="Arial" w:hAnsi="Arial" w:cs="Arial"/>
        </w:rPr>
      </w:pPr>
      <w:moveFrom w:id="290" w:author="Tobias Mueller" w:date="2022-08-11T08:07:00Z">
        <w:r w:rsidRPr="00DB55B1" w:rsidDel="00975847">
          <w:rPr>
            <w:rFonts w:ascii="Arial" w:eastAsia="Arial" w:hAnsi="Arial" w:cs="Arial"/>
            <w:color w:val="000000"/>
          </w:rPr>
          <w:t>To test the effect of individual compounds on the growth of single microbe species, we used 96 well plate growth assays and synthetic nectars. Each well in a plate contained 190</w:t>
        </w:r>
        <w:r w:rsidDel="00975847">
          <w:rPr>
            <w:rFonts w:ascii="Arial" w:eastAsia="Arial" w:hAnsi="Arial" w:cs="Arial"/>
            <w:color w:val="000000"/>
          </w:rPr>
          <w:t>μL</w:t>
        </w:r>
        <w:r w:rsidRPr="00DB55B1" w:rsidDel="00975847">
          <w:rPr>
            <w:rFonts w:ascii="Arial" w:eastAsia="Arial" w:hAnsi="Arial" w:cs="Arial"/>
            <w:color w:val="000000"/>
          </w:rPr>
          <w:t xml:space="preserve"> of treatment or control nectar and 10</w:t>
        </w:r>
        <w:r w:rsidDel="00975847">
          <w:rPr>
            <w:rFonts w:ascii="Arial" w:eastAsia="Arial" w:hAnsi="Arial" w:cs="Arial"/>
            <w:color w:val="000000"/>
          </w:rPr>
          <w:t>μL</w:t>
        </w:r>
        <w:r w:rsidRPr="00DB55B1" w:rsidDel="00975847">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Del="00975847">
          <w:rPr>
            <w:rFonts w:ascii="Arial" w:eastAsia="Arial" w:hAnsi="Arial" w:cs="Arial"/>
            <w:color w:val="000000"/>
          </w:rPr>
          <w:t>,</w:t>
        </w:r>
        <w:r w:rsidRPr="00DB55B1" w:rsidDel="00975847">
          <w:rPr>
            <w:rFonts w:ascii="Arial" w:eastAsia="Arial" w:hAnsi="Arial" w:cs="Arial"/>
            <w:color w:val="000000"/>
          </w:rPr>
          <w:t xml:space="preserve"> </w:t>
        </w:r>
        <w:r w:rsidDel="00975847">
          <w:rPr>
            <w:rFonts w:ascii="Arial" w:eastAsia="Arial" w:hAnsi="Arial" w:cs="Arial"/>
          </w:rPr>
          <w:t>s</w:t>
        </w:r>
        <w:r w:rsidRPr="00DB55B1" w:rsidDel="00975847">
          <w:rPr>
            <w:rFonts w:ascii="Arial" w:eastAsia="Arial" w:hAnsi="Arial" w:cs="Arial"/>
            <w:color w:val="000000"/>
          </w:rPr>
          <w:t>ee Supplemental Figure 1 for pl</w:t>
        </w:r>
        <w:r w:rsidRPr="00277435" w:rsidDel="00975847">
          <w:rPr>
            <w:rFonts w:ascii="Arial" w:eastAsia="Arial" w:hAnsi="Arial" w:cs="Arial"/>
          </w:rPr>
          <w:t xml:space="preserve">ate mapping). We assigned each microbe’s location on the 96 well plate using a random number generator. We kept the location of microbes consistent across all plates to minimize variation in spatial effects across treatment plates. After mixing chemical treatments and microbial strains, we triple parafilmed the 96 well plate lid and put it immediately into an optical </w:t>
        </w:r>
        <w:r w:rsidRPr="00DB55B1" w:rsidDel="00975847">
          <w:rPr>
            <w:rFonts w:ascii="Arial" w:eastAsia="Arial" w:hAnsi="Arial" w:cs="Arial"/>
            <w:color w:val="000000"/>
          </w:rPr>
          <w:t>reader (Biotek synergy HTX, Agilent, Santa Clara CA, USA) which incubated the plate at 30°C, provided continuous linear shaking at 567cpm (3mm), and took optical density measurements at 600 nm every 15 minutes for 72 hours. After preparing each plate, we assessed potential contamination by plating out the control and treatment nectar solutions onto YM and TSA plates. None of our uninoculated synthetic nectars contained culturable microbes. </w:t>
        </w:r>
      </w:moveFrom>
    </w:p>
    <w:moveFromRangeEnd w:id="287"/>
    <w:p w14:paraId="091E1610" w14:textId="13B47BDB" w:rsidR="00F47FB6" w:rsidRPr="00DB55B1" w:rsidDel="00975847" w:rsidRDefault="00F47FB6" w:rsidP="00F47FB6">
      <w:pPr>
        <w:spacing w:after="0" w:line="360" w:lineRule="auto"/>
        <w:rPr>
          <w:del w:id="291" w:author="Tobias Mueller" w:date="2022-08-11T08:07:00Z"/>
          <w:rFonts w:ascii="Arial" w:eastAsia="Arial" w:hAnsi="Arial" w:cs="Arial"/>
        </w:rPr>
      </w:pPr>
    </w:p>
    <w:p w14:paraId="62410754" w14:textId="3C9EE37D" w:rsidR="00F47FB6" w:rsidRPr="00DB55B1" w:rsidDel="00975847" w:rsidRDefault="00F47FB6" w:rsidP="00F47FB6">
      <w:pPr>
        <w:spacing w:after="0" w:line="360" w:lineRule="auto"/>
        <w:rPr>
          <w:del w:id="292" w:author="Tobias Mueller" w:date="2022-08-11T08:07:00Z"/>
          <w:rFonts w:ascii="Arial" w:eastAsia="Arial" w:hAnsi="Arial" w:cs="Arial"/>
        </w:rPr>
      </w:pPr>
      <w:del w:id="293" w:author="Tobias Mueller" w:date="2022-08-11T08:07:00Z">
        <w:r w:rsidRPr="00DB55B1" w:rsidDel="00975847">
          <w:rPr>
            <w:rFonts w:ascii="Arial" w:eastAsia="Arial" w:hAnsi="Arial" w:cs="Arial"/>
            <w:i/>
            <w:color w:val="000000"/>
          </w:rPr>
          <w:delText>Co-growth experiment</w:delText>
        </w:r>
      </w:del>
    </w:p>
    <w:p w14:paraId="73C2FF19" w14:textId="2FEB7897" w:rsidR="00F47FB6" w:rsidRPr="00DB55B1" w:rsidDel="00975847" w:rsidRDefault="00F47FB6" w:rsidP="00F47FB6">
      <w:pPr>
        <w:spacing w:after="0" w:line="360" w:lineRule="auto"/>
        <w:rPr>
          <w:del w:id="294" w:author="Tobias Mueller" w:date="2022-08-11T08:07:00Z"/>
          <w:rFonts w:ascii="Arial" w:eastAsia="Arial" w:hAnsi="Arial" w:cs="Arial"/>
          <w:color w:val="202122"/>
        </w:rPr>
      </w:pPr>
      <w:del w:id="295" w:author="Tobias Mueller" w:date="2022-08-11T08:07:00Z">
        <w:r w:rsidRPr="00DB55B1" w:rsidDel="00975847">
          <w:rPr>
            <w:rFonts w:ascii="Arial" w:eastAsia="Arial" w:hAnsi="Arial" w:cs="Arial"/>
            <w:color w:val="000000"/>
          </w:rPr>
          <w:delText xml:space="preserve">To test if nectar composition could shift microbial interactions, we grew pairs of microbes across several treatment </w:delText>
        </w:r>
        <w:r w:rsidRPr="00DB55B1" w:rsidDel="00975847">
          <w:rPr>
            <w:rFonts w:ascii="Arial" w:eastAsia="Arial" w:hAnsi="Arial" w:cs="Arial"/>
            <w:color w:val="000000"/>
            <w:shd w:val="clear" w:color="auto" w:fill="FDFDFD"/>
          </w:rPr>
          <w:delText xml:space="preserve">solutions. </w:delText>
        </w:r>
        <w:r w:rsidDel="00975847">
          <w:rPr>
            <w:rFonts w:ascii="Arial" w:eastAsia="Arial" w:hAnsi="Arial" w:cs="Arial"/>
            <w:color w:val="000000"/>
            <w:shd w:val="clear" w:color="auto" w:fill="FDFDFD"/>
          </w:rPr>
          <w:delText>`</w:delText>
        </w:r>
        <w:r w:rsidRPr="00DB55B1" w:rsidDel="00975847">
          <w:rPr>
            <w:rFonts w:ascii="Arial" w:eastAsia="Arial" w:hAnsi="Arial" w:cs="Arial"/>
            <w:color w:val="000000"/>
            <w:shd w:val="clear" w:color="auto" w:fill="FDFDFD"/>
          </w:rPr>
          <w:delText xml:space="preserve">: 1) </w:delText>
        </w:r>
        <w:r w:rsidRPr="00DB55B1" w:rsidDel="00975847">
          <w:rPr>
            <w:rFonts w:ascii="Arial" w:eastAsia="Arial" w:hAnsi="Arial" w:cs="Arial"/>
            <w:i/>
            <w:color w:val="000000"/>
            <w:shd w:val="clear" w:color="auto" w:fill="FDFDFD"/>
          </w:rPr>
          <w:delText>Starmerella bombi &amp; Zygosaccharomyces bailii</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facultative nectar</w:delText>
        </w:r>
        <w:r w:rsidRPr="00DB55B1" w:rsidDel="00975847">
          <w:rPr>
            <w:rFonts w:ascii="Arial" w:eastAsia="Arial" w:hAnsi="Arial" w:cs="Arial"/>
            <w:shd w:val="clear" w:color="auto" w:fill="FDFDFD"/>
          </w:rPr>
          <w:delText xml:space="preserve"> </w:delText>
        </w:r>
        <w:r w:rsidRPr="00DB55B1" w:rsidDel="00975847">
          <w:rPr>
            <w:rFonts w:ascii="Arial" w:eastAsia="Arial" w:hAnsi="Arial" w:cs="Arial"/>
            <w:color w:val="000000"/>
            <w:shd w:val="clear" w:color="auto" w:fill="FDFDFD"/>
          </w:rPr>
          <w:delText xml:space="preserve">yeast with a non-nectar </w:delText>
        </w:r>
        <w:r w:rsidRPr="00DB55B1" w:rsidDel="00975847">
          <w:rPr>
            <w:rFonts w:ascii="Arial" w:eastAsia="Arial" w:hAnsi="Arial" w:cs="Arial"/>
            <w:shd w:val="clear" w:color="auto" w:fill="FDFDFD"/>
          </w:rPr>
          <w:delText>yeast</w:delText>
        </w:r>
        <w:r w:rsidRPr="00DB55B1" w:rsidDel="00975847">
          <w:rPr>
            <w:rFonts w:ascii="Arial" w:eastAsia="Arial" w:hAnsi="Arial" w:cs="Arial"/>
            <w:i/>
            <w:color w:val="000000"/>
            <w:shd w:val="clear" w:color="auto" w:fill="FDFDFD"/>
          </w:rPr>
          <w:delText>),</w:delText>
        </w:r>
        <w:r w:rsidRPr="00DB55B1" w:rsidDel="00975847">
          <w:rPr>
            <w:rFonts w:ascii="Arial" w:eastAsia="Arial" w:hAnsi="Arial" w:cs="Arial"/>
            <w:color w:val="000000"/>
            <w:shd w:val="clear" w:color="auto" w:fill="FDFDFD"/>
          </w:rPr>
          <w:delText xml:space="preserve"> 2) </w:delText>
        </w:r>
        <w:r w:rsidRPr="00DB55B1" w:rsidDel="00975847">
          <w:rPr>
            <w:rFonts w:ascii="Arial" w:eastAsia="Arial" w:hAnsi="Arial" w:cs="Arial"/>
            <w:i/>
            <w:color w:val="000000"/>
            <w:shd w:val="clear" w:color="auto" w:fill="FDFDFD"/>
          </w:rPr>
          <w:delText>Metschnikowia reukaufii &amp; Rosenbergiella nectarea</w:delText>
        </w:r>
        <w:r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a nectar specialist yeast with a nectar specialist bacteria</w:delText>
        </w:r>
        <w:r w:rsidRPr="00DB55B1" w:rsidDel="00975847">
          <w:rPr>
            <w:rFonts w:ascii="Arial" w:eastAsia="Arial" w:hAnsi="Arial" w:cs="Arial"/>
            <w:i/>
            <w:color w:val="000000"/>
            <w:shd w:val="clear" w:color="auto" w:fill="FDFDFD"/>
          </w:rPr>
          <w:delText xml:space="preserve">), </w:delText>
        </w:r>
        <w:r w:rsidRPr="00DB55B1" w:rsidDel="00975847">
          <w:rPr>
            <w:rFonts w:ascii="Arial" w:eastAsia="Arial" w:hAnsi="Arial" w:cs="Arial"/>
            <w:color w:val="000000"/>
            <w:shd w:val="clear" w:color="auto" w:fill="FDFDFD"/>
          </w:rPr>
          <w:delText xml:space="preserve">and 3) </w:delText>
        </w:r>
        <w:r w:rsidRPr="00DB55B1" w:rsidDel="00975847">
          <w:rPr>
            <w:rFonts w:ascii="Arial" w:eastAsia="Arial" w:hAnsi="Arial" w:cs="Arial"/>
            <w:i/>
            <w:color w:val="000000"/>
          </w:rPr>
          <w:delText>Saccharomyces cerevisiae &amp; Rosenbergiella nectarea</w:delText>
        </w:r>
        <w:r w:rsidDel="00975847">
          <w:rPr>
            <w:rFonts w:ascii="Arial" w:eastAsia="Arial" w:hAnsi="Arial" w:cs="Arial"/>
            <w:i/>
            <w:color w:val="000000"/>
          </w:rPr>
          <w:delText xml:space="preserve"> (</w:delText>
        </w:r>
        <w:r w:rsidRPr="00DB55B1" w:rsidDel="00975847">
          <w:rPr>
            <w:rFonts w:ascii="Arial" w:eastAsia="Arial" w:hAnsi="Arial" w:cs="Arial"/>
            <w:color w:val="000000"/>
            <w:shd w:val="clear" w:color="auto" w:fill="FDFDFD"/>
          </w:rPr>
          <w:delText>a non-nectar specialist yeast</w:delText>
        </w:r>
        <w:r w:rsidRPr="00DB55B1" w:rsidDel="00975847">
          <w:rPr>
            <w:rFonts w:ascii="Arial" w:eastAsia="Arial" w:hAnsi="Arial" w:cs="Arial"/>
            <w:shd w:val="clear" w:color="auto" w:fill="FDFDFD"/>
          </w:rPr>
          <w:delText xml:space="preserve"> with</w:delText>
        </w:r>
        <w:r w:rsidRPr="00DB55B1" w:rsidDel="00975847">
          <w:rPr>
            <w:rFonts w:ascii="Arial" w:eastAsia="Arial" w:hAnsi="Arial" w:cs="Arial"/>
            <w:color w:val="000000"/>
            <w:shd w:val="clear" w:color="auto" w:fill="FDFDFD"/>
          </w:rPr>
          <w:delText xml:space="preserve"> a nectar specialist bacteria</w:delText>
        </w:r>
        <w:r w:rsidRPr="007E4E87" w:rsidDel="00975847">
          <w:rPr>
            <w:rFonts w:ascii="Arial" w:eastAsia="Arial" w:hAnsi="Arial" w:cs="Arial"/>
            <w:i/>
            <w:color w:val="000000"/>
          </w:rPr>
          <w:delText>)</w:delText>
        </w:r>
        <w:r w:rsidRPr="007E4E87" w:rsidDel="00975847">
          <w:rPr>
            <w:rFonts w:ascii="Arial" w:eastAsia="Arial" w:hAnsi="Arial" w:cs="Arial"/>
            <w:color w:val="000000"/>
          </w:rPr>
          <w:delText xml:space="preserve">. We also ran a pairing of </w:delText>
        </w:r>
        <w:r w:rsidRPr="007E4E87" w:rsidDel="00975847">
          <w:rPr>
            <w:rFonts w:ascii="Arial" w:eastAsia="Arial" w:hAnsi="Arial" w:cs="Arial"/>
            <w:i/>
            <w:color w:val="000000"/>
            <w:shd w:val="clear" w:color="auto" w:fill="FDFDFD"/>
          </w:rPr>
          <w:delText xml:space="preserve">Metschnikowia reukaufii &amp; </w:delText>
        </w:r>
        <w:r w:rsidRPr="007E4E87" w:rsidDel="00975847">
          <w:rPr>
            <w:rFonts w:ascii="Arial" w:eastAsia="Arial" w:hAnsi="Arial" w:cs="Arial"/>
            <w:i/>
            <w:color w:val="000000"/>
          </w:rPr>
          <w:delText xml:space="preserve">Saccharomyces cerevisiae, </w:delText>
        </w:r>
        <w:r w:rsidRPr="007E4E87" w:rsidDel="00975847">
          <w:rPr>
            <w:rFonts w:ascii="Arial" w:eastAsia="Arial" w:hAnsi="Arial" w:cs="Arial"/>
            <w:iCs/>
            <w:color w:val="000000"/>
          </w:rPr>
          <w:delText>however, the vials exploded during incubation due to extreme</w:delText>
        </w:r>
        <w:r w:rsidDel="00975847">
          <w:rPr>
            <w:rFonts w:ascii="Arial" w:eastAsia="Arial" w:hAnsi="Arial" w:cs="Arial"/>
            <w:iCs/>
            <w:color w:val="000000"/>
          </w:rPr>
          <w:delText>ly rapid</w:delText>
        </w:r>
        <w:r w:rsidRPr="007E4E87" w:rsidDel="00975847">
          <w:rPr>
            <w:rFonts w:ascii="Arial" w:eastAsia="Arial" w:hAnsi="Arial" w:cs="Arial"/>
            <w:iCs/>
            <w:color w:val="000000"/>
          </w:rPr>
          <w:delText xml:space="preserve"> fermentation</w:delText>
        </w:r>
        <w:r w:rsidDel="00975847">
          <w:rPr>
            <w:rFonts w:ascii="Arial" w:eastAsia="Arial" w:hAnsi="Arial" w:cs="Arial"/>
            <w:iCs/>
            <w:color w:val="000000"/>
          </w:rPr>
          <w:delText>.</w:delText>
        </w:r>
        <w:r w:rsidRPr="00DB55B1" w:rsidDel="00975847">
          <w:rPr>
            <w:rFonts w:ascii="Arial" w:eastAsia="Arial" w:hAnsi="Arial" w:cs="Arial"/>
            <w:i/>
            <w:color w:val="000000"/>
            <w:shd w:val="clear" w:color="auto" w:fill="FDFDFD"/>
          </w:rPr>
          <w:delText xml:space="preserve"> </w:delText>
        </w:r>
      </w:del>
      <w:customXmlDelRangeStart w:id="296" w:author="Tobias Mueller" w:date="2022-08-11T08:07:00Z"/>
      <w:sdt>
        <w:sdtPr>
          <w:rPr>
            <w:rFonts w:ascii="Arial" w:hAnsi="Arial" w:cs="Arial"/>
          </w:rPr>
          <w:tag w:val="goog_rdk_0"/>
          <w:id w:val="66304241"/>
        </w:sdtPr>
        <w:sdtContent>
          <w:customXmlDelRangeEnd w:id="296"/>
          <w:customXmlDelRangeStart w:id="297" w:author="Tobias Mueller" w:date="2022-08-11T08:07:00Z"/>
        </w:sdtContent>
      </w:sdt>
      <w:customXmlDelRangeEnd w:id="297"/>
      <w:del w:id="298" w:author="Tobias Mueller" w:date="2022-08-11T08:07:00Z">
        <w:r w:rsidRPr="00DB55B1" w:rsidDel="00975847">
          <w:rPr>
            <w:rFonts w:ascii="Arial" w:eastAsia="Arial" w:hAnsi="Arial" w:cs="Arial"/>
            <w:color w:val="202122"/>
          </w:rPr>
          <w:delText xml:space="preserve">If the dominance of nectar specialists is driven by nectar chemicals shifting microbe-microbe competition we predict nectar </w:delText>
        </w:r>
        <w:r w:rsidRPr="00DB55B1" w:rsidDel="00975847">
          <w:rPr>
            <w:rFonts w:ascii="Arial" w:eastAsia="Arial" w:hAnsi="Arial" w:cs="Arial"/>
            <w:color w:val="202122"/>
          </w:rPr>
          <w:lastRenderedPageBreak/>
          <w:delText xml:space="preserve">specialists will increase in relative abundance in the presence of nectar compounds, while the relative performance of environmental microbes should be reduced compared to control co-growth trials. </w:delText>
        </w:r>
      </w:del>
    </w:p>
    <w:p w14:paraId="1AC15D44" w14:textId="777E0EB8" w:rsidR="00F47FB6" w:rsidRPr="00DB55B1" w:rsidDel="00975847" w:rsidRDefault="00F47FB6" w:rsidP="00F47FB6">
      <w:pPr>
        <w:spacing w:after="0" w:line="360" w:lineRule="auto"/>
        <w:rPr>
          <w:del w:id="299" w:author="Tobias Mueller" w:date="2022-08-11T08:07:00Z"/>
          <w:rFonts w:ascii="Arial" w:eastAsia="Arial" w:hAnsi="Arial" w:cs="Arial"/>
        </w:rPr>
      </w:pPr>
    </w:p>
    <w:p w14:paraId="0723C4DC" w14:textId="60CFB498" w:rsidR="00F47FB6" w:rsidRPr="00DB55B1" w:rsidDel="00975847" w:rsidRDefault="00F47FB6" w:rsidP="00F47FB6">
      <w:pPr>
        <w:spacing w:after="0" w:line="360" w:lineRule="auto"/>
        <w:rPr>
          <w:del w:id="300" w:author="Tobias Mueller" w:date="2022-08-11T08:07:00Z"/>
          <w:rFonts w:ascii="Arial" w:eastAsia="Arial" w:hAnsi="Arial" w:cs="Arial"/>
          <w:color w:val="000000"/>
        </w:rPr>
      </w:pPr>
      <w:del w:id="301" w:author="Tobias Mueller" w:date="2022-08-11T08:07:00Z">
        <w:r w:rsidDel="00975847">
          <w:rPr>
            <w:rFonts w:ascii="Arial" w:eastAsia="Arial" w:hAnsi="Arial" w:cs="Arial"/>
            <w:color w:val="000000"/>
          </w:rPr>
          <w:delText>We chose a</w:delText>
        </w:r>
        <w:r w:rsidRPr="00DB55B1" w:rsidDel="00975847">
          <w:rPr>
            <w:rFonts w:ascii="Arial" w:eastAsia="Arial" w:hAnsi="Arial" w:cs="Arial"/>
            <w:color w:val="000000"/>
          </w:rPr>
          <w:delText xml:space="preserve"> subset of treatments for co-growth assays, including 4mM H</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O</w:delText>
        </w:r>
        <w:r w:rsidRPr="00DB55B1" w:rsidDel="00975847">
          <w:rPr>
            <w:rFonts w:ascii="Arial" w:eastAsia="Arial" w:hAnsi="Arial" w:cs="Arial"/>
            <w:color w:val="000000"/>
            <w:vertAlign w:val="subscript"/>
          </w:rPr>
          <w:delText>2</w:delText>
        </w:r>
        <w:r w:rsidRPr="00DB55B1" w:rsidDel="00975847">
          <w:rPr>
            <w:rFonts w:ascii="Arial" w:eastAsia="Arial" w:hAnsi="Arial" w:cs="Arial"/>
            <w:color w:val="000000"/>
          </w:rPr>
          <w:delText>, 22</w:delText>
        </w:r>
        <w:r w:rsidRPr="00DB55B1" w:rsidDel="00975847">
          <w:rPr>
            <w:rFonts w:ascii="Arial" w:eastAsia="Arial" w:hAnsi="Arial" w:cs="Arial"/>
          </w:rPr>
          <w:delText>μ</w:delText>
        </w:r>
        <w:r w:rsidRPr="00DB55B1" w:rsidDel="00975847">
          <w:rPr>
            <w:rFonts w:ascii="Arial" w:eastAsia="Arial" w:hAnsi="Arial" w:cs="Arial"/>
            <w:color w:val="000000"/>
          </w:rPr>
          <w:delText>g/ml deltaline, 100ng/ml linalool, and 1% EtOH.</w:delText>
        </w:r>
      </w:del>
      <w:del w:id="302" w:author="Tobias Mueller" w:date="2022-08-11T08:06:00Z">
        <w:r w:rsidRPr="00DB55B1" w:rsidDel="00975847">
          <w:rPr>
            <w:rFonts w:ascii="Arial" w:eastAsia="Arial" w:hAnsi="Arial" w:cs="Arial"/>
            <w:color w:val="000000"/>
          </w:rPr>
          <w:delText xml:space="preserve"> We did not include LTP due to a limited amount of protein available for assays and did not include 30% sucrose as it showed no significant impacts on growth during our plate reader assays</w:delText>
        </w:r>
      </w:del>
      <w:del w:id="303" w:author="Tobias Mueller" w:date="2022-08-11T08:07:00Z">
        <w:r w:rsidRPr="00DB55B1" w:rsidDel="00975847">
          <w:rPr>
            <w:rFonts w:ascii="Arial" w:eastAsia="Arial" w:hAnsi="Arial" w:cs="Arial"/>
            <w:color w:val="000000"/>
          </w:rPr>
          <w:delText>. Treatments used the same recipes as the growth experiments described above. </w:delText>
        </w:r>
      </w:del>
    </w:p>
    <w:p w14:paraId="3B234943" w14:textId="2EC43ADA" w:rsidR="00975847" w:rsidRDefault="00975847" w:rsidP="00F47FB6">
      <w:pPr>
        <w:spacing w:after="0" w:line="360" w:lineRule="auto"/>
        <w:rPr>
          <w:ins w:id="304" w:author="Tobias Mueller" w:date="2022-08-11T08:06:00Z"/>
          <w:rFonts w:ascii="Arial" w:eastAsia="Arial" w:hAnsi="Arial" w:cs="Arial"/>
        </w:rPr>
      </w:pPr>
    </w:p>
    <w:p w14:paraId="391277F1" w14:textId="1EF4615B" w:rsidR="00975847" w:rsidRPr="00DB55B1" w:rsidRDefault="00975847" w:rsidP="00F47FB6">
      <w:pPr>
        <w:spacing w:after="0" w:line="360" w:lineRule="auto"/>
        <w:rPr>
          <w:rFonts w:ascii="Arial" w:eastAsia="Arial" w:hAnsi="Arial" w:cs="Arial"/>
        </w:rPr>
      </w:pPr>
      <w:ins w:id="305" w:author="Tobias Mueller" w:date="2022-08-11T08:06:00Z">
        <w:r w:rsidRPr="00DB55B1">
          <w:rPr>
            <w:rFonts w:ascii="Arial" w:eastAsia="Arial" w:hAnsi="Arial" w:cs="Arial"/>
            <w:i/>
            <w:color w:val="000000"/>
          </w:rPr>
          <w:t>Co-growth experiment</w:t>
        </w:r>
        <w:r>
          <w:rPr>
            <w:rFonts w:ascii="Arial" w:eastAsia="Arial" w:hAnsi="Arial" w:cs="Arial"/>
            <w:i/>
            <w:color w:val="000000"/>
          </w:rPr>
          <w:t xml:space="preserve"> </w:t>
        </w:r>
      </w:ins>
    </w:p>
    <w:p w14:paraId="01EF317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We performed the co-growth experiment in 200</w:t>
      </w:r>
      <w:r>
        <w:rPr>
          <w:rFonts w:ascii="Arial" w:eastAsia="Arial" w:hAnsi="Arial" w:cs="Arial"/>
          <w:color w:val="000000"/>
        </w:rPr>
        <w:t>μL</w:t>
      </w:r>
      <w:r w:rsidRPr="00DB55B1">
        <w:rPr>
          <w:rFonts w:ascii="Arial" w:eastAsia="Arial" w:hAnsi="Arial" w:cs="Arial"/>
          <w:color w:val="000000"/>
        </w:rPr>
        <w:t xml:space="preserve"> 8-strip PCR tubes with 6 tubes per treatment</w:t>
      </w:r>
      <w:r w:rsidRPr="00DB55B1">
        <w:rPr>
          <w:rFonts w:ascii="Arial" w:eastAsia="Arial" w:hAnsi="Arial" w:cs="Arial"/>
          <w:color w:val="202122"/>
          <w:shd w:val="clear" w:color="auto" w:fill="FDFDFD"/>
        </w:rPr>
        <w:t>–</w:t>
      </w:r>
      <w:r w:rsidRPr="00DB55B1">
        <w:rPr>
          <w:rFonts w:ascii="Arial" w:eastAsia="Arial" w:hAnsi="Arial" w:cs="Arial"/>
          <w:color w:val="000000"/>
        </w:rPr>
        <w:t>microbe combination. Each tube consisted of 190</w:t>
      </w:r>
      <w:r>
        <w:rPr>
          <w:rFonts w:ascii="Arial" w:eastAsia="Arial" w:hAnsi="Arial" w:cs="Arial"/>
          <w:color w:val="000000"/>
        </w:rPr>
        <w:t>μL</w:t>
      </w:r>
      <w:r w:rsidRPr="00DB55B1">
        <w:rPr>
          <w:rFonts w:ascii="Arial" w:eastAsia="Arial" w:hAnsi="Arial" w:cs="Arial"/>
          <w:color w:val="000000"/>
        </w:rPr>
        <w:t xml:space="preserve"> of synthetic nectar</w:t>
      </w:r>
      <w:r w:rsidRPr="00DB55B1">
        <w:rPr>
          <w:rFonts w:ascii="Arial" w:eastAsia="Arial" w:hAnsi="Arial" w:cs="Arial"/>
        </w:rPr>
        <w:t xml:space="preserve"> and</w:t>
      </w:r>
      <w:r w:rsidRPr="00DB55B1">
        <w:rPr>
          <w:rFonts w:ascii="Arial" w:eastAsia="Arial" w:hAnsi="Arial" w:cs="Arial"/>
          <w:color w:val="000000"/>
        </w:rPr>
        <w:t xml:space="preserve"> 5</w:t>
      </w:r>
      <w:r>
        <w:rPr>
          <w:rFonts w:ascii="Arial" w:eastAsia="Arial" w:hAnsi="Arial" w:cs="Arial"/>
          <w:color w:val="000000"/>
        </w:rPr>
        <w:t>μL</w:t>
      </w:r>
      <w:r w:rsidRPr="00DB55B1">
        <w:rPr>
          <w:rFonts w:ascii="Arial" w:eastAsia="Arial" w:hAnsi="Arial" w:cs="Arial"/>
          <w:color w:val="000000"/>
        </w:rPr>
        <w:t xml:space="preserve"> (10,000 cells) of each microbial freezer stock in that pairing. We vortexed the tubes for 5 seconds and incubated them at 25°C for 72 hours. To assess the effect of co-growth, </w:t>
      </w:r>
      <w:r>
        <w:rPr>
          <w:rFonts w:ascii="Arial" w:eastAsia="Arial" w:hAnsi="Arial" w:cs="Arial"/>
          <w:color w:val="000000"/>
        </w:rPr>
        <w:t xml:space="preserve">we also grew </w:t>
      </w:r>
      <w:r w:rsidRPr="00DB55B1">
        <w:rPr>
          <w:rFonts w:ascii="Arial" w:eastAsia="Arial" w:hAnsi="Arial" w:cs="Arial"/>
          <w:color w:val="000000"/>
        </w:rPr>
        <w:t>each microbe in isolation, following the same methods, with tubes consisting of 190</w:t>
      </w:r>
      <w:r>
        <w:rPr>
          <w:rFonts w:ascii="Arial" w:eastAsia="Arial" w:hAnsi="Arial" w:cs="Arial"/>
          <w:color w:val="000000"/>
        </w:rPr>
        <w:t>μL</w:t>
      </w:r>
      <w:r w:rsidRPr="00DB55B1">
        <w:rPr>
          <w:rFonts w:ascii="Arial" w:eastAsia="Arial" w:hAnsi="Arial" w:cs="Arial"/>
          <w:color w:val="000000"/>
        </w:rPr>
        <w:t xml:space="preserve"> of synthetic nectar and 5</w:t>
      </w:r>
      <w:r>
        <w:rPr>
          <w:rFonts w:ascii="Arial" w:eastAsia="Arial" w:hAnsi="Arial" w:cs="Arial"/>
          <w:color w:val="000000"/>
        </w:rPr>
        <w:t>μL</w:t>
      </w:r>
      <w:r w:rsidRPr="00DB55B1">
        <w:rPr>
          <w:rFonts w:ascii="Arial" w:eastAsia="Arial" w:hAnsi="Arial" w:cs="Arial"/>
          <w:color w:val="000000"/>
        </w:rPr>
        <w:t xml:space="preserve"> of microbial suspension (N=4). </w:t>
      </w:r>
    </w:p>
    <w:p w14:paraId="50488D93" w14:textId="77777777" w:rsidR="00F47FB6" w:rsidRPr="00DB55B1" w:rsidRDefault="00F47FB6" w:rsidP="00F47FB6">
      <w:pPr>
        <w:spacing w:after="0" w:line="360" w:lineRule="auto"/>
        <w:rPr>
          <w:rFonts w:ascii="Arial" w:eastAsia="Arial" w:hAnsi="Arial" w:cs="Arial"/>
        </w:rPr>
      </w:pPr>
    </w:p>
    <w:p w14:paraId="0A6C22D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After 72 hours of incubation,</w:t>
      </w:r>
      <w:r>
        <w:rPr>
          <w:rFonts w:ascii="Arial" w:eastAsia="Arial" w:hAnsi="Arial" w:cs="Arial"/>
          <w:color w:val="000000"/>
        </w:rPr>
        <w:t xml:space="preserve"> we </w:t>
      </w:r>
      <w:r w:rsidRPr="00DB55B1">
        <w:rPr>
          <w:rFonts w:ascii="Arial" w:eastAsia="Arial" w:hAnsi="Arial" w:cs="Arial"/>
          <w:color w:val="000000"/>
        </w:rPr>
        <w:t>serially diluted the microbial suspensions and</w:t>
      </w:r>
      <w:r>
        <w:rPr>
          <w:rFonts w:ascii="Arial" w:eastAsia="Arial" w:hAnsi="Arial" w:cs="Arial"/>
          <w:color w:val="000000"/>
        </w:rPr>
        <w:t xml:space="preserve"> plated</w:t>
      </w:r>
      <w:r w:rsidRPr="00DB55B1">
        <w:rPr>
          <w:rFonts w:ascii="Arial" w:eastAsia="Arial" w:hAnsi="Arial" w:cs="Arial"/>
          <w:color w:val="000000"/>
        </w:rPr>
        <w:t xml:space="preserve"> 100</w:t>
      </w:r>
      <w:r>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Pr>
          <w:rFonts w:ascii="Arial" w:eastAsia="Arial" w:hAnsi="Arial" w:cs="Arial"/>
          <w:color w:val="000000"/>
        </w:rPr>
        <w:t xml:space="preserve">We diluted </w:t>
      </w:r>
      <w:r w:rsidRPr="00DB55B1">
        <w:rPr>
          <w:rFonts w:ascii="Arial" w:eastAsia="Arial" w:hAnsi="Arial" w:cs="Arial"/>
          <w:color w:val="000000"/>
        </w:rPr>
        <w:t>TSA plates 2x (plating 50</w:t>
      </w:r>
      <w:r>
        <w:rPr>
          <w:rFonts w:ascii="Arial" w:eastAsia="Arial" w:hAnsi="Arial" w:cs="Arial"/>
          <w:color w:val="000000"/>
        </w:rPr>
        <w:t>μL</w:t>
      </w:r>
      <w:r w:rsidRPr="00DB55B1">
        <w:rPr>
          <w:rFonts w:ascii="Arial" w:eastAsia="Arial" w:hAnsi="Arial" w:cs="Arial"/>
          <w:color w:val="000000"/>
        </w:rPr>
        <w:t xml:space="preserve"> of original suspension), YMA plates from the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 (5</w:t>
      </w:r>
      <w:r>
        <w:rPr>
          <w:rFonts w:ascii="Arial" w:eastAsia="Arial" w:hAnsi="Arial" w:cs="Arial"/>
          <w:color w:val="000000"/>
        </w:rPr>
        <w:t>μL</w:t>
      </w:r>
      <w:r w:rsidRPr="00DB55B1">
        <w:rPr>
          <w:rFonts w:ascii="Arial" w:eastAsia="Arial" w:hAnsi="Arial" w:cs="Arial"/>
          <w:color w:val="000000"/>
        </w:rPr>
        <w:t xml:space="preserve"> plated) and 200x (0.5</w:t>
      </w:r>
      <w:r>
        <w:rPr>
          <w:rFonts w:ascii="Arial" w:eastAsia="Arial" w:hAnsi="Arial" w:cs="Arial"/>
          <w:color w:val="000000"/>
        </w:rPr>
        <w:t>μL</w:t>
      </w:r>
      <w:r w:rsidRPr="00DB55B1">
        <w:rPr>
          <w:rFonts w:ascii="Arial" w:eastAsia="Arial" w:hAnsi="Arial" w:cs="Arial"/>
          <w:color w:val="000000"/>
        </w:rPr>
        <w:t xml:space="preserve"> plated), and YMA plates with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 (0.5</w:t>
      </w:r>
      <w:r>
        <w:rPr>
          <w:rFonts w:ascii="Arial" w:eastAsia="Arial" w:hAnsi="Arial" w:cs="Arial"/>
          <w:color w:val="000000"/>
        </w:rPr>
        <w:t>μL</w:t>
      </w:r>
      <w:r w:rsidRPr="00DB55B1">
        <w:rPr>
          <w:rFonts w:ascii="Arial" w:eastAsia="Arial" w:hAnsi="Arial" w:cs="Arial"/>
          <w:color w:val="000000"/>
        </w:rPr>
        <w:t xml:space="preserve"> plated). </w:t>
      </w:r>
      <w:r>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Pr>
          <w:rFonts w:ascii="Arial" w:eastAsia="Arial" w:hAnsi="Arial" w:cs="Arial"/>
          <w:color w:val="000000"/>
        </w:rPr>
        <w:t>We then incubated p</w:t>
      </w:r>
      <w:r w:rsidRPr="00DB55B1">
        <w:rPr>
          <w:rFonts w:ascii="Arial" w:eastAsia="Arial" w:hAnsi="Arial" w:cs="Arial"/>
          <w:color w:val="000000"/>
        </w:rPr>
        <w:t xml:space="preserve">lates at 25°C for 72 hours to allow microbial colonies to form,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p>
    <w:p w14:paraId="7181F150" w14:textId="77777777" w:rsidR="00F47FB6" w:rsidRPr="00DB55B1" w:rsidRDefault="00F47FB6" w:rsidP="00F47FB6">
      <w:pPr>
        <w:spacing w:after="0" w:line="360" w:lineRule="auto"/>
        <w:rPr>
          <w:rFonts w:ascii="Arial" w:eastAsia="Arial" w:hAnsi="Arial" w:cs="Arial"/>
        </w:rPr>
      </w:pPr>
    </w:p>
    <w:p w14:paraId="21138E63" w14:textId="5B455258" w:rsidR="00F47FB6" w:rsidRPr="00DB55B1" w:rsidRDefault="00CB5789" w:rsidP="00F47FB6">
      <w:pPr>
        <w:spacing w:after="0" w:line="360" w:lineRule="auto"/>
        <w:rPr>
          <w:rFonts w:ascii="Arial" w:eastAsia="Arial" w:hAnsi="Arial" w:cs="Arial"/>
        </w:rPr>
      </w:pPr>
      <w:ins w:id="306" w:author="Tobias Mueller" w:date="2022-08-31T11:23:00Z">
        <w:r>
          <w:rPr>
            <w:rFonts w:ascii="Arial" w:eastAsia="Arial" w:hAnsi="Arial" w:cs="Arial"/>
            <w:b/>
            <w:color w:val="000000"/>
          </w:rPr>
          <w:t xml:space="preserve">Data </w:t>
        </w:r>
      </w:ins>
      <w:r w:rsidR="00F47FB6" w:rsidRPr="00DB55B1">
        <w:rPr>
          <w:rFonts w:ascii="Arial" w:eastAsia="Arial" w:hAnsi="Arial" w:cs="Arial"/>
          <w:b/>
          <w:color w:val="000000"/>
        </w:rPr>
        <w:t>Analysis</w:t>
      </w:r>
    </w:p>
    <w:p w14:paraId="064A3D6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All analyses were performed in RStudio using R version 4.0.1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2020)","noteIndex":0},"citationItems":[{"id":617,"uris":["http://zotero.org/users/6808850/items/3MGXSVMY"],"itemData":{"id":617,"type":"software","event-place":"Boston, MA","genre":"R","publisher-place":"Boston, MA","title":"RStudio: Integrated Development for R","URL":"http://www.rstudio.com/","version":"4.0.1","author":[{"family":"RStudio Team","given":""}],"issued":{"date-parts":[["2020"]]}}}],"schema":"https://github.com/citation-style-language/schema/raw/master/csl-citation.json"}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rPr>
        <w:t>(RStudio Team, 2020)</w:t>
      </w:r>
      <w:r w:rsidRPr="00DB55B1">
        <w:rPr>
          <w:rFonts w:ascii="Arial" w:eastAsia="Arial" w:hAnsi="Arial" w:cs="Arial"/>
          <w:color w:val="000000"/>
        </w:rPr>
        <w:fldChar w:fldCharType="end"/>
      </w:r>
      <w:r w:rsidRPr="00DB55B1">
        <w:rPr>
          <w:rFonts w:ascii="Arial" w:eastAsia="Arial" w:hAnsi="Arial" w:cs="Arial"/>
          <w:color w:val="000000"/>
        </w:rPr>
        <w:t>. </w:t>
      </w:r>
    </w:p>
    <w:p w14:paraId="6922CFFD" w14:textId="77777777" w:rsidR="00F47FB6" w:rsidRPr="00DB55B1" w:rsidRDefault="00F47FB6" w:rsidP="00F47FB6">
      <w:pPr>
        <w:spacing w:after="0" w:line="360" w:lineRule="auto"/>
        <w:rPr>
          <w:rFonts w:ascii="Arial" w:eastAsia="Arial" w:hAnsi="Arial" w:cs="Arial"/>
        </w:rPr>
      </w:pPr>
    </w:p>
    <w:p w14:paraId="77921DDC"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color w:val="000000"/>
        </w:rPr>
        <w:t>Curve fitting and data curation</w:t>
      </w:r>
    </w:p>
    <w:p w14:paraId="3B9071EA" w14:textId="77777777" w:rsidR="00F47FB6" w:rsidRPr="00DB55B1" w:rsidRDefault="00F47FB6" w:rsidP="00F47FB6">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Pr="00DB55B1">
        <w:rPr>
          <w:rFonts w:ascii="Arial" w:eastAsia="Arial" w:hAnsi="Arial" w:cs="Arial"/>
          <w:color w:val="000000"/>
        </w:rPr>
        <w:fldChar w:fldCharType="begin"/>
      </w:r>
      <w:r>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Software","DOI":"10.18637/jss.v033.i07","ISSN":"1548-7660","language":"en","license":"Copyright (c) 2008 Matthias Kahm, Guido Hasenbrink, Hella Lichtenberg-Fraté, Jost Ludwig, Maik Kschischo","page":"1-21","source":"www.jstatsoft.org","title":"grofit: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Pr="00DB55B1">
        <w:rPr>
          <w:rFonts w:ascii="Arial" w:eastAsia="Arial" w:hAnsi="Arial" w:cs="Arial"/>
          <w:color w:val="000000"/>
        </w:rPr>
        <w:fldChar w:fldCharType="separate"/>
      </w:r>
      <w:r w:rsidRPr="00785E72">
        <w:rPr>
          <w:rFonts w:ascii="Arial" w:hAnsi="Arial" w:cs="Arial"/>
          <w:szCs w:val="24"/>
        </w:rPr>
        <w:t>(</w:t>
      </w:r>
      <w:proofErr w:type="spellStart"/>
      <w:r w:rsidRPr="00785E72">
        <w:rPr>
          <w:rFonts w:ascii="Arial" w:hAnsi="Arial" w:cs="Arial"/>
          <w:szCs w:val="24"/>
        </w:rPr>
        <w:t>Kahm</w:t>
      </w:r>
      <w:proofErr w:type="spellEnd"/>
      <w:r w:rsidRPr="00785E72">
        <w:rPr>
          <w:rFonts w:ascii="Arial" w:hAnsi="Arial" w:cs="Arial"/>
          <w:szCs w:val="24"/>
        </w:rPr>
        <w:t xml:space="preserve"> </w:t>
      </w:r>
      <w:r w:rsidRPr="00785E72">
        <w:rPr>
          <w:rFonts w:ascii="Arial" w:hAnsi="Arial" w:cs="Arial"/>
          <w:i/>
          <w:iCs/>
          <w:szCs w:val="24"/>
        </w:rPr>
        <w:t>et al.</w:t>
      </w:r>
      <w:r w:rsidRPr="00785E72">
        <w:rPr>
          <w:rFonts w:ascii="Arial" w:hAnsi="Arial" w:cs="Arial"/>
          <w:szCs w:val="24"/>
        </w:rPr>
        <w:t>, 2010)</w:t>
      </w:r>
      <w:r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w:t>
      </w:r>
      <w:r w:rsidRPr="00DB55B1">
        <w:rPr>
          <w:rFonts w:ascii="Arial" w:eastAsia="Arial" w:hAnsi="Arial" w:cs="Arial"/>
          <w:color w:val="000000"/>
        </w:rPr>
        <w:lastRenderedPageBreak/>
        <w:t>for starting solution OD. Best-fit growth curve models were selected using AIC and each fitted curve was visually inspected 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2F6EF48D" w14:textId="77777777" w:rsidR="00F47FB6" w:rsidRPr="00DB55B1" w:rsidRDefault="00F47FB6" w:rsidP="00F47FB6">
      <w:pPr>
        <w:spacing w:after="0" w:line="360" w:lineRule="auto"/>
        <w:rPr>
          <w:rFonts w:ascii="Arial" w:eastAsia="Arial" w:hAnsi="Arial" w:cs="Arial"/>
          <w:color w:val="000000"/>
        </w:rPr>
      </w:pPr>
    </w:p>
    <w:p w14:paraId="4EA8973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Pr="00DB55B1">
        <w:rPr>
          <w:rFonts w:ascii="Cambria Math" w:eastAsia="Cambria Math" w:hAnsi="Cambria Math" w:cs="Cambria Math"/>
          <w:color w:val="000000"/>
        </w:rPr>
        <w:t>𝚨</w:t>
      </w:r>
      <w:r w:rsidRPr="00DB55B1">
        <w:rPr>
          <w:rFonts w:ascii="Arial" w:eastAsia="Arial" w:hAnsi="Arial" w:cs="Arial"/>
          <w:color w:val="000000"/>
        </w:rPr>
        <w:t xml:space="preserve"> and </w:t>
      </w:r>
      <w:r w:rsidRPr="00DB55B1">
        <w:rPr>
          <w:rFonts w:ascii="Cambria Math" w:eastAsia="Cambria Math" w:hAnsi="Cambria Math" w:cs="Cambria Math"/>
          <w:color w:val="000000"/>
        </w:rPr>
        <w:t>𝛍</w:t>
      </w:r>
      <w:r w:rsidRPr="00DB55B1">
        <w:rPr>
          <w:rFonts w:ascii="Arial" w:eastAsia="Arial" w:hAnsi="Arial" w:cs="Arial"/>
          <w:color w:val="000000"/>
        </w:rPr>
        <w:t xml:space="preserve"> were set to zero. If the OD increased and then returned to the </w:t>
      </w:r>
      <w:r w:rsidRPr="00277435">
        <w:rPr>
          <w:rFonts w:ascii="Arial" w:eastAsia="Arial" w:hAnsi="Arial" w:cs="Arial"/>
        </w:rPr>
        <w:t xml:space="preserve">starting value within 72 hours, we considered the well having no growth and set both parameters to zero. This was likely driven by a period of growth followed by cell death and in turn decreased OD. While it is possible that clumping of cells could lead to a slight decrease of OD, plates showing this growth pattern were visually inspected under a microscope after 72 hours and no evidence of clumping in wells was found. If only 1 treatment well out of the 6 did not grow,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xml:space="preserve">. If no mathematical fit could be plotted to the OD readings, we removed the 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condensation caused a temporary drop in the OD for the first 45 minutes. For these wells we set the starting OD as the lowest OD reading from the first hour. </w:t>
      </w:r>
    </w:p>
    <w:p w14:paraId="34BD2811" w14:textId="77777777" w:rsidR="00F47FB6" w:rsidRPr="00DB55B1" w:rsidDel="00740429" w:rsidRDefault="00F47FB6" w:rsidP="00F47FB6">
      <w:pPr>
        <w:spacing w:after="0" w:line="360" w:lineRule="auto"/>
        <w:rPr>
          <w:del w:id="307" w:author="Tobias Mueller" w:date="2022-08-31T11:23:00Z"/>
          <w:rFonts w:ascii="Arial" w:eastAsia="Arial" w:hAnsi="Arial" w:cs="Arial"/>
        </w:rPr>
      </w:pPr>
    </w:p>
    <w:p w14:paraId="57B6D1EA" w14:textId="37478E62" w:rsidR="00F47FB6" w:rsidRPr="00DB55B1" w:rsidDel="00F66952" w:rsidRDefault="00F47FB6" w:rsidP="00F47FB6">
      <w:pPr>
        <w:spacing w:after="0" w:line="360" w:lineRule="auto"/>
        <w:rPr>
          <w:moveFrom w:id="308" w:author="Tobias Mueller" w:date="2022-08-31T09:41:00Z"/>
          <w:rFonts w:ascii="Arial" w:eastAsia="Arial" w:hAnsi="Arial" w:cs="Arial"/>
          <w:color w:val="FF0000"/>
        </w:rPr>
      </w:pPr>
      <w:moveFromRangeStart w:id="309" w:author="Tobias Mueller" w:date="2022-08-31T09:41:00Z" w:name="move112831319"/>
      <w:moveFrom w:id="310" w:author="Tobias Mueller" w:date="2022-08-31T09:41:00Z">
        <w:r w:rsidRPr="00DB55B1" w:rsidDel="00F66952">
          <w:rPr>
            <w:rFonts w:ascii="Arial" w:eastAsia="Arial" w:hAnsi="Arial" w:cs="Arial"/>
          </w:rPr>
          <w:t>To control for variation in growth among plates, we divided the mean growth of control wells for each microbe on each p</w:t>
        </w:r>
        <w:r w:rsidRPr="00DB55B1" w:rsidDel="00F66952">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scaled all microbes’ </w:t>
        </w:r>
        <w:r w:rsidRPr="00DB55B1" w:rsidDel="00F66952">
          <w:rPr>
            <w:rFonts w:ascii="Cambria Math" w:eastAsia="Cambria Math" w:hAnsi="Cambria Math" w:cs="Cambria Math"/>
            <w:color w:val="000000"/>
          </w:rPr>
          <w:t>𝛍</w:t>
        </w:r>
        <w:r w:rsidRPr="00DB55B1" w:rsidDel="00F66952">
          <w:rPr>
            <w:rFonts w:ascii="Arial" w:eastAsia="Cambria Math" w:hAnsi="Arial" w:cs="Arial"/>
            <w:color w:val="000000"/>
          </w:rPr>
          <w:t xml:space="preserve"> and </w:t>
        </w:r>
        <w:r w:rsidRPr="00DB55B1" w:rsidDel="00F66952">
          <w:rPr>
            <w:rFonts w:ascii="Cambria Math" w:eastAsia="Cambria Math" w:hAnsi="Cambria Math" w:cs="Cambria Math"/>
            <w:color w:val="000000"/>
          </w:rPr>
          <w:t>𝚨</w:t>
        </w:r>
        <w:r w:rsidRPr="00DB55B1" w:rsidDel="00F66952">
          <w:rPr>
            <w:rFonts w:ascii="Arial" w:eastAsia="Arial" w:hAnsi="Arial" w:cs="Arial"/>
            <w:color w:val="202122"/>
          </w:rPr>
          <w:t xml:space="preserve">. This was done by adjusting growth relative to each microbe’s growth in control nectar across all </w:t>
        </w:r>
        <w:r w:rsidRPr="00BE2AFD" w:rsidDel="00F66952">
          <w:rPr>
            <w:rFonts w:ascii="Arial" w:eastAsia="Arial" w:hAnsi="Arial" w:cs="Arial"/>
            <w:color w:val="202122"/>
          </w:rPr>
          <w:t xml:space="preserve">plates </w:t>
        </w:r>
        <w:r w:rsidRPr="00BE2AFD" w:rsidDel="00F66952">
          <w:rPr>
            <w:rFonts w:ascii="Arial" w:eastAsia="Arial" w:hAnsi="Arial" w:cs="Arial"/>
            <w:i/>
            <w:iCs/>
            <w:color w:val="202122"/>
          </w:rPr>
          <w:t>log (</w:t>
        </w:r>
        <w:r w:rsidRPr="00BE2AFD" w:rsidDel="00F66952">
          <w:rPr>
            <w:rFonts w:ascii="Arial" w:eastAsia="Arial" w:hAnsi="Arial" w:cs="Arial"/>
            <w:i/>
            <w:color w:val="202122"/>
          </w:rPr>
          <w:t xml:space="preserve">(scaled value =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xml:space="preserve"> / mean control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i/>
            <w:color w:val="202122"/>
          </w:rPr>
          <w:t>) + 1)</w:t>
        </w:r>
        <w:r w:rsidRPr="00BE2AFD" w:rsidDel="00F66952">
          <w:rPr>
            <w:rFonts w:ascii="Arial" w:eastAsia="Arial" w:hAnsi="Arial" w:cs="Arial"/>
            <w:iCs/>
            <w:color w:val="202122"/>
          </w:rPr>
          <w:t>.</w:t>
        </w:r>
        <w:r w:rsidRPr="00BE2AFD" w:rsidDel="00F66952">
          <w:rPr>
            <w:rFonts w:ascii="Arial" w:eastAsia="Arial" w:hAnsi="Arial" w:cs="Arial"/>
            <w:i/>
            <w:color w:val="202122"/>
          </w:rPr>
          <w:t xml:space="preserve"> </w:t>
        </w:r>
        <w:r w:rsidRPr="00BE2AFD" w:rsidDel="00F66952">
          <w:rPr>
            <w:rFonts w:ascii="Arial" w:eastAsia="Arial" w:hAnsi="Arial" w:cs="Arial"/>
            <w:color w:val="202122"/>
          </w:rPr>
          <w:t xml:space="preserve">A scaled value over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treatment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greater than that microbe’s control and scaled value below </w:t>
        </w:r>
        <w:r w:rsidRPr="00BE2AFD" w:rsidDel="00F66952">
          <w:rPr>
            <w:rFonts w:ascii="Arial" w:eastAsia="Arial" w:hAnsi="Arial" w:cs="Arial"/>
            <w:i/>
            <w:iCs/>
            <w:color w:val="202122"/>
          </w:rPr>
          <w:t>log(2)</w:t>
        </w:r>
        <w:r w:rsidRPr="00BE2AFD" w:rsidDel="00F66952">
          <w:rPr>
            <w:rFonts w:ascii="Arial" w:eastAsia="Arial" w:hAnsi="Arial" w:cs="Arial"/>
            <w:color w:val="202122"/>
          </w:rPr>
          <w:t xml:space="preserve"> indicates a </w:t>
        </w:r>
        <w:r w:rsidRPr="00BE2AFD" w:rsidDel="00F66952">
          <w:rPr>
            <w:rFonts w:ascii="Cambria Math" w:eastAsia="Cambria Math" w:hAnsi="Cambria Math" w:cs="Cambria Math"/>
            <w:color w:val="000000"/>
          </w:rPr>
          <w:t>𝛍</w:t>
        </w:r>
        <w:r w:rsidRPr="00BE2AFD" w:rsidDel="00F66952">
          <w:rPr>
            <w:rFonts w:ascii="Arial" w:eastAsia="Cambria Math" w:hAnsi="Arial" w:cs="Arial"/>
            <w:color w:val="000000"/>
          </w:rPr>
          <w:t xml:space="preserve"> or </w:t>
        </w:r>
        <w:r w:rsidRPr="00BE2AFD" w:rsidDel="00F66952">
          <w:rPr>
            <w:rFonts w:ascii="Cambria Math" w:eastAsia="Cambria Math" w:hAnsi="Cambria Math" w:cs="Cambria Math"/>
            <w:color w:val="000000"/>
          </w:rPr>
          <w:t>𝚨</w:t>
        </w:r>
        <w:r w:rsidRPr="00BE2AFD" w:rsidDel="00F66952">
          <w:rPr>
            <w:rFonts w:ascii="Arial" w:eastAsia="Arial" w:hAnsi="Arial" w:cs="Arial"/>
            <w:color w:val="202122"/>
          </w:rPr>
          <w:t xml:space="preserve"> lower tha</w:t>
        </w:r>
        <w:r w:rsidRPr="00BE2AFD" w:rsidDel="00F66952">
          <w:rPr>
            <w:rFonts w:ascii="Arial" w:eastAsia="Arial" w:hAnsi="Arial" w:cs="Arial"/>
          </w:rPr>
          <w:t>n that microbe’s control. These transformations allow us to compare the effects of nectar compounds across many microbes that varied in absolute growth.</w:t>
        </w:r>
      </w:moveFrom>
    </w:p>
    <w:moveFromRangeEnd w:id="309"/>
    <w:p w14:paraId="1B9FF1A0" w14:textId="77777777" w:rsidR="00F47FB6" w:rsidRDefault="00F47FB6" w:rsidP="00F47FB6">
      <w:pPr>
        <w:spacing w:after="0" w:line="360" w:lineRule="auto"/>
        <w:rPr>
          <w:rFonts w:ascii="Arial" w:eastAsia="Arial" w:hAnsi="Arial" w:cs="Arial"/>
          <w:i/>
        </w:rPr>
      </w:pPr>
    </w:p>
    <w:p w14:paraId="62054504"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Treatment impacts across all microbes</w:t>
      </w:r>
    </w:p>
    <w:p w14:paraId="7F3585A3"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fit a negative binomial model </w:t>
      </w:r>
      <w:r w:rsidRPr="00DB55B1">
        <w:rPr>
          <w:rFonts w:ascii="Arial" w:eastAsia="Arial" w:hAnsi="Arial" w:cs="Arial"/>
        </w:rPr>
        <w:fldChar w:fldCharType="begin"/>
      </w:r>
      <w:r>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Pr="00DB55B1">
        <w:rPr>
          <w:rFonts w:ascii="Arial" w:eastAsia="Arial" w:hAnsi="Arial" w:cs="Arial"/>
        </w:rPr>
        <w:fldChar w:fldCharType="separate"/>
      </w:r>
      <w:r w:rsidRPr="00785E72">
        <w:rPr>
          <w:rFonts w:ascii="Arial" w:hAnsi="Arial" w:cs="Arial"/>
          <w:szCs w:val="24"/>
        </w:rPr>
        <w:t xml:space="preserve">(Venables </w:t>
      </w:r>
      <w:r w:rsidRPr="00785E72">
        <w:rPr>
          <w:rFonts w:ascii="Arial" w:hAnsi="Arial" w:cs="Arial"/>
          <w:i/>
          <w:iCs/>
          <w:szCs w:val="24"/>
        </w:rPr>
        <w:t>et al.</w:t>
      </w:r>
      <w:r w:rsidRPr="00785E72">
        <w:rPr>
          <w:rFonts w:ascii="Arial" w:hAnsi="Arial" w:cs="Arial"/>
          <w:szCs w:val="24"/>
        </w:rPr>
        <w:t>, 2002)</w:t>
      </w:r>
      <w:r w:rsidRPr="00DB55B1">
        <w:rPr>
          <w:rFonts w:ascii="Arial" w:eastAsia="Arial" w:hAnsi="Arial" w:cs="Arial"/>
        </w:rPr>
        <w:fldChar w:fldCharType="end"/>
      </w:r>
      <w:r w:rsidRPr="00DB55B1">
        <w:rPr>
          <w:rFonts w:ascii="Arial" w:eastAsia="Arial" w:hAnsi="Arial" w:cs="Arial"/>
        </w:rPr>
        <w:t xml:space="preserve"> with scaled maximum OD as a function of treatment. To test if the scaled </w:t>
      </w:r>
      <w:r w:rsidRPr="00DB55B1">
        <w:rPr>
          <w:rFonts w:ascii="Arial" w:eastAsia="Arial" w:hAnsi="Arial" w:cs="Arial"/>
        </w:rPr>
        <w:lastRenderedPageBreak/>
        <w:t xml:space="preserve">maximum OD and scaled growth rate were correlated we calculated the Pearson’s correlation coefficient. </w:t>
      </w:r>
    </w:p>
    <w:p w14:paraId="4354C097" w14:textId="77777777" w:rsidR="00F47FB6" w:rsidRPr="00DB55B1" w:rsidRDefault="00F47FB6" w:rsidP="00F47FB6">
      <w:pPr>
        <w:spacing w:after="0" w:line="360" w:lineRule="auto"/>
        <w:rPr>
          <w:rFonts w:ascii="Arial" w:eastAsia="Arial" w:hAnsi="Arial" w:cs="Arial"/>
        </w:rPr>
      </w:pPr>
    </w:p>
    <w:p w14:paraId="256D3CCB"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Microbe-specific response to treatments</w:t>
      </w:r>
    </w:p>
    <w:p w14:paraId="6AC20CB6" w14:textId="77777777" w:rsidR="00F47FB6" w:rsidRPr="00DB55B1" w:rsidRDefault="00F47FB6" w:rsidP="00F47FB6">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Pr="00DB55B1">
        <w:rPr>
          <w:rFonts w:ascii="Arial" w:eastAsia="Arial" w:hAnsi="Arial" w:cs="Arial"/>
        </w:rPr>
        <w:fldChar w:fldCharType="begin"/>
      </w:r>
      <w:r>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r w:rsidRPr="00DB55B1">
        <w:rPr>
          <w:rFonts w:ascii="Arial" w:eastAsia="Arial" w:hAnsi="Arial" w:cs="Arial"/>
        </w:rPr>
        <w:t>, with separate models for maximum OD and maximum growth rate. To test if treatment impacts were related to the frequency microbes occur in nectar (hereafter referred to as nectar specialization) we ranked microbes as “high”, “medium”, or “low” according to their relative incidence and abundance in nectar (Table 1). We ran a Kruskal-Wallis test comparing scaled</w:t>
      </w:r>
      <w:r>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 a Dunn’s test with a Holm-Bonferroni correction to compute pairwise differences </w:t>
      </w:r>
      <w:r w:rsidRPr="00DB55B1">
        <w:rPr>
          <w:rFonts w:ascii="Arial" w:eastAsia="Arial" w:hAnsi="Arial" w:cs="Arial"/>
        </w:rPr>
        <w:fldChar w:fldCharType="begin"/>
      </w:r>
      <w:r>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2021)","noteIndex":0},"citationItems":[{"id":613,"uris":["http://zotero.org/users/6808850/items/NYC9KGVY"],"itemData":{"id":613,"type":"software","genre":"R","title":"DescTools: Tools for descriptive statistics","version":"0.99.42","author":[{"family":"Signorell","given":"A"}],"issued":{"date-parts":[["2021"]]}}}],"schema":"https://github.com/citation-style-language/schema/raw/master/csl-citation.json"} </w:instrText>
      </w:r>
      <w:r w:rsidRPr="00DB55B1">
        <w:rPr>
          <w:rFonts w:ascii="Arial" w:eastAsia="Arial" w:hAnsi="Arial" w:cs="Arial"/>
        </w:rPr>
        <w:fldChar w:fldCharType="separate"/>
      </w:r>
      <w:r w:rsidRPr="00785E72">
        <w:rPr>
          <w:rFonts w:ascii="Arial" w:hAnsi="Arial" w:cs="Arial"/>
        </w:rPr>
        <w:t>(Signorell, 2021)</w:t>
      </w:r>
      <w:r w:rsidRPr="00DB55B1">
        <w:rPr>
          <w:rFonts w:ascii="Arial" w:eastAsia="Arial" w:hAnsi="Arial" w:cs="Arial"/>
        </w:rPr>
        <w:fldChar w:fldCharType="end"/>
      </w:r>
      <w:sdt>
        <w:sdtPr>
          <w:rPr>
            <w:rFonts w:ascii="Arial" w:hAnsi="Arial" w:cs="Arial"/>
          </w:rPr>
          <w:tag w:val="goog_rdk_2"/>
          <w:id w:val="267743971"/>
        </w:sdtPr>
        <w:sdtContent/>
      </w:sdt>
      <w:r w:rsidRPr="00DB55B1">
        <w:rPr>
          <w:rFonts w:ascii="Arial" w:eastAsia="Arial" w:hAnsi="Arial" w:cs="Arial"/>
        </w:rPr>
        <w:t>.</w:t>
      </w:r>
    </w:p>
    <w:p w14:paraId="316EA192" w14:textId="77777777" w:rsidR="00F47FB6" w:rsidRPr="00DB55B1" w:rsidRDefault="00F47FB6" w:rsidP="00F47FB6">
      <w:pPr>
        <w:spacing w:after="0" w:line="360" w:lineRule="auto"/>
        <w:rPr>
          <w:rFonts w:ascii="Arial" w:eastAsia="Arial" w:hAnsi="Arial" w:cs="Arial"/>
        </w:rPr>
      </w:pPr>
    </w:p>
    <w:p w14:paraId="7C3936C0"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Differences between yeast and bacteria</w:t>
      </w:r>
    </w:p>
    <w:p w14:paraId="39F6665A"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rPr>
        <w:t xml:space="preserve">To compare if nectar chemistry differentially affected yeasts compared to bacteria, we used a linear random effects model (for maximum OD) and negative binomial model (for scaled </w:t>
      </w:r>
      <w:r>
        <w:rPr>
          <w:rFonts w:ascii="Arial" w:eastAsia="Arial" w:hAnsi="Arial" w:cs="Arial"/>
        </w:rPr>
        <w:t xml:space="preserve">maximum </w:t>
      </w:r>
      <w:r w:rsidRPr="00DB55B1">
        <w:rPr>
          <w:rFonts w:ascii="Arial" w:eastAsia="Arial" w:hAnsi="Arial" w:cs="Arial"/>
        </w:rPr>
        <w:t xml:space="preserve">OD) comparing microbial growth between kingdoms, with microbe and treatment as random intercept terms. </w:t>
      </w:r>
    </w:p>
    <w:p w14:paraId="3CC15540" w14:textId="77777777" w:rsidR="00F47FB6" w:rsidRPr="00DB55B1" w:rsidRDefault="00F47FB6" w:rsidP="00F47FB6">
      <w:pPr>
        <w:spacing w:after="0" w:line="360" w:lineRule="auto"/>
        <w:rPr>
          <w:rFonts w:ascii="Arial" w:eastAsia="Arial" w:hAnsi="Arial" w:cs="Arial"/>
        </w:rPr>
      </w:pPr>
    </w:p>
    <w:p w14:paraId="5FF047D2" w14:textId="77777777" w:rsidR="00F47FB6" w:rsidRPr="00DB55B1" w:rsidRDefault="00F47FB6" w:rsidP="00F47FB6">
      <w:pPr>
        <w:spacing w:after="0" w:line="360" w:lineRule="auto"/>
        <w:rPr>
          <w:rFonts w:ascii="Arial" w:eastAsia="Arial" w:hAnsi="Arial" w:cs="Arial"/>
        </w:rPr>
      </w:pPr>
      <w:r w:rsidRPr="00DB55B1">
        <w:rPr>
          <w:rFonts w:ascii="Arial" w:eastAsia="Arial" w:hAnsi="Arial" w:cs="Arial"/>
          <w:i/>
        </w:rPr>
        <w:t>Co-growth assay</w:t>
      </w:r>
    </w:p>
    <w:p w14:paraId="20003FBF" w14:textId="78F9ECFF" w:rsidR="00F47FB6" w:rsidRDefault="00F47FB6" w:rsidP="00F47FB6">
      <w:pPr>
        <w:spacing w:after="0" w:line="360" w:lineRule="auto"/>
        <w:rPr>
          <w:ins w:id="311" w:author="Tobias Mueller" w:date="2022-09-06T16:49:00Z"/>
          <w:rFonts w:ascii="Arial" w:eastAsia="Arial" w:hAnsi="Arial" w:cs="Arial"/>
        </w:rPr>
      </w:pPr>
      <w:r w:rsidRPr="00DB55B1">
        <w:rPr>
          <w:rFonts w:ascii="Arial" w:eastAsia="Arial" w:hAnsi="Arial" w:cs="Arial"/>
        </w:rPr>
        <w:t xml:space="preserve">To compare how nectar chemistry can change community dynamics, we used a Kruskal-Wallis test followed by a Dunn’s test comparing each microbe's growth in co-culture across different nectar chemistries and alone in control nectar. </w:t>
      </w:r>
    </w:p>
    <w:p w14:paraId="2705DD43" w14:textId="637578E9" w:rsidR="003716ED" w:rsidRDefault="003716ED" w:rsidP="00F47FB6">
      <w:pPr>
        <w:spacing w:after="0" w:line="360" w:lineRule="auto"/>
        <w:rPr>
          <w:ins w:id="312" w:author="Tobias Mueller" w:date="2022-09-06T16:49:00Z"/>
          <w:rFonts w:ascii="Arial" w:eastAsia="Arial" w:hAnsi="Arial" w:cs="Arial"/>
        </w:rPr>
      </w:pPr>
    </w:p>
    <w:p w14:paraId="2CAC6939" w14:textId="6297E7AE" w:rsidR="003716ED" w:rsidRDefault="003716ED" w:rsidP="00F47FB6">
      <w:pPr>
        <w:spacing w:after="0" w:line="360" w:lineRule="auto"/>
        <w:rPr>
          <w:ins w:id="313" w:author="Tobias Mueller" w:date="2022-09-06T16:49:00Z"/>
          <w:rFonts w:ascii="Arial" w:eastAsia="Arial" w:hAnsi="Arial" w:cs="Arial"/>
          <w:i/>
          <w:iCs/>
        </w:rPr>
      </w:pPr>
      <w:ins w:id="314" w:author="Tobias Mueller" w:date="2022-09-06T16:49:00Z">
        <w:r w:rsidRPr="003716ED">
          <w:rPr>
            <w:rFonts w:ascii="Arial" w:eastAsia="Arial" w:hAnsi="Arial" w:cs="Arial"/>
            <w:i/>
            <w:iCs/>
            <w:rPrChange w:id="315" w:author="Tobias Mueller" w:date="2022-09-06T16:49:00Z">
              <w:rPr>
                <w:rFonts w:ascii="Arial" w:eastAsia="Arial" w:hAnsi="Arial" w:cs="Arial"/>
              </w:rPr>
            </w:rPrChange>
          </w:rPr>
          <w:t>Phylogenetic signal</w:t>
        </w:r>
      </w:ins>
    </w:p>
    <w:p w14:paraId="789FE755" w14:textId="046D46EC" w:rsidR="003716ED" w:rsidRPr="003716ED" w:rsidRDefault="003716ED" w:rsidP="00F47FB6">
      <w:pPr>
        <w:spacing w:after="0" w:line="360" w:lineRule="auto"/>
        <w:rPr>
          <w:rFonts w:ascii="Arial" w:eastAsia="Arial" w:hAnsi="Arial" w:cs="Arial"/>
        </w:rPr>
      </w:pPr>
      <w:ins w:id="316" w:author="Tobias Mueller" w:date="2022-09-06T16:49:00Z">
        <w:r>
          <w:rPr>
            <w:rFonts w:ascii="Arial" w:eastAsia="Arial" w:hAnsi="Arial" w:cs="Arial"/>
          </w:rPr>
          <w:t>To determine if there was an effect of relatedness o</w:t>
        </w:r>
      </w:ins>
      <w:ins w:id="317" w:author="Tobias Mueller" w:date="2022-09-06T16:56:00Z">
        <w:r w:rsidR="00F31610">
          <w:rPr>
            <w:rFonts w:ascii="Arial" w:eastAsia="Arial" w:hAnsi="Arial" w:cs="Arial"/>
          </w:rPr>
          <w:t>n</w:t>
        </w:r>
      </w:ins>
      <w:ins w:id="318" w:author="Tobias Mueller" w:date="2022-09-06T16:49:00Z">
        <w:r>
          <w:rPr>
            <w:rFonts w:ascii="Arial" w:eastAsia="Arial" w:hAnsi="Arial" w:cs="Arial"/>
          </w:rPr>
          <w:t xml:space="preserve"> the growth or </w:t>
        </w:r>
      </w:ins>
      <w:ins w:id="319" w:author="Tobias Mueller" w:date="2022-09-06T16:56:00Z">
        <w:r w:rsidR="00F31610">
          <w:rPr>
            <w:rFonts w:ascii="Arial" w:eastAsia="Arial" w:hAnsi="Arial" w:cs="Arial"/>
          </w:rPr>
          <w:t>inhibition</w:t>
        </w:r>
      </w:ins>
      <w:ins w:id="320" w:author="Tobias Mueller" w:date="2022-09-06T16:49:00Z">
        <w:r>
          <w:rPr>
            <w:rFonts w:ascii="Arial" w:eastAsia="Arial" w:hAnsi="Arial" w:cs="Arial"/>
          </w:rPr>
          <w:t xml:space="preserve"> of </w:t>
        </w:r>
      </w:ins>
      <w:ins w:id="321" w:author="Tobias Mueller" w:date="2022-10-06T14:30:00Z">
        <w:r w:rsidR="00670290">
          <w:rPr>
            <w:rFonts w:ascii="Arial" w:eastAsia="Arial" w:hAnsi="Arial" w:cs="Arial"/>
          </w:rPr>
          <w:t>microbes,</w:t>
        </w:r>
      </w:ins>
      <w:ins w:id="322" w:author="Tobias Mueller" w:date="2022-09-06T16:49:00Z">
        <w:r>
          <w:rPr>
            <w:rFonts w:ascii="Arial" w:eastAsia="Arial" w:hAnsi="Arial" w:cs="Arial"/>
          </w:rPr>
          <w:t xml:space="preserve"> we calculated both </w:t>
        </w:r>
        <w:proofErr w:type="spellStart"/>
        <w:r>
          <w:rPr>
            <w:rFonts w:ascii="Arial" w:eastAsia="Arial" w:hAnsi="Arial" w:cs="Arial"/>
          </w:rPr>
          <w:t>Pag</w:t>
        </w:r>
        <w:del w:id="323" w:author="RLV" w:date="2022-09-30T14:49:00Z">
          <w:r w:rsidDel="00044262">
            <w:rPr>
              <w:rFonts w:ascii="Arial" w:eastAsia="Arial" w:hAnsi="Arial" w:cs="Arial"/>
            </w:rPr>
            <w:delText>l</w:delText>
          </w:r>
        </w:del>
        <w:r>
          <w:rPr>
            <w:rFonts w:ascii="Arial" w:eastAsia="Arial" w:hAnsi="Arial" w:cs="Arial"/>
          </w:rPr>
          <w:t>e</w:t>
        </w:r>
      </w:ins>
      <w:ins w:id="324" w:author="RLV" w:date="2022-09-30T14:49:00Z">
        <w:r w:rsidR="00044262">
          <w:rPr>
            <w:rFonts w:ascii="Arial" w:eastAsia="Arial" w:hAnsi="Arial" w:cs="Arial"/>
          </w:rPr>
          <w:t>l’</w:t>
        </w:r>
      </w:ins>
      <w:ins w:id="325" w:author="Tobias Mueller" w:date="2022-09-06T16:49:00Z">
        <w:r>
          <w:rPr>
            <w:rFonts w:ascii="Arial" w:eastAsia="Arial" w:hAnsi="Arial" w:cs="Arial"/>
          </w:rPr>
          <w:t>s</w:t>
        </w:r>
        <w:proofErr w:type="spellEnd"/>
        <w:r>
          <w:rPr>
            <w:rFonts w:ascii="Arial" w:eastAsia="Arial" w:hAnsi="Arial" w:cs="Arial"/>
          </w:rPr>
          <w:t xml:space="preserve"> lambda as well as </w:t>
        </w:r>
      </w:ins>
      <w:ins w:id="326" w:author="Tobias Mueller" w:date="2022-09-06T16:50:00Z">
        <w:r>
          <w:rPr>
            <w:rFonts w:ascii="Arial" w:eastAsia="Arial" w:hAnsi="Arial" w:cs="Arial"/>
          </w:rPr>
          <w:t>B</w:t>
        </w:r>
      </w:ins>
      <w:ins w:id="327" w:author="Tobias Mueller" w:date="2022-09-06T16:49:00Z">
        <w:r>
          <w:rPr>
            <w:rFonts w:ascii="Arial" w:eastAsia="Arial" w:hAnsi="Arial" w:cs="Arial"/>
          </w:rPr>
          <w:t xml:space="preserve">lomberg’s </w:t>
        </w:r>
      </w:ins>
      <w:ins w:id="328" w:author="Tobias Mueller" w:date="2022-09-06T16:50:00Z">
        <w:r>
          <w:rPr>
            <w:rFonts w:ascii="Arial" w:eastAsia="Arial" w:hAnsi="Arial" w:cs="Arial"/>
          </w:rPr>
          <w:t xml:space="preserve">K using the </w:t>
        </w:r>
        <w:proofErr w:type="spellStart"/>
        <w:r>
          <w:rPr>
            <w:rFonts w:ascii="Arial" w:eastAsia="Arial" w:hAnsi="Arial" w:cs="Arial"/>
          </w:rPr>
          <w:t>phytools</w:t>
        </w:r>
        <w:proofErr w:type="spellEnd"/>
        <w:r>
          <w:rPr>
            <w:rFonts w:ascii="Arial" w:eastAsia="Arial" w:hAnsi="Arial" w:cs="Arial"/>
          </w:rPr>
          <w:t xml:space="preserve"> package in R. </w:t>
        </w:r>
      </w:ins>
      <w:ins w:id="329" w:author="Tobias Mueller" w:date="2022-09-07T12:31:00Z">
        <w:r w:rsidR="0054331F">
          <w:rPr>
            <w:rFonts w:ascii="Arial" w:eastAsia="Arial" w:hAnsi="Arial" w:cs="Arial"/>
          </w:rPr>
          <w:t>Phylogenetic signal was tested for across three trees (all microbes</w:t>
        </w:r>
        <w:commentRangeStart w:id="330"/>
        <w:r w:rsidR="0054331F">
          <w:rPr>
            <w:rFonts w:ascii="Arial" w:eastAsia="Arial" w:hAnsi="Arial" w:cs="Arial"/>
          </w:rPr>
          <w:t>, just fungi, and just bacteria</w:t>
        </w:r>
      </w:ins>
      <w:commentRangeEnd w:id="330"/>
      <w:ins w:id="331" w:author="Tobias Mueller" w:date="2022-10-06T13:00:00Z">
        <w:r w:rsidR="00750DB1">
          <w:rPr>
            <w:rStyle w:val="CommentReference"/>
          </w:rPr>
          <w:commentReference w:id="330"/>
        </w:r>
      </w:ins>
      <w:ins w:id="332" w:author="Tobias Mueller" w:date="2022-09-07T12:31:00Z">
        <w:r w:rsidR="0054331F">
          <w:rPr>
            <w:rFonts w:ascii="Arial" w:eastAsia="Arial" w:hAnsi="Arial" w:cs="Arial"/>
          </w:rPr>
          <w:t xml:space="preserve">) looking at maximum scaled growth as well as growth rate. </w:t>
        </w:r>
      </w:ins>
      <w:ins w:id="333" w:author="Tobias Mueller" w:date="2022-09-06T16:51:00Z">
        <w:r w:rsidR="00023E54">
          <w:rPr>
            <w:rFonts w:ascii="Arial" w:eastAsia="Arial" w:hAnsi="Arial" w:cs="Arial"/>
          </w:rPr>
          <w:t>Phylogenetic trees with divergence times</w:t>
        </w:r>
      </w:ins>
      <w:ins w:id="334" w:author="Tobias Mueller" w:date="2022-09-06T16:50:00Z">
        <w:r w:rsidR="00023E54">
          <w:rPr>
            <w:rFonts w:ascii="Arial" w:eastAsia="Arial" w:hAnsi="Arial" w:cs="Arial"/>
          </w:rPr>
          <w:t xml:space="preserve"> were constructed using </w:t>
        </w:r>
        <w:proofErr w:type="spellStart"/>
        <w:r w:rsidR="00023E54">
          <w:rPr>
            <w:rFonts w:ascii="Arial" w:eastAsia="Arial" w:hAnsi="Arial" w:cs="Arial"/>
          </w:rPr>
          <w:t>TreeTime</w:t>
        </w:r>
        <w:proofErr w:type="spellEnd"/>
        <w:r w:rsidR="00023E54">
          <w:rPr>
            <w:rFonts w:ascii="Arial" w:eastAsia="Arial" w:hAnsi="Arial" w:cs="Arial"/>
          </w:rPr>
          <w:t xml:space="preserve"> of Life</w:t>
        </w:r>
      </w:ins>
      <w:ins w:id="335" w:author="Tobias Mueller" w:date="2022-09-07T11:40:00Z">
        <w:r w:rsidR="00910E8E">
          <w:rPr>
            <w:rFonts w:ascii="Arial" w:eastAsia="Arial" w:hAnsi="Arial" w:cs="Arial"/>
          </w:rPr>
          <w:t xml:space="preserve"> </w:t>
        </w:r>
      </w:ins>
      <w:r w:rsidR="00910E8E">
        <w:rPr>
          <w:rFonts w:ascii="Arial" w:eastAsia="Arial" w:hAnsi="Arial" w:cs="Arial"/>
        </w:rPr>
        <w:fldChar w:fldCharType="begin"/>
      </w:r>
      <w:r w:rsidR="00910E8E">
        <w:rPr>
          <w:rFonts w:ascii="Arial" w:eastAsia="Arial" w:hAnsi="Arial" w:cs="Arial"/>
        </w:rPr>
        <w:instrText xml:space="preserve"> ADDIN ZOTERO_ITEM CSL_CITATION {"citationID":"yzcicz8F","properties":{"formattedCitation":"(Kumar {\\i{}et al.}, 2022)","plainCitation":"(Kumar et al., 2022)","noteIndex":0},"citationItems":[{"id":848,"uris":["http://zotero.org/users/6808850/items/YKCWVRH8"],"itemData":{"id":848,"type":"article-journal","abstract":"We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timetree.org.","container-title":"Molecular Biology and Evolution","DOI":"10.1093/molbev/msac174","ISSN":"1537-1719","issue":"8","journalAbbreviation":"Molecular Biology and Evolution","page":"msac174","source":"Silverchair","title":"TimeTree 5: An Expanded Resource for Species Divergence Times","title-short":"TimeTree 5","volume":"39","author":[{"family":"Kumar","given":"Sudhir"},{"family":"Suleski","given":"Michael"},{"family":"Craig","given":"Jack M"},{"family":"Kasprowicz","given":"Adrienne E"},{"family":"Sanderford","given":"Maxwell"},{"family":"Li","given":"Michael"},{"family":"Stecher","given":"Glen"},{"family":"Hedges","given":"S Blair"}],"issued":{"date-parts":[["2022",8,1]]}}}],"schema":"https://github.com/citation-style-language/schema/raw/master/csl-citation.json"} </w:instrText>
      </w:r>
      <w:r w:rsidR="00910E8E">
        <w:rPr>
          <w:rFonts w:ascii="Arial" w:eastAsia="Arial" w:hAnsi="Arial" w:cs="Arial"/>
        </w:rPr>
        <w:fldChar w:fldCharType="separate"/>
      </w:r>
      <w:r w:rsidR="00910E8E" w:rsidRPr="00910E8E">
        <w:rPr>
          <w:rFonts w:ascii="Arial" w:hAnsi="Arial" w:cs="Arial"/>
          <w:szCs w:val="24"/>
        </w:rPr>
        <w:t xml:space="preserve">(Kumar </w:t>
      </w:r>
      <w:r w:rsidR="00910E8E" w:rsidRPr="00910E8E">
        <w:rPr>
          <w:rFonts w:ascii="Arial" w:hAnsi="Arial" w:cs="Arial"/>
          <w:i/>
          <w:iCs/>
          <w:szCs w:val="24"/>
        </w:rPr>
        <w:t>et al.</w:t>
      </w:r>
      <w:r w:rsidR="00910E8E" w:rsidRPr="00910E8E">
        <w:rPr>
          <w:rFonts w:ascii="Arial" w:hAnsi="Arial" w:cs="Arial"/>
          <w:szCs w:val="24"/>
        </w:rPr>
        <w:t>, 2022)</w:t>
      </w:r>
      <w:r w:rsidR="00910E8E">
        <w:rPr>
          <w:rFonts w:ascii="Arial" w:eastAsia="Arial" w:hAnsi="Arial" w:cs="Arial"/>
        </w:rPr>
        <w:fldChar w:fldCharType="end"/>
      </w:r>
      <w:ins w:id="336" w:author="Tobias Mueller" w:date="2022-09-06T16:52:00Z">
        <w:r w:rsidR="00023E54">
          <w:rPr>
            <w:rFonts w:ascii="Arial" w:eastAsia="Arial" w:hAnsi="Arial" w:cs="Arial"/>
          </w:rPr>
          <w:t xml:space="preserve">. </w:t>
        </w:r>
      </w:ins>
      <w:ins w:id="337" w:author="Tobias Mueller" w:date="2022-10-03T14:29:00Z">
        <w:r w:rsidR="005B5B47">
          <w:rPr>
            <w:rFonts w:ascii="Arial" w:eastAsia="Arial" w:hAnsi="Arial" w:cs="Arial"/>
          </w:rPr>
          <w:t>Since divergence data wasn’t available for all species,</w:t>
        </w:r>
      </w:ins>
      <w:ins w:id="338" w:author="Tobias Mueller" w:date="2022-09-07T11:42:00Z">
        <w:r w:rsidR="00DA1728">
          <w:rPr>
            <w:rFonts w:ascii="Arial" w:eastAsia="Arial" w:hAnsi="Arial" w:cs="Arial"/>
          </w:rPr>
          <w:t xml:space="preserve"> </w:t>
        </w:r>
        <w:proofErr w:type="spellStart"/>
        <w:r w:rsidR="00DA1728" w:rsidRPr="00044262">
          <w:rPr>
            <w:rFonts w:ascii="Arial" w:eastAsia="Arial" w:hAnsi="Arial" w:cs="Arial"/>
            <w:i/>
            <w:rPrChange w:id="339" w:author="RLV" w:date="2022-09-30T14:49:00Z">
              <w:rPr>
                <w:rFonts w:ascii="Arial" w:eastAsia="Arial" w:hAnsi="Arial" w:cs="Arial"/>
              </w:rPr>
            </w:rPrChange>
          </w:rPr>
          <w:t>Rhodot</w:t>
        </w:r>
      </w:ins>
      <w:ins w:id="340" w:author="Tobias Mueller" w:date="2022-09-07T11:47:00Z">
        <w:r w:rsidR="00F304DA" w:rsidRPr="00044262">
          <w:rPr>
            <w:rFonts w:ascii="Arial" w:eastAsia="Arial" w:hAnsi="Arial" w:cs="Arial"/>
            <w:i/>
            <w:rPrChange w:id="341" w:author="RLV" w:date="2022-09-30T14:49:00Z">
              <w:rPr>
                <w:rFonts w:ascii="Arial" w:eastAsia="Arial" w:hAnsi="Arial" w:cs="Arial"/>
              </w:rPr>
            </w:rPrChange>
          </w:rPr>
          <w:t>o</w:t>
        </w:r>
      </w:ins>
      <w:ins w:id="342" w:author="Tobias Mueller" w:date="2022-09-07T11:42:00Z">
        <w:r w:rsidR="00DA1728" w:rsidRPr="00044262">
          <w:rPr>
            <w:rFonts w:ascii="Arial" w:eastAsia="Arial" w:hAnsi="Arial" w:cs="Arial"/>
            <w:i/>
            <w:rPrChange w:id="343" w:author="RLV" w:date="2022-09-30T14:49:00Z">
              <w:rPr>
                <w:rFonts w:ascii="Arial" w:eastAsia="Arial" w:hAnsi="Arial" w:cs="Arial"/>
              </w:rPr>
            </w:rPrChange>
          </w:rPr>
          <w:t>rula</w:t>
        </w:r>
        <w:proofErr w:type="spellEnd"/>
        <w:r w:rsidR="00DA1728" w:rsidRPr="00044262">
          <w:rPr>
            <w:rFonts w:ascii="Arial" w:eastAsia="Arial" w:hAnsi="Arial" w:cs="Arial"/>
            <w:i/>
            <w:rPrChange w:id="344" w:author="RLV" w:date="2022-09-30T14:49:00Z">
              <w:rPr>
                <w:rFonts w:ascii="Arial" w:eastAsia="Arial" w:hAnsi="Arial" w:cs="Arial"/>
              </w:rPr>
            </w:rPrChange>
          </w:rPr>
          <w:t xml:space="preserve"> </w:t>
        </w:r>
        <w:proofErr w:type="spellStart"/>
        <w:r w:rsidR="00DA1728" w:rsidRPr="00044262">
          <w:rPr>
            <w:rFonts w:ascii="Arial" w:eastAsia="Arial" w:hAnsi="Arial" w:cs="Arial"/>
            <w:i/>
            <w:rPrChange w:id="345" w:author="RLV" w:date="2022-09-30T14:49:00Z">
              <w:rPr>
                <w:rFonts w:ascii="Arial" w:eastAsia="Arial" w:hAnsi="Arial" w:cs="Arial"/>
              </w:rPr>
            </w:rPrChange>
          </w:rPr>
          <w:t>fujinensis</w:t>
        </w:r>
        <w:proofErr w:type="spellEnd"/>
        <w:r w:rsidR="00DA1728">
          <w:rPr>
            <w:rFonts w:ascii="Arial" w:eastAsia="Arial" w:hAnsi="Arial" w:cs="Arial"/>
          </w:rPr>
          <w:t xml:space="preserve">, was replaced with </w:t>
        </w:r>
      </w:ins>
      <w:proofErr w:type="spellStart"/>
      <w:ins w:id="346" w:author="Tobias Mueller" w:date="2022-09-07T11:43:00Z">
        <w:r w:rsidR="00DA1728" w:rsidRPr="00044262">
          <w:rPr>
            <w:rFonts w:ascii="Arial" w:eastAsia="Arial" w:hAnsi="Arial" w:cs="Arial"/>
            <w:i/>
            <w:rPrChange w:id="347" w:author="RLV" w:date="2022-09-30T14:49:00Z">
              <w:rPr/>
            </w:rPrChange>
          </w:rPr>
          <w:t>Rhodotorula</w:t>
        </w:r>
        <w:proofErr w:type="spellEnd"/>
        <w:r w:rsidR="00DA1728" w:rsidRPr="00044262">
          <w:rPr>
            <w:rFonts w:ascii="Arial" w:eastAsia="Arial" w:hAnsi="Arial" w:cs="Arial"/>
            <w:i/>
            <w:rPrChange w:id="348" w:author="RLV" w:date="2022-09-30T14:49:00Z">
              <w:rPr/>
            </w:rPrChange>
          </w:rPr>
          <w:t xml:space="preserve"> </w:t>
        </w:r>
        <w:proofErr w:type="spellStart"/>
        <w:r w:rsidR="00DA1728" w:rsidRPr="00044262">
          <w:rPr>
            <w:rFonts w:ascii="Arial" w:eastAsia="Arial" w:hAnsi="Arial" w:cs="Arial"/>
            <w:i/>
            <w:rPrChange w:id="349" w:author="RLV" w:date="2022-09-30T14:49:00Z">
              <w:rPr/>
            </w:rPrChange>
          </w:rPr>
          <w:t>graminis</w:t>
        </w:r>
      </w:ins>
      <w:proofErr w:type="spellEnd"/>
      <w:ins w:id="350" w:author="Tobias Mueller" w:date="2022-09-07T11:44:00Z">
        <w:r w:rsidR="00DA1728" w:rsidRPr="00F304DA">
          <w:rPr>
            <w:rFonts w:ascii="Arial" w:eastAsia="Arial" w:hAnsi="Arial" w:cs="Arial"/>
            <w:rPrChange w:id="351" w:author="Tobias Mueller" w:date="2022-09-07T11:47:00Z">
              <w:rPr/>
            </w:rPrChange>
          </w:rPr>
          <w:t xml:space="preserve"> and </w:t>
        </w:r>
        <w:proofErr w:type="spellStart"/>
        <w:r w:rsidR="00DA1728" w:rsidRPr="00044262">
          <w:rPr>
            <w:rFonts w:ascii="Arial" w:eastAsia="Arial" w:hAnsi="Arial" w:cs="Arial"/>
            <w:i/>
            <w:rPrChange w:id="352" w:author="RLV" w:date="2022-09-30T14:49:00Z">
              <w:rPr/>
            </w:rPrChange>
          </w:rPr>
          <w:t>Auerobasidium</w:t>
        </w:r>
        <w:proofErr w:type="spellEnd"/>
        <w:r w:rsidR="00DA1728" w:rsidRPr="00044262">
          <w:rPr>
            <w:rFonts w:ascii="Arial" w:eastAsia="Arial" w:hAnsi="Arial" w:cs="Arial"/>
            <w:i/>
            <w:rPrChange w:id="353" w:author="RLV" w:date="2022-09-30T14:49:00Z">
              <w:rPr/>
            </w:rPrChange>
          </w:rPr>
          <w:t xml:space="preserve"> p</w:t>
        </w:r>
      </w:ins>
      <w:ins w:id="354" w:author="RLV" w:date="2022-09-30T14:49:00Z">
        <w:r w:rsidR="00044262" w:rsidRPr="00044262">
          <w:rPr>
            <w:rFonts w:ascii="Arial" w:eastAsia="Arial" w:hAnsi="Arial" w:cs="Arial"/>
            <w:i/>
            <w:rPrChange w:id="355" w:author="RLV" w:date="2022-09-30T14:49:00Z">
              <w:rPr>
                <w:rFonts w:ascii="Arial" w:eastAsia="Arial" w:hAnsi="Arial" w:cs="Arial"/>
              </w:rPr>
            </w:rPrChange>
          </w:rPr>
          <w:t>u</w:t>
        </w:r>
      </w:ins>
      <w:ins w:id="356" w:author="Tobias Mueller" w:date="2022-09-07T11:44:00Z">
        <w:del w:id="357" w:author="RLV" w:date="2022-09-30T14:49:00Z">
          <w:r w:rsidR="00DA1728" w:rsidRPr="00044262" w:rsidDel="00044262">
            <w:rPr>
              <w:rFonts w:ascii="Arial" w:eastAsia="Arial" w:hAnsi="Arial" w:cs="Arial"/>
              <w:i/>
              <w:rPrChange w:id="358" w:author="RLV" w:date="2022-09-30T14:49:00Z">
                <w:rPr/>
              </w:rPrChange>
            </w:rPr>
            <w:delText>a</w:delText>
          </w:r>
        </w:del>
        <w:r w:rsidR="00DA1728" w:rsidRPr="00044262">
          <w:rPr>
            <w:rFonts w:ascii="Arial" w:eastAsia="Arial" w:hAnsi="Arial" w:cs="Arial"/>
            <w:i/>
            <w:rPrChange w:id="359" w:author="RLV" w:date="2022-09-30T14:49:00Z">
              <w:rPr/>
            </w:rPrChange>
          </w:rPr>
          <w:t>llulans</w:t>
        </w:r>
        <w:r w:rsidR="00DA1728" w:rsidRPr="00F304DA">
          <w:rPr>
            <w:rFonts w:ascii="Arial" w:eastAsia="Arial" w:hAnsi="Arial" w:cs="Arial"/>
            <w:rPrChange w:id="360" w:author="Tobias Mueller" w:date="2022-09-07T11:47:00Z">
              <w:rPr/>
            </w:rPrChange>
          </w:rPr>
          <w:t xml:space="preserve"> was replaced with the co</w:t>
        </w:r>
      </w:ins>
      <w:ins w:id="361" w:author="Tobias Mueller" w:date="2022-09-07T11:47:00Z">
        <w:r w:rsidR="00F304DA">
          <w:rPr>
            <w:rFonts w:ascii="Arial" w:eastAsia="Arial" w:hAnsi="Arial" w:cs="Arial"/>
          </w:rPr>
          <w:t>-</w:t>
        </w:r>
      </w:ins>
      <w:ins w:id="362" w:author="Tobias Mueller" w:date="2022-09-07T11:44:00Z">
        <w:r w:rsidR="00DA1728" w:rsidRPr="00F304DA">
          <w:rPr>
            <w:rFonts w:ascii="Arial" w:eastAsia="Arial" w:hAnsi="Arial" w:cs="Arial"/>
            <w:rPrChange w:id="363" w:author="Tobias Mueller" w:date="2022-09-07T11:47:00Z">
              <w:rPr/>
            </w:rPrChange>
          </w:rPr>
          <w:t xml:space="preserve">family member </w:t>
        </w:r>
        <w:proofErr w:type="spellStart"/>
        <w:r w:rsidR="00DA1728" w:rsidRPr="00044262">
          <w:rPr>
            <w:rFonts w:ascii="Arial" w:eastAsia="Arial" w:hAnsi="Arial" w:cs="Arial"/>
            <w:i/>
            <w:rPrChange w:id="364" w:author="RLV" w:date="2022-09-30T14:49:00Z">
              <w:rPr/>
            </w:rPrChange>
          </w:rPr>
          <w:t>Sydowia</w:t>
        </w:r>
        <w:proofErr w:type="spellEnd"/>
        <w:r w:rsidR="00DA1728" w:rsidRPr="00044262">
          <w:rPr>
            <w:rFonts w:ascii="Arial" w:eastAsia="Arial" w:hAnsi="Arial" w:cs="Arial"/>
            <w:i/>
            <w:rPrChange w:id="365" w:author="RLV" w:date="2022-09-30T14:49:00Z">
              <w:rPr/>
            </w:rPrChange>
          </w:rPr>
          <w:t xml:space="preserve"> </w:t>
        </w:r>
        <w:proofErr w:type="spellStart"/>
        <w:r w:rsidR="00DA1728" w:rsidRPr="00044262">
          <w:rPr>
            <w:rFonts w:ascii="Arial" w:eastAsia="Arial" w:hAnsi="Arial" w:cs="Arial"/>
            <w:i/>
            <w:rPrChange w:id="366" w:author="RLV" w:date="2022-09-30T14:49:00Z">
              <w:rPr/>
            </w:rPrChange>
          </w:rPr>
          <w:t>polyspora</w:t>
        </w:r>
      </w:ins>
      <w:proofErr w:type="spellEnd"/>
      <w:ins w:id="367" w:author="Tobias Mueller" w:date="2022-09-07T11:48:00Z">
        <w:r w:rsidR="00F304DA">
          <w:rPr>
            <w:rFonts w:ascii="Arial" w:eastAsia="Arial" w:hAnsi="Arial" w:cs="Arial"/>
          </w:rPr>
          <w:t xml:space="preserve">, however, neither substitution will impact divergence time </w:t>
        </w:r>
      </w:ins>
      <w:ins w:id="368" w:author="Tobias Mueller" w:date="2022-09-07T12:14:00Z">
        <w:r w:rsidR="00411572">
          <w:rPr>
            <w:rFonts w:ascii="Arial" w:eastAsia="Arial" w:hAnsi="Arial" w:cs="Arial"/>
          </w:rPr>
          <w:t xml:space="preserve">in relation to </w:t>
        </w:r>
      </w:ins>
      <w:ins w:id="369" w:author="Tobias Mueller" w:date="2022-09-07T11:48:00Z">
        <w:r w:rsidR="00F304DA">
          <w:rPr>
            <w:rFonts w:ascii="Arial" w:eastAsia="Arial" w:hAnsi="Arial" w:cs="Arial"/>
          </w:rPr>
          <w:t>other members</w:t>
        </w:r>
      </w:ins>
      <w:ins w:id="370" w:author="Tobias Mueller" w:date="2022-09-07T12:14:00Z">
        <w:r w:rsidR="00411572">
          <w:rPr>
            <w:rFonts w:ascii="Arial" w:eastAsia="Arial" w:hAnsi="Arial" w:cs="Arial"/>
          </w:rPr>
          <w:t xml:space="preserve"> of the tree</w:t>
        </w:r>
      </w:ins>
      <w:ins w:id="371" w:author="Tobias Mueller" w:date="2022-09-07T11:44:00Z">
        <w:r w:rsidR="00DA1728" w:rsidRPr="00F304DA">
          <w:rPr>
            <w:rFonts w:ascii="Arial" w:eastAsia="Arial" w:hAnsi="Arial" w:cs="Arial"/>
            <w:rPrChange w:id="372" w:author="Tobias Mueller" w:date="2022-09-07T11:47:00Z">
              <w:rPr/>
            </w:rPrChange>
          </w:rPr>
          <w:t>.</w:t>
        </w:r>
      </w:ins>
    </w:p>
    <w:p w14:paraId="449A50E9" w14:textId="77777777" w:rsidR="00F47FB6" w:rsidRPr="00DB55B1" w:rsidDel="006A37B4" w:rsidRDefault="00F47FB6" w:rsidP="00F47FB6">
      <w:pPr>
        <w:spacing w:after="0" w:line="360" w:lineRule="auto"/>
        <w:rPr>
          <w:del w:id="373" w:author="Tobias Mueller" w:date="2022-08-11T08:01:00Z"/>
          <w:rFonts w:ascii="Arial" w:eastAsia="Arial" w:hAnsi="Arial" w:cs="Arial"/>
        </w:rPr>
      </w:pPr>
    </w:p>
    <w:p w14:paraId="2037600E" w14:textId="71B9F476" w:rsidR="006A37B4" w:rsidRPr="006A37B4" w:rsidDel="006A37B4" w:rsidRDefault="006A37B4" w:rsidP="00FD0250">
      <w:pPr>
        <w:spacing w:after="0" w:line="360" w:lineRule="auto"/>
        <w:rPr>
          <w:del w:id="374" w:author="Tobias Mueller" w:date="2022-08-11T08:01:00Z"/>
          <w:rFonts w:ascii="Arial" w:eastAsia="Arial" w:hAnsi="Arial" w:cs="Arial"/>
          <w:b/>
          <w:bCs/>
          <w:color w:val="FF0000"/>
          <w:rPrChange w:id="375" w:author="Tobias Mueller" w:date="2022-08-11T07:59:00Z">
            <w:rPr>
              <w:del w:id="376" w:author="Tobias Mueller" w:date="2022-08-11T08:01:00Z"/>
              <w:rFonts w:ascii="Arial" w:eastAsia="Arial" w:hAnsi="Arial" w:cs="Arial"/>
            </w:rPr>
          </w:rPrChange>
        </w:rPr>
      </w:pP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C54C486" w14:textId="77777777" w:rsidR="00910E8E" w:rsidRDefault="008A3398" w:rsidP="00910E8E">
      <w:pPr>
        <w:pStyle w:val="Bibliography"/>
      </w:pPr>
      <w:r w:rsidRPr="00DB55B1">
        <w:rPr>
          <w:rFonts w:ascii="Arial" w:eastAsia="Arial" w:hAnsi="Arial" w:cs="Arial"/>
        </w:rPr>
        <w:fldChar w:fldCharType="begin"/>
      </w:r>
      <w:r w:rsidR="00B33AEF">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910E8E">
        <w:t xml:space="preserve">Adler, L.S. (2000) The Ecological Significance of Toxic Nectar. </w:t>
      </w:r>
      <w:r w:rsidR="00910E8E">
        <w:rPr>
          <w:i/>
          <w:iCs/>
        </w:rPr>
        <w:t>Oikos</w:t>
      </w:r>
      <w:r w:rsidR="00910E8E">
        <w:t xml:space="preserve"> </w:t>
      </w:r>
      <w:r w:rsidR="00910E8E">
        <w:rPr>
          <w:b/>
          <w:bCs/>
        </w:rPr>
        <w:t>91</w:t>
      </w:r>
      <w:r w:rsidR="00910E8E">
        <w:t>: 409–420.</w:t>
      </w:r>
    </w:p>
    <w:p w14:paraId="0B043302" w14:textId="77777777" w:rsidR="00910E8E" w:rsidRDefault="00910E8E" w:rsidP="00910E8E">
      <w:pPr>
        <w:pStyle w:val="Bibliography"/>
      </w:pPr>
      <w:r>
        <w:t xml:space="preserve">Adler, L.S., Irwin, R.E., McArt, S.H., and Vannette, R.L. (2021) Floral traits affecting the transmission of beneficial and pathogenic pollinator-associated microbes. </w:t>
      </w:r>
      <w:r>
        <w:rPr>
          <w:i/>
          <w:iCs/>
        </w:rPr>
        <w:t>Current Opinion in Insect Science</w:t>
      </w:r>
      <w:r>
        <w:t xml:space="preserve"> </w:t>
      </w:r>
      <w:r>
        <w:rPr>
          <w:b/>
          <w:bCs/>
        </w:rPr>
        <w:t>44</w:t>
      </w:r>
      <w:r>
        <w:t>: 1–7.</w:t>
      </w:r>
    </w:p>
    <w:p w14:paraId="3B257D9D" w14:textId="77777777" w:rsidR="00910E8E" w:rsidRDefault="00910E8E" w:rsidP="00910E8E">
      <w:pPr>
        <w:pStyle w:val="Bibliography"/>
      </w:pPr>
      <w:r>
        <w:t xml:space="preserve">Adler, L.S., Seifert, M.G., Wink, M., and Morse, G.E. (2012) Reliance on pollinators predicts defensive chemistry across tobacco species. </w:t>
      </w:r>
      <w:r>
        <w:rPr>
          <w:i/>
          <w:iCs/>
        </w:rPr>
        <w:t>Ecology Letters</w:t>
      </w:r>
      <w:r>
        <w:t xml:space="preserve"> </w:t>
      </w:r>
      <w:r>
        <w:rPr>
          <w:b/>
          <w:bCs/>
        </w:rPr>
        <w:t>15</w:t>
      </w:r>
      <w:r>
        <w:t>: 1140–1148.</w:t>
      </w:r>
    </w:p>
    <w:p w14:paraId="2850B81E" w14:textId="77777777" w:rsidR="00910E8E" w:rsidRDefault="00910E8E" w:rsidP="00910E8E">
      <w:pPr>
        <w:pStyle w:val="Bibliography"/>
      </w:pPr>
      <w:r>
        <w:t xml:space="preserve">Ahmad, Manzoor, Ahmad, W., Ahmad, Mansoor, Zeeshan, M., Obaidullah, and Shaheen, F. (2008) Norditerpenoid alkaloids from the roots of Aconitum heterophyllum Wall with antibacterial activity. </w:t>
      </w:r>
      <w:r>
        <w:rPr>
          <w:i/>
          <w:iCs/>
        </w:rPr>
        <w:t>Journal of Enzyme Inhibition and Medicinal Chemistry</w:t>
      </w:r>
      <w:r>
        <w:t xml:space="preserve"> </w:t>
      </w:r>
      <w:r>
        <w:rPr>
          <w:b/>
          <w:bCs/>
        </w:rPr>
        <w:t>23</w:t>
      </w:r>
      <w:r>
        <w:t>: 1018–1022.</w:t>
      </w:r>
    </w:p>
    <w:p w14:paraId="3BB426B3" w14:textId="77777777" w:rsidR="00910E8E" w:rsidRDefault="00910E8E" w:rsidP="00910E8E">
      <w:pPr>
        <w:pStyle w:val="Bibliography"/>
      </w:pPr>
      <w:r>
        <w:t xml:space="preserve">Alvarez-Pérez, S. and Herrera, C.M. (2013) Composition, richness and nonrandom assembly of culturable bacterial-microfungal communities in floral nectar of Mediterranean plants. </w:t>
      </w:r>
      <w:r>
        <w:rPr>
          <w:i/>
          <w:iCs/>
        </w:rPr>
        <w:t>FEMS Microbiol Ecol</w:t>
      </w:r>
      <w:r>
        <w:t xml:space="preserve"> </w:t>
      </w:r>
      <w:r>
        <w:rPr>
          <w:b/>
          <w:bCs/>
        </w:rPr>
        <w:t>83</w:t>
      </w:r>
      <w:r>
        <w:t>: 685–699.</w:t>
      </w:r>
    </w:p>
    <w:p w14:paraId="093D65AA" w14:textId="77777777" w:rsidR="00910E8E" w:rsidRDefault="00910E8E" w:rsidP="00910E8E">
      <w:pPr>
        <w:pStyle w:val="Bibliography"/>
      </w:pPr>
      <w:r>
        <w:t xml:space="preserve">Álvarez-Pérez, S., Herrera, C.M., and de Vega, C. (2012) Zooming-in on floral nectar: a first exploration of nectar-associated bacteria in wild plant communities. </w:t>
      </w:r>
      <w:r>
        <w:rPr>
          <w:i/>
          <w:iCs/>
        </w:rPr>
        <w:t>FEMS Microbiology Ecology</w:t>
      </w:r>
      <w:r>
        <w:t xml:space="preserve"> </w:t>
      </w:r>
      <w:r>
        <w:rPr>
          <w:b/>
          <w:bCs/>
        </w:rPr>
        <w:t>80</w:t>
      </w:r>
      <w:r>
        <w:t>: 591–602.</w:t>
      </w:r>
    </w:p>
    <w:p w14:paraId="1371ECEC" w14:textId="77777777" w:rsidR="00910E8E" w:rsidRDefault="00910E8E" w:rsidP="00910E8E">
      <w:pPr>
        <w:pStyle w:val="Bibliography"/>
      </w:pPr>
      <w:r>
        <w:t xml:space="preserve">Álvarez-Pérez, S., Lievens, B., and Fukami, T. (2019) Yeast–Bacterium Interactions: The Next Frontier in Nectar Research. </w:t>
      </w:r>
      <w:r>
        <w:rPr>
          <w:i/>
          <w:iCs/>
        </w:rPr>
        <w:t>Trends in Plant Science</w:t>
      </w:r>
      <w:r>
        <w:t xml:space="preserve"> </w:t>
      </w:r>
      <w:r>
        <w:rPr>
          <w:b/>
          <w:bCs/>
        </w:rPr>
        <w:t>24</w:t>
      </w:r>
      <w:r>
        <w:t>: 393–401.</w:t>
      </w:r>
    </w:p>
    <w:p w14:paraId="149ADC20" w14:textId="77777777" w:rsidR="00910E8E" w:rsidRDefault="00910E8E" w:rsidP="00910E8E">
      <w:pPr>
        <w:pStyle w:val="Bibliography"/>
      </w:pPr>
      <w:r>
        <w:t xml:space="preserve">Baker, H.G. (1977) Non-Sugar Chemical Constituents of Nectar. </w:t>
      </w:r>
      <w:r>
        <w:rPr>
          <w:i/>
          <w:iCs/>
        </w:rPr>
        <w:t>Apidologie</w:t>
      </w:r>
      <w:r>
        <w:t xml:space="preserve"> </w:t>
      </w:r>
      <w:r>
        <w:rPr>
          <w:b/>
          <w:bCs/>
        </w:rPr>
        <w:t>8</w:t>
      </w:r>
      <w:r>
        <w:t>: 349–356.</w:t>
      </w:r>
    </w:p>
    <w:p w14:paraId="13FB688E" w14:textId="77777777" w:rsidR="00910E8E" w:rsidRDefault="00910E8E" w:rsidP="00910E8E">
      <w:pPr>
        <w:pStyle w:val="Bibliography"/>
      </w:pPr>
      <w:r>
        <w:t xml:space="preserve">Baker, H.G. and Baker, I. (1983) Floral nectar sugar constituents in relation to pollinator type. In </w:t>
      </w:r>
      <w:r>
        <w:rPr>
          <w:i/>
          <w:iCs/>
        </w:rPr>
        <w:t>Handbook of Experimental Pollination Biology</w:t>
      </w:r>
      <w:r>
        <w:t>. New York: Van Nostrand Reinhold, pp. 117–141.</w:t>
      </w:r>
    </w:p>
    <w:p w14:paraId="2EE6DA84" w14:textId="77777777" w:rsidR="00910E8E" w:rsidRDefault="00910E8E" w:rsidP="00910E8E">
      <w:pPr>
        <w:pStyle w:val="Bibliography"/>
      </w:pPr>
      <w:r>
        <w:t xml:space="preserve">Block, A.K., Yakubova, E., and Widhalm, J.R. (2019) Specialized naphthoquinones present in Impatiens glandulifera nectaries inhibit the growth of fungal nectar microbes. </w:t>
      </w:r>
      <w:r>
        <w:rPr>
          <w:i/>
          <w:iCs/>
        </w:rPr>
        <w:t>Plant Direct</w:t>
      </w:r>
      <w:r>
        <w:t xml:space="preserve"> </w:t>
      </w:r>
      <w:r>
        <w:rPr>
          <w:b/>
          <w:bCs/>
        </w:rPr>
        <w:t>3</w:t>
      </w:r>
      <w:r>
        <w:t>: e00132.</w:t>
      </w:r>
    </w:p>
    <w:p w14:paraId="6959C601" w14:textId="77777777" w:rsidR="00910E8E" w:rsidRDefault="00910E8E" w:rsidP="00910E8E">
      <w:pPr>
        <w:pStyle w:val="Bibliography"/>
      </w:pPr>
      <w:r>
        <w:t xml:space="preserve">Brysch-Herzberg, M. (2004) Ecology of yeasts in plant–bumblebee mutualism in Central Europe. </w:t>
      </w:r>
      <w:r>
        <w:rPr>
          <w:i/>
          <w:iCs/>
        </w:rPr>
        <w:t>FEMS Microbiology Ecology</w:t>
      </w:r>
      <w:r>
        <w:t xml:space="preserve"> </w:t>
      </w:r>
      <w:r>
        <w:rPr>
          <w:b/>
          <w:bCs/>
        </w:rPr>
        <w:t>50</w:t>
      </w:r>
      <w:r>
        <w:t>: 87–100.</w:t>
      </w:r>
    </w:p>
    <w:p w14:paraId="340DFC37" w14:textId="77777777" w:rsidR="00910E8E" w:rsidRDefault="00910E8E" w:rsidP="00910E8E">
      <w:pPr>
        <w:pStyle w:val="Bibliography"/>
      </w:pPr>
      <w:r>
        <w:t xml:space="preserve">Burdon, R.C.F., Junker, R.R., Scofield, D.G., and Parachnowitsch, A.L. (2018) Bacteria colonising Penstemon digitalis show volatile and tissue-specific responses to a natural concentration range of the floral volatile linalool. </w:t>
      </w:r>
      <w:r>
        <w:rPr>
          <w:i/>
          <w:iCs/>
        </w:rPr>
        <w:t>Chemoecology</w:t>
      </w:r>
      <w:r>
        <w:t xml:space="preserve"> </w:t>
      </w:r>
      <w:r>
        <w:rPr>
          <w:b/>
          <w:bCs/>
        </w:rPr>
        <w:t>28</w:t>
      </w:r>
      <w:r>
        <w:t>: 11–19.</w:t>
      </w:r>
    </w:p>
    <w:p w14:paraId="17919A62" w14:textId="77777777" w:rsidR="00910E8E" w:rsidRDefault="00910E8E" w:rsidP="00910E8E">
      <w:pPr>
        <w:pStyle w:val="Bibliography"/>
      </w:pPr>
      <w:r>
        <w:t xml:space="preserve">Carter, C., Healy, R., O’Tool, N.M., Naqvi, S.M.S., Ren, G., Park, S., et al. (2007) Tobacco Nectaries Express a Novel NADPH Oxidase Implicated in the Defense of Floral Reproductive Tissues against Microorganisms. </w:t>
      </w:r>
      <w:r>
        <w:rPr>
          <w:i/>
          <w:iCs/>
        </w:rPr>
        <w:t>Plant Physiol</w:t>
      </w:r>
      <w:r>
        <w:t xml:space="preserve"> </w:t>
      </w:r>
      <w:r>
        <w:rPr>
          <w:b/>
          <w:bCs/>
        </w:rPr>
        <w:t>143</w:t>
      </w:r>
      <w:r>
        <w:t>: 389–399.</w:t>
      </w:r>
    </w:p>
    <w:p w14:paraId="47DC5141" w14:textId="77777777" w:rsidR="00910E8E" w:rsidRDefault="00910E8E" w:rsidP="00910E8E">
      <w:pPr>
        <w:pStyle w:val="Bibliography"/>
      </w:pPr>
      <w:r>
        <w:t xml:space="preserve">Carter, C. and Thornburg, R.W. (2004) Is the nectar redox cycle a floral defense against microbial attack? </w:t>
      </w:r>
      <w:r>
        <w:rPr>
          <w:i/>
          <w:iCs/>
        </w:rPr>
        <w:t>Trends in Plant Science</w:t>
      </w:r>
      <w:r>
        <w:t xml:space="preserve"> </w:t>
      </w:r>
      <w:r>
        <w:rPr>
          <w:b/>
          <w:bCs/>
        </w:rPr>
        <w:t>9</w:t>
      </w:r>
      <w:r>
        <w:t>: 320–324.</w:t>
      </w:r>
    </w:p>
    <w:p w14:paraId="6A261888" w14:textId="77777777" w:rsidR="00910E8E" w:rsidRDefault="00910E8E" w:rsidP="00910E8E">
      <w:pPr>
        <w:pStyle w:val="Bibliography"/>
      </w:pPr>
      <w:r>
        <w:t xml:space="preserve">Chappell, C.R. and Fukami, T. (2018) Nectar yeasts: a natural microcosm for ecology. </w:t>
      </w:r>
      <w:r>
        <w:rPr>
          <w:i/>
          <w:iCs/>
        </w:rPr>
        <w:t>Yeast</w:t>
      </w:r>
      <w:r>
        <w:t xml:space="preserve"> </w:t>
      </w:r>
      <w:r>
        <w:rPr>
          <w:b/>
          <w:bCs/>
        </w:rPr>
        <w:t>35</w:t>
      </w:r>
      <w:r>
        <w:t>: 417–423.</w:t>
      </w:r>
    </w:p>
    <w:p w14:paraId="52880527" w14:textId="77777777" w:rsidR="00910E8E" w:rsidRDefault="00910E8E" w:rsidP="00910E8E">
      <w:pPr>
        <w:pStyle w:val="Bibliography"/>
      </w:pPr>
      <w:r>
        <w:t xml:space="preserve">Cook, D., Manson, J.S., Gardner, D.R., Welch, K.D., and Irwin, R.E. (2013) Norditerpene alkaloid concentrations in tissues and floral rewards of larkspurs and impacts on pollinators. </w:t>
      </w:r>
      <w:r>
        <w:rPr>
          <w:i/>
          <w:iCs/>
        </w:rPr>
        <w:t>Biochemical Systematics and Ecology</w:t>
      </w:r>
      <w:r>
        <w:t xml:space="preserve"> </w:t>
      </w:r>
      <w:r>
        <w:rPr>
          <w:b/>
          <w:bCs/>
        </w:rPr>
        <w:t>48</w:t>
      </w:r>
      <w:r>
        <w:t>: 123–131.</w:t>
      </w:r>
    </w:p>
    <w:p w14:paraId="473A8AA6" w14:textId="77777777" w:rsidR="00910E8E" w:rsidRDefault="00910E8E" w:rsidP="00910E8E">
      <w:pPr>
        <w:pStyle w:val="Bibliography"/>
      </w:pPr>
      <w:r>
        <w:t xml:space="preserve">Dhami, M.K., Hartwig, T., and Fukami, T. (2016) Genetic basis of priority effects: insights from nectar yeast. </w:t>
      </w:r>
      <w:r>
        <w:rPr>
          <w:i/>
          <w:iCs/>
        </w:rPr>
        <w:t>Proceedings of the Royal Society B: Biological Sciences</w:t>
      </w:r>
      <w:r>
        <w:t xml:space="preserve"> </w:t>
      </w:r>
      <w:r>
        <w:rPr>
          <w:b/>
          <w:bCs/>
        </w:rPr>
        <w:t>283</w:t>
      </w:r>
      <w:r>
        <w:t>:.</w:t>
      </w:r>
    </w:p>
    <w:p w14:paraId="2BE5E835" w14:textId="77777777" w:rsidR="00910E8E" w:rsidRDefault="00910E8E" w:rsidP="00910E8E">
      <w:pPr>
        <w:pStyle w:val="Bibliography"/>
      </w:pPr>
      <w:r>
        <w:t xml:space="preserve">Dhami, M.K., Hartwig, T., Letten, A.D., Banf, M., and Fukami, T. (2018) Genomic diversity of a nectar yeast clusters into metabolically, but not geographically, distinct lineages. </w:t>
      </w:r>
      <w:r>
        <w:rPr>
          <w:i/>
          <w:iCs/>
        </w:rPr>
        <w:t>Molecular Ecology</w:t>
      </w:r>
      <w:r>
        <w:t xml:space="preserve"> </w:t>
      </w:r>
      <w:r>
        <w:rPr>
          <w:b/>
          <w:bCs/>
        </w:rPr>
        <w:t>27</w:t>
      </w:r>
      <w:r>
        <w:t>: 2067–2076.</w:t>
      </w:r>
    </w:p>
    <w:p w14:paraId="2E0A144B" w14:textId="77777777" w:rsidR="00910E8E" w:rsidRDefault="00910E8E" w:rsidP="00910E8E">
      <w:pPr>
        <w:pStyle w:val="Bibliography"/>
      </w:pPr>
      <w:r>
        <w:lastRenderedPageBreak/>
        <w:t xml:space="preserve">Fridman, S., Izhaki, I., Gerchman, Y., and Halpern, M. (2012) Bacterial communities in floral nectar. </w:t>
      </w:r>
      <w:r>
        <w:rPr>
          <w:i/>
          <w:iCs/>
        </w:rPr>
        <w:t>Environmental Microbiology Reports</w:t>
      </w:r>
      <w:r>
        <w:t xml:space="preserve"> </w:t>
      </w:r>
      <w:r>
        <w:rPr>
          <w:b/>
          <w:bCs/>
        </w:rPr>
        <w:t>4</w:t>
      </w:r>
      <w:r>
        <w:t>: 97–104.</w:t>
      </w:r>
    </w:p>
    <w:p w14:paraId="53B94F52" w14:textId="77777777" w:rsidR="00910E8E" w:rsidRDefault="00910E8E" w:rsidP="00910E8E">
      <w:pPr>
        <w:pStyle w:val="Bibliography"/>
      </w:pPr>
      <w:r>
        <w:t xml:space="preserve">Fukami, T. (2015) Historical Contingency in Community Assembly: Integrating Niches, Species Pools, and Priority Effects. </w:t>
      </w:r>
      <w:r>
        <w:rPr>
          <w:i/>
          <w:iCs/>
        </w:rPr>
        <w:t>Annual Review of Ecology, Evolution, and Systematics</w:t>
      </w:r>
      <w:r>
        <w:t xml:space="preserve"> </w:t>
      </w:r>
      <w:r>
        <w:rPr>
          <w:b/>
          <w:bCs/>
        </w:rPr>
        <w:t>46</w:t>
      </w:r>
      <w:r>
        <w:t>: 1–23.</w:t>
      </w:r>
    </w:p>
    <w:p w14:paraId="0724E0F9" w14:textId="77777777" w:rsidR="00910E8E" w:rsidRDefault="00910E8E" w:rsidP="00910E8E">
      <w:pPr>
        <w:pStyle w:val="Bibliography"/>
      </w:pPr>
      <w:r>
        <w:t xml:space="preserve">Herrera, C.M., Canto, A., Pozo, M.I., and Bazaga, P. (2010) Inhospitable sweetness: nectar filtering of pollinator-borne inocula leads to impoverished, phylogenetically clustered yeast communities. </w:t>
      </w:r>
      <w:r>
        <w:rPr>
          <w:i/>
          <w:iCs/>
        </w:rPr>
        <w:t>Proceedings of the Royal Society B: Biological Sciences</w:t>
      </w:r>
      <w:r>
        <w:t xml:space="preserve"> </w:t>
      </w:r>
      <w:r>
        <w:rPr>
          <w:b/>
          <w:bCs/>
        </w:rPr>
        <w:t>277</w:t>
      </w:r>
      <w:r>
        <w:t>: 747–754.</w:t>
      </w:r>
    </w:p>
    <w:p w14:paraId="2CD75E51" w14:textId="77777777" w:rsidR="00910E8E" w:rsidRDefault="00910E8E" w:rsidP="00910E8E">
      <w:pPr>
        <w:pStyle w:val="Bibliography"/>
      </w:pPr>
      <w:r>
        <w:t xml:space="preserve">Herrera, C.M., Pozo, M.I., and Bazaga, P. (2014) Nonrandom genotype distribution among floral hosts contributes to local and regional genetic diversity in the nectar–living yeast Metschnikowia reukaufii. </w:t>
      </w:r>
      <w:r>
        <w:rPr>
          <w:i/>
          <w:iCs/>
        </w:rPr>
        <w:t>FEMS Microbiology Ecology</w:t>
      </w:r>
      <w:r>
        <w:t xml:space="preserve"> </w:t>
      </w:r>
      <w:r>
        <w:rPr>
          <w:b/>
          <w:bCs/>
        </w:rPr>
        <w:t>87</w:t>
      </w:r>
      <w:r>
        <w:t>: 568–575.</w:t>
      </w:r>
    </w:p>
    <w:p w14:paraId="5D4A0332" w14:textId="77777777" w:rsidR="00910E8E" w:rsidRDefault="00910E8E" w:rsidP="00910E8E">
      <w:pPr>
        <w:pStyle w:val="Bibliography"/>
      </w:pPr>
      <w:r>
        <w:t xml:space="preserve">Herrera, C.M., de Vega, C., Canto, A., and Pozo, M.I. (2009) Yeasts in floral nectar: a quantitative survey. </w:t>
      </w:r>
      <w:r>
        <w:rPr>
          <w:i/>
          <w:iCs/>
        </w:rPr>
        <w:t>Annals of Botany</w:t>
      </w:r>
      <w:r>
        <w:t xml:space="preserve"> </w:t>
      </w:r>
      <w:r>
        <w:rPr>
          <w:b/>
          <w:bCs/>
        </w:rPr>
        <w:t>103</w:t>
      </w:r>
      <w:r>
        <w:t>: 1415–1423.</w:t>
      </w:r>
    </w:p>
    <w:p w14:paraId="7B6970B9" w14:textId="77777777" w:rsidR="00910E8E" w:rsidRDefault="00910E8E" w:rsidP="00910E8E">
      <w:pPr>
        <w:pStyle w:val="Bibliography"/>
      </w:pPr>
      <w:r>
        <w:t xml:space="preserve">Jacquemyn, H., Lenaerts, M., Tyteca, D., and Lievens, B. (2013) Microbial diversity in the floral nectar of seven Epipactis (Orchidaceae) species. </w:t>
      </w:r>
      <w:r>
        <w:rPr>
          <w:i/>
          <w:iCs/>
        </w:rPr>
        <w:t>MicrobiologyOpen</w:t>
      </w:r>
      <w:r>
        <w:t xml:space="preserve"> </w:t>
      </w:r>
      <w:r>
        <w:rPr>
          <w:b/>
          <w:bCs/>
        </w:rPr>
        <w:t>2</w:t>
      </w:r>
      <w:r>
        <w:t>: 644–658.</w:t>
      </w:r>
    </w:p>
    <w:p w14:paraId="17166810" w14:textId="77777777" w:rsidR="00910E8E" w:rsidRDefault="00910E8E" w:rsidP="00910E8E">
      <w:pPr>
        <w:pStyle w:val="Bibliography"/>
      </w:pPr>
      <w:r>
        <w:t xml:space="preserve">Kahm, M., Hasenbrink, G., Lichtenberg-Fraté, H., Ludwig, J., and Kschischo, M. (2010) grofit: Fitting Biological Growth Curves with R. </w:t>
      </w:r>
      <w:r>
        <w:rPr>
          <w:i/>
          <w:iCs/>
        </w:rPr>
        <w:t>Journal of Statistical Software</w:t>
      </w:r>
      <w:r>
        <w:t xml:space="preserve"> </w:t>
      </w:r>
      <w:r>
        <w:rPr>
          <w:b/>
          <w:bCs/>
        </w:rPr>
        <w:t>33</w:t>
      </w:r>
      <w:r>
        <w:t>: 1–21.</w:t>
      </w:r>
    </w:p>
    <w:p w14:paraId="51A2F538" w14:textId="77777777" w:rsidR="00910E8E" w:rsidRDefault="00910E8E" w:rsidP="00910E8E">
      <w:pPr>
        <w:pStyle w:val="Bibliography"/>
      </w:pPr>
      <w:r>
        <w:t xml:space="preserve">Kumar, S., Suleski, M., Craig, J.M., Kasprowicz, A.E., Sanderford, M., Li, M., et al. (2022) TimeTree 5: An Expanded Resource for Species Divergence Times. </w:t>
      </w:r>
      <w:r>
        <w:rPr>
          <w:i/>
          <w:iCs/>
        </w:rPr>
        <w:t>Molecular Biology and Evolution</w:t>
      </w:r>
      <w:r>
        <w:t xml:space="preserve"> </w:t>
      </w:r>
      <w:r>
        <w:rPr>
          <w:b/>
          <w:bCs/>
        </w:rPr>
        <w:t>39</w:t>
      </w:r>
      <w:r>
        <w:t>: msac174.</w:t>
      </w:r>
    </w:p>
    <w:p w14:paraId="73A64327" w14:textId="77777777" w:rsidR="00910E8E" w:rsidRDefault="00910E8E" w:rsidP="00910E8E">
      <w:pPr>
        <w:pStyle w:val="Bibliography"/>
      </w:pPr>
      <w:r>
        <w:t xml:space="preserve">Lievens, B., Hallsworth, J.E., Pozo, M.I., Belgacem, Z.B., Stevenson, A., Willems, K.A., and Jacquemyn, H. (2015) Microbiology of sugar-rich environments: diversity, ecology and system constraints. </w:t>
      </w:r>
      <w:r>
        <w:rPr>
          <w:i/>
          <w:iCs/>
        </w:rPr>
        <w:t>Environ Microbiol</w:t>
      </w:r>
      <w:r>
        <w:t xml:space="preserve"> </w:t>
      </w:r>
      <w:r>
        <w:rPr>
          <w:b/>
          <w:bCs/>
        </w:rPr>
        <w:t>17</w:t>
      </w:r>
      <w:r>
        <w:t>: 278–298.</w:t>
      </w:r>
    </w:p>
    <w:p w14:paraId="4C6B18E4" w14:textId="77777777" w:rsidR="00910E8E" w:rsidRDefault="00910E8E" w:rsidP="00910E8E">
      <w:pPr>
        <w:pStyle w:val="Bibliography"/>
      </w:pPr>
      <w:r>
        <w:t xml:space="preserve">Manson, J.S., Cook, D., Gardner, D.R., and Irwin, R.E. (2013) Dose-dependent effects of nectar alkaloids in a montane plant–pollinator community. </w:t>
      </w:r>
      <w:r>
        <w:rPr>
          <w:i/>
          <w:iCs/>
        </w:rPr>
        <w:t>Journal of Ecology</w:t>
      </w:r>
      <w:r>
        <w:t xml:space="preserve"> </w:t>
      </w:r>
      <w:r>
        <w:rPr>
          <w:b/>
          <w:bCs/>
        </w:rPr>
        <w:t>101</w:t>
      </w:r>
      <w:r>
        <w:t>: 1604–1612.</w:t>
      </w:r>
    </w:p>
    <w:p w14:paraId="43A6C80E" w14:textId="77777777" w:rsidR="00910E8E" w:rsidRDefault="00910E8E" w:rsidP="00910E8E">
      <w:pPr>
        <w:pStyle w:val="Bibliography"/>
      </w:pPr>
      <w:r>
        <w:t xml:space="preserve">Mittelbach, M., Yurkov, A.M., Stoll, R., and Begerow, D. (2016) Inoculation order of nectar-borne yeasts opens a door for transient species and changes nectar rewarded to pollinators. </w:t>
      </w:r>
      <w:r>
        <w:rPr>
          <w:i/>
          <w:iCs/>
        </w:rPr>
        <w:t>Fungal Ecology</w:t>
      </w:r>
      <w:r>
        <w:t xml:space="preserve"> </w:t>
      </w:r>
      <w:r>
        <w:rPr>
          <w:b/>
          <w:bCs/>
        </w:rPr>
        <w:t>22</w:t>
      </w:r>
      <w:r>
        <w:t>: 90–97.</w:t>
      </w:r>
    </w:p>
    <w:p w14:paraId="7055AA22" w14:textId="77777777" w:rsidR="00910E8E" w:rsidRDefault="00910E8E" w:rsidP="00910E8E">
      <w:pPr>
        <w:pStyle w:val="Bibliography"/>
      </w:pPr>
      <w:r>
        <w:t>Nicolson, S.W., Nepi, M., and Pacini, E. eds. (2007) Nectaries and nectar, Dordrecht: Springer.</w:t>
      </w:r>
    </w:p>
    <w:p w14:paraId="216CCD85" w14:textId="77777777" w:rsidR="00910E8E" w:rsidRDefault="00910E8E" w:rsidP="00910E8E">
      <w:pPr>
        <w:pStyle w:val="Bibliography"/>
      </w:pPr>
      <w:r>
        <w:t xml:space="preserve">Nocentini, D., Guarnieri, M., and Soligo, C. (2015) Nectar defense and hydrogen peroxide in floral nectar of Cucurbita pepo. </w:t>
      </w:r>
      <w:r>
        <w:rPr>
          <w:i/>
          <w:iCs/>
        </w:rPr>
        <w:t>Acta Agrobotanica</w:t>
      </w:r>
      <w:r>
        <w:t xml:space="preserve"> </w:t>
      </w:r>
      <w:r>
        <w:rPr>
          <w:b/>
          <w:bCs/>
        </w:rPr>
        <w:t>68</w:t>
      </w:r>
      <w:r>
        <w:t>: 187–193.</w:t>
      </w:r>
    </w:p>
    <w:p w14:paraId="661521D5" w14:textId="77777777" w:rsidR="00910E8E" w:rsidRDefault="00910E8E" w:rsidP="00910E8E">
      <w:pPr>
        <w:pStyle w:val="Bibliography"/>
      </w:pPr>
      <w:r>
        <w:t xml:space="preserve">Palmer‐Young, E.C., Farrell, I.W., Adler, L.S., Milano, N.J., Egan, P.A., Junker, R.R., et al. (2019) Chemistry of floral rewards: intra- and interspecific variability of nectar and pollen secondary metabolites across taxa. </w:t>
      </w:r>
      <w:r>
        <w:rPr>
          <w:i/>
          <w:iCs/>
        </w:rPr>
        <w:t>Ecological Monographs</w:t>
      </w:r>
      <w:r>
        <w:t xml:space="preserve"> </w:t>
      </w:r>
      <w:r>
        <w:rPr>
          <w:b/>
          <w:bCs/>
        </w:rPr>
        <w:t>89</w:t>
      </w:r>
      <w:r>
        <w:t>: e01335.</w:t>
      </w:r>
    </w:p>
    <w:p w14:paraId="53BFE343" w14:textId="77777777" w:rsidR="00910E8E" w:rsidRDefault="00910E8E" w:rsidP="00910E8E">
      <w:pPr>
        <w:pStyle w:val="Bibliography"/>
      </w:pPr>
      <w:r>
        <w:t xml:space="preserve">Parra, A.L.C., Freitas, C.D.T., Souza, P.F.N., von Aderkas, P., Borchers, C.H., Beattie, G.A., et al. (2022) Ornamental tobacco floral nectar is a rich source of antimicrobial peptides. </w:t>
      </w:r>
      <w:r>
        <w:rPr>
          <w:i/>
          <w:iCs/>
        </w:rPr>
        <w:t>Plant Science</w:t>
      </w:r>
      <w:r>
        <w:t xml:space="preserve"> </w:t>
      </w:r>
      <w:r>
        <w:rPr>
          <w:b/>
          <w:bCs/>
        </w:rPr>
        <w:t>324</w:t>
      </w:r>
      <w:r>
        <w:t>: 111427.</w:t>
      </w:r>
    </w:p>
    <w:p w14:paraId="037E56FD" w14:textId="77777777" w:rsidR="00910E8E" w:rsidRDefault="00910E8E" w:rsidP="00910E8E">
      <w:pPr>
        <w:pStyle w:val="Bibliography"/>
      </w:pPr>
      <w:r>
        <w:t xml:space="preserve">Pozo, M.I., Herrera, C.M., and Bazaga, P. (2011) Species richness of yeast communities in floral nectar of southern Spanish plants. </w:t>
      </w:r>
      <w:r>
        <w:rPr>
          <w:i/>
          <w:iCs/>
        </w:rPr>
        <w:t>Microb Ecol</w:t>
      </w:r>
      <w:r>
        <w:t xml:space="preserve"> </w:t>
      </w:r>
      <w:r>
        <w:rPr>
          <w:b/>
          <w:bCs/>
        </w:rPr>
        <w:t>61</w:t>
      </w:r>
      <w:r>
        <w:t>: 82–91.</w:t>
      </w:r>
    </w:p>
    <w:p w14:paraId="20DBCCA1" w14:textId="77777777" w:rsidR="00910E8E" w:rsidRDefault="00910E8E" w:rsidP="00910E8E">
      <w:pPr>
        <w:pStyle w:val="Bibliography"/>
      </w:pPr>
      <w:r>
        <w:t xml:space="preserve">Pozo, M.I., Lachance, M.-A., and Herrera, C.M. (2012) Nectar yeasts of two southern Spanish plants: the roles of immigration and physiological traits in community assembly. </w:t>
      </w:r>
      <w:r>
        <w:rPr>
          <w:i/>
          <w:iCs/>
        </w:rPr>
        <w:t>FEMS Microbiology Ecology</w:t>
      </w:r>
      <w:r>
        <w:t xml:space="preserve"> </w:t>
      </w:r>
      <w:r>
        <w:rPr>
          <w:b/>
          <w:bCs/>
        </w:rPr>
        <w:t>80</w:t>
      </w:r>
      <w:r>
        <w:t>: 281–293.</w:t>
      </w:r>
    </w:p>
    <w:p w14:paraId="2B45F01E" w14:textId="77777777" w:rsidR="00910E8E" w:rsidRDefault="00910E8E" w:rsidP="00910E8E">
      <w:pPr>
        <w:pStyle w:val="Bibliography"/>
      </w:pPr>
      <w:r>
        <w:t xml:space="preserve">Roy, R., Schmitt, A.J., Thomas, J.B., and Carter, C.J. (2017) Review: Nectar biology: From molecules to ecosystems. </w:t>
      </w:r>
      <w:r>
        <w:rPr>
          <w:i/>
          <w:iCs/>
        </w:rPr>
        <w:t>Plant Science</w:t>
      </w:r>
      <w:r>
        <w:t xml:space="preserve"> </w:t>
      </w:r>
      <w:r>
        <w:rPr>
          <w:b/>
          <w:bCs/>
        </w:rPr>
        <w:t>262</w:t>
      </w:r>
      <w:r>
        <w:t>: 148–164.</w:t>
      </w:r>
    </w:p>
    <w:p w14:paraId="35196825" w14:textId="77777777" w:rsidR="00910E8E" w:rsidRDefault="00910E8E" w:rsidP="00910E8E">
      <w:pPr>
        <w:pStyle w:val="Bibliography"/>
      </w:pPr>
      <w:r>
        <w:t>RStudio Team (2020) RStudio: Integrated Development for R.</w:t>
      </w:r>
    </w:p>
    <w:p w14:paraId="2ABD2497" w14:textId="77777777" w:rsidR="00910E8E" w:rsidRDefault="00910E8E" w:rsidP="00910E8E">
      <w:pPr>
        <w:pStyle w:val="Bibliography"/>
      </w:pPr>
      <w:r>
        <w:t xml:space="preserve">Russell, A.L., Rebolleda-Gómez, M., Shaible, T.M., and Ashman, T.-L. (2019) Movers and shakers: Bumble bee foraging behavior shapes the dispersal of microbes among and within flowers. </w:t>
      </w:r>
      <w:r>
        <w:rPr>
          <w:i/>
          <w:iCs/>
        </w:rPr>
        <w:t>Ecosphere</w:t>
      </w:r>
      <w:r>
        <w:t xml:space="preserve"> </w:t>
      </w:r>
      <w:r>
        <w:rPr>
          <w:b/>
          <w:bCs/>
        </w:rPr>
        <w:t>10</w:t>
      </w:r>
      <w:r>
        <w:t>: e02714.</w:t>
      </w:r>
    </w:p>
    <w:p w14:paraId="353183D5" w14:textId="77777777" w:rsidR="00910E8E" w:rsidRDefault="00910E8E" w:rsidP="00910E8E">
      <w:pPr>
        <w:pStyle w:val="Bibliography"/>
      </w:pPr>
      <w:r>
        <w:lastRenderedPageBreak/>
        <w:t xml:space="preserve">Ryniewicz, J., Skłodowski, M., Chmur, M., Bajguz, A., Roguz, K., Roguz, A., and Zych, M. (2020) Intraspecific Variation in Nectar Chemistry and Its Implications for Insect Visitors: The Case of the Medicinal Plant, Polemonium Caeruleum L. </w:t>
      </w:r>
      <w:r>
        <w:rPr>
          <w:i/>
          <w:iCs/>
        </w:rPr>
        <w:t>Plants (Basel)</w:t>
      </w:r>
      <w:r>
        <w:t xml:space="preserve"> </w:t>
      </w:r>
      <w:r>
        <w:rPr>
          <w:b/>
          <w:bCs/>
        </w:rPr>
        <w:t>9</w:t>
      </w:r>
      <w:r>
        <w:t>:.</w:t>
      </w:r>
    </w:p>
    <w:p w14:paraId="479B4717" w14:textId="77777777" w:rsidR="00910E8E" w:rsidRDefault="00910E8E" w:rsidP="00910E8E">
      <w:pPr>
        <w:pStyle w:val="Bibliography"/>
      </w:pPr>
      <w:r>
        <w:t xml:space="preserve">Sandhu, D.K. and Waraich, M.K. (1985) Yeasts associated with pollinating bees and flower nectar. </w:t>
      </w:r>
      <w:r>
        <w:rPr>
          <w:i/>
          <w:iCs/>
        </w:rPr>
        <w:t>Microb Ecol</w:t>
      </w:r>
      <w:r>
        <w:t xml:space="preserve"> </w:t>
      </w:r>
      <w:r>
        <w:rPr>
          <w:b/>
          <w:bCs/>
        </w:rPr>
        <w:t>11</w:t>
      </w:r>
      <w:r>
        <w:t>: 51–58.</w:t>
      </w:r>
    </w:p>
    <w:p w14:paraId="2B03067D" w14:textId="77777777" w:rsidR="00910E8E" w:rsidRDefault="00910E8E" w:rsidP="00910E8E">
      <w:pPr>
        <w:pStyle w:val="Bibliography"/>
      </w:pPr>
      <w:r>
        <w:t xml:space="preserve">Schmitt, A., Roy, R., and Carter, C.J. (2021) Nectar antimicrobial compounds and their potential effects on pollinators. </w:t>
      </w:r>
      <w:r>
        <w:rPr>
          <w:i/>
          <w:iCs/>
        </w:rPr>
        <w:t>Current Opinion in Insect Science</w:t>
      </w:r>
      <w:r>
        <w:t xml:space="preserve"> </w:t>
      </w:r>
      <w:r>
        <w:rPr>
          <w:b/>
          <w:bCs/>
        </w:rPr>
        <w:t>44</w:t>
      </w:r>
      <w:r>
        <w:t>: 55–63.</w:t>
      </w:r>
    </w:p>
    <w:p w14:paraId="2E1CA7AD" w14:textId="77777777" w:rsidR="00910E8E" w:rsidRDefault="00910E8E" w:rsidP="00910E8E">
      <w:pPr>
        <w:pStyle w:val="Bibliography"/>
      </w:pPr>
      <w:r>
        <w:t xml:space="preserve">Schmitt, A.J., Sathoff, A.E., Holl, C., Bauer, B., Samac, D.A., and Carter, C.J. (2018) The major nectar protein of Brassica rapa is a non-specific lipid transfer protein, BrLTP2.1, with strong antifungal activity. </w:t>
      </w:r>
      <w:r>
        <w:rPr>
          <w:i/>
          <w:iCs/>
        </w:rPr>
        <w:t>J Exp Bot</w:t>
      </w:r>
      <w:r>
        <w:t xml:space="preserve"> </w:t>
      </w:r>
      <w:r>
        <w:rPr>
          <w:b/>
          <w:bCs/>
        </w:rPr>
        <w:t>69</w:t>
      </w:r>
      <w:r>
        <w:t>: 5587–5597.</w:t>
      </w:r>
    </w:p>
    <w:p w14:paraId="1C596F84" w14:textId="77777777" w:rsidR="00910E8E" w:rsidRDefault="00910E8E" w:rsidP="00910E8E">
      <w:pPr>
        <w:pStyle w:val="Bibliography"/>
      </w:pPr>
      <w:r>
        <w:t>Signorell, A. (2021) DescTools: Tools for descriptive statistics.</w:t>
      </w:r>
    </w:p>
    <w:p w14:paraId="2E17E25C" w14:textId="77777777" w:rsidR="00910E8E" w:rsidRDefault="00910E8E" w:rsidP="00910E8E">
      <w:pPr>
        <w:pStyle w:val="Bibliography"/>
      </w:pPr>
      <w:r>
        <w:t xml:space="preserve">Tsuji, K. and Fukami, T. (2018) Community-wide consequences of sexual dimorphism: evidence from nectar microbes in dioecious plants. </w:t>
      </w:r>
      <w:r>
        <w:rPr>
          <w:i/>
          <w:iCs/>
        </w:rPr>
        <w:t>Ecology</w:t>
      </w:r>
      <w:r>
        <w:t xml:space="preserve"> </w:t>
      </w:r>
      <w:r>
        <w:rPr>
          <w:b/>
          <w:bCs/>
        </w:rPr>
        <w:t>99</w:t>
      </w:r>
      <w:r>
        <w:t>: 2476–2484.</w:t>
      </w:r>
    </w:p>
    <w:p w14:paraId="6553C13B" w14:textId="77777777" w:rsidR="00910E8E" w:rsidRDefault="00910E8E" w:rsidP="00910E8E">
      <w:pPr>
        <w:pStyle w:val="Bibliography"/>
      </w:pPr>
      <w:r>
        <w:t xml:space="preserve">Vannette, R.L. and Fukami, T. (2014) Historical contingency in species interactions: towards niche-based predictions. </w:t>
      </w:r>
      <w:r>
        <w:rPr>
          <w:i/>
          <w:iCs/>
        </w:rPr>
        <w:t>Ecology Letters</w:t>
      </w:r>
      <w:r>
        <w:t xml:space="preserve"> </w:t>
      </w:r>
      <w:r>
        <w:rPr>
          <w:b/>
          <w:bCs/>
        </w:rPr>
        <w:t>17</w:t>
      </w:r>
      <w:r>
        <w:t>: 115–124.</w:t>
      </w:r>
    </w:p>
    <w:p w14:paraId="5928DE28" w14:textId="77777777" w:rsidR="00910E8E" w:rsidRDefault="00910E8E" w:rsidP="00910E8E">
      <w:pPr>
        <w:pStyle w:val="Bibliography"/>
      </w:pPr>
      <w:r>
        <w:t xml:space="preserve">Vannette, R.L., McMunn, M.S., Hall, G.W., Mueller, T.G., Munkres, I., and Perry, D. (2021) Culturable bacteria are more common than fungi in floral nectar and are more easily dispersed by thrips, a ubiquitous flower visitor. </w:t>
      </w:r>
      <w:r>
        <w:rPr>
          <w:i/>
          <w:iCs/>
        </w:rPr>
        <w:t>FEMS Microbiology Ecology</w:t>
      </w:r>
      <w:r>
        <w:t>.</w:t>
      </w:r>
    </w:p>
    <w:p w14:paraId="0FDF89B0" w14:textId="77777777" w:rsidR="00910E8E" w:rsidRDefault="00910E8E" w:rsidP="00910E8E">
      <w:pPr>
        <w:pStyle w:val="Bibliography"/>
      </w:pPr>
      <w:r>
        <w:t xml:space="preserve">de Vega, C. and Herrera, C.M. (2012) Relationships among nectar-dwelling yeasts, flowers and ants: patterns and incidence on nectar traits. </w:t>
      </w:r>
      <w:r>
        <w:rPr>
          <w:i/>
          <w:iCs/>
        </w:rPr>
        <w:t>Oikos</w:t>
      </w:r>
      <w:r>
        <w:t xml:space="preserve"> </w:t>
      </w:r>
      <w:r>
        <w:rPr>
          <w:b/>
          <w:bCs/>
        </w:rPr>
        <w:t>121</w:t>
      </w:r>
      <w:r>
        <w:t>: 1878–1888.</w:t>
      </w:r>
    </w:p>
    <w:p w14:paraId="0DB1E0A9" w14:textId="77777777" w:rsidR="00910E8E" w:rsidRDefault="00910E8E" w:rsidP="00910E8E">
      <w:pPr>
        <w:pStyle w:val="Bibliography"/>
      </w:pPr>
      <w:r>
        <w:t xml:space="preserve">de Vega, C., Herrera, C.M., and Johnson, S.D. (2009) Yeasts in floral nectar of some South African plants: Quantification and associations with pollinator type and sugar concentration. </w:t>
      </w:r>
      <w:r>
        <w:rPr>
          <w:i/>
          <w:iCs/>
        </w:rPr>
        <w:t>South African Journal of Botany</w:t>
      </w:r>
      <w:r>
        <w:t xml:space="preserve"> </w:t>
      </w:r>
      <w:r>
        <w:rPr>
          <w:b/>
          <w:bCs/>
        </w:rPr>
        <w:t>75</w:t>
      </w:r>
      <w:r>
        <w:t>: 798–806.</w:t>
      </w:r>
    </w:p>
    <w:p w14:paraId="7C045DF3" w14:textId="77777777" w:rsidR="00910E8E" w:rsidRDefault="00910E8E" w:rsidP="00910E8E">
      <w:pPr>
        <w:pStyle w:val="Bibliography"/>
      </w:pPr>
      <w:r>
        <w:t>Venables, W.N., Ripley, B.D., and Venables, W.N. (2002) Modern applied statistics with S, 4th ed. New York: Springer.</w:t>
      </w:r>
    </w:p>
    <w:p w14:paraId="4E953A13" w14:textId="77777777" w:rsidR="00910E8E" w:rsidRDefault="00910E8E" w:rsidP="00910E8E">
      <w:pPr>
        <w:pStyle w:val="Bibliography"/>
      </w:pPr>
      <w:r>
        <w:t xml:space="preserve">Wiens, F., Zitzmann, A., Lachance, M.-A., Yegles, M., Pragst, F., Wurst, F.M., et al. (2008) Chronic intake of fermented floral nectar by wild treeshrews. </w:t>
      </w:r>
      <w:r>
        <w:rPr>
          <w:i/>
          <w:iCs/>
        </w:rPr>
        <w:t>PNAS</w:t>
      </w:r>
      <w:r>
        <w:t xml:space="preserve"> </w:t>
      </w:r>
      <w:r>
        <w:rPr>
          <w:b/>
          <w:bCs/>
        </w:rPr>
        <w:t>105</w:t>
      </w:r>
      <w:r>
        <w:t>: 10426–10431.</w:t>
      </w:r>
    </w:p>
    <w:p w14:paraId="4DE1BC0D" w14:textId="77777777" w:rsidR="00910E8E" w:rsidRDefault="00910E8E" w:rsidP="00910E8E">
      <w:pPr>
        <w:pStyle w:val="Bibliography"/>
      </w:pPr>
      <w:r>
        <w:t xml:space="preserve">Wright, G.A., Baker, D.D., Palmer, M.J., Stabler, D., Mustard, J.A., Power, E.F., et al. (2013) Caffeine in Floral Nectar Enhances a Pollinator’s Memory of Reward. </w:t>
      </w:r>
      <w:r>
        <w:rPr>
          <w:i/>
          <w:iCs/>
        </w:rPr>
        <w:t>Science</w:t>
      </w:r>
      <w:r>
        <w:t>.</w:t>
      </w:r>
    </w:p>
    <w:p w14:paraId="67F80DB2" w14:textId="77777777" w:rsidR="00910E8E" w:rsidRDefault="00910E8E" w:rsidP="00910E8E">
      <w:pPr>
        <w:pStyle w:val="Bibliography"/>
      </w:pPr>
      <w:r>
        <w:t xml:space="preserve">Zemenick, A.T., Vannette, R.L., and Rosenheim, J.A. (2021) Linked networks reveal dual roles of insect dispersal and species sorting for bacterial communities in flowers. </w:t>
      </w:r>
      <w:r>
        <w:rPr>
          <w:i/>
          <w:iCs/>
        </w:rPr>
        <w:t>Oikos</w:t>
      </w:r>
      <w:r>
        <w:t xml:space="preserve"> </w:t>
      </w:r>
      <w:r>
        <w:rPr>
          <w:b/>
          <w:bCs/>
        </w:rPr>
        <w:t>130</w:t>
      </w:r>
      <w:r>
        <w:t>: 697–707.</w:t>
      </w:r>
    </w:p>
    <w:p w14:paraId="7CB9C613" w14:textId="51ACC903"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4" w:history="1">
        <w:r w:rsidRPr="00DB55B1">
          <w:rPr>
            <w:rStyle w:val="Hyperlink"/>
            <w:rFonts w:ascii="Arial" w:hAnsi="Arial" w:cs="Arial"/>
          </w:rPr>
          <w:t>https://github.com/tobiasgmueller/nectar_growth_assay</w:t>
        </w:r>
      </w:hyperlink>
    </w:p>
    <w:sectPr w:rsidR="00682FF2" w:rsidRPr="00DB55B1" w:rsidSect="0024719A">
      <w:headerReference w:type="default" r:id="rId15"/>
      <w:footerReference w:type="default" r:id="rId16"/>
      <w:pgSz w:w="12240" w:h="15840"/>
      <w:pgMar w:top="1440" w:right="1440" w:bottom="1440" w:left="1440" w:header="720" w:footer="720" w:gutter="0"/>
      <w:lnNumType w:countBy="1" w:restart="continuous"/>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Tobias Mueller" w:date="2022-08-31T12:09:00Z" w:initials="TM">
    <w:p w14:paraId="3BC04419" w14:textId="77777777" w:rsidR="005E17CD" w:rsidRDefault="005E17CD" w:rsidP="00584645">
      <w:pPr>
        <w:pStyle w:val="CommentText"/>
      </w:pPr>
      <w:r>
        <w:rPr>
          <w:rStyle w:val="CommentReference"/>
        </w:rPr>
        <w:annotationRef/>
      </w:r>
      <w:r>
        <w:t>I think a lot of this is a little too methodsy for what they want in the report results section but seems essential to have in the main text</w:t>
      </w:r>
    </w:p>
  </w:comment>
  <w:comment w:id="39" w:author="Tobias Mueller" w:date="2022-08-31T09:43:00Z" w:initials="TM">
    <w:p w14:paraId="6BB5AFC3" w14:textId="77777777" w:rsidR="00C2100B" w:rsidRDefault="0064633A" w:rsidP="00240930">
      <w:pPr>
        <w:pStyle w:val="CommentText"/>
      </w:pPr>
      <w:r>
        <w:rPr>
          <w:rStyle w:val="CommentReference"/>
        </w:rPr>
        <w:annotationRef/>
      </w:r>
      <w:r w:rsidR="00C2100B">
        <w:t>Cut to supplemental methods?</w:t>
      </w:r>
    </w:p>
  </w:comment>
  <w:comment w:id="145" w:author="Tobias Mueller" w:date="2022-08-11T08:02:00Z" w:initials="TM">
    <w:p w14:paraId="19927AA0" w14:textId="4C24600F" w:rsidR="006A37B4" w:rsidRDefault="006A37B4" w:rsidP="00145B79">
      <w:pPr>
        <w:pStyle w:val="CommentText"/>
      </w:pPr>
      <w:r>
        <w:rPr>
          <w:rStyle w:val="CommentReference"/>
        </w:rPr>
        <w:annotationRef/>
      </w:r>
      <w:r>
        <w:t>Rewrite in a way that explain the methods</w:t>
      </w:r>
    </w:p>
  </w:comment>
  <w:comment w:id="330" w:author="Tobias Mueller" w:date="2022-10-06T13:00:00Z" w:initials="TM">
    <w:p w14:paraId="5E157004" w14:textId="77777777" w:rsidR="00750DB1" w:rsidRDefault="00750DB1" w:rsidP="00EC5B97">
      <w:pPr>
        <w:pStyle w:val="CommentText"/>
      </w:pPr>
      <w:r>
        <w:rPr>
          <w:rStyle w:val="CommentReference"/>
        </w:rPr>
        <w:annotationRef/>
      </w:r>
      <w:r>
        <w:t>Fix these or delete this part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C04419" w15:done="0"/>
  <w15:commentEx w15:paraId="6BB5AFC3" w15:done="0"/>
  <w15:commentEx w15:paraId="19927AA0" w15:done="0"/>
  <w15:commentEx w15:paraId="5E157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CDF5" w16cex:dateUtc="2022-08-31T16:09:00Z"/>
  <w16cex:commentExtensible w16cex:durableId="26B9ABC8" w16cex:dateUtc="2022-08-31T13:43:00Z"/>
  <w16cex:commentExtensible w16cex:durableId="269F35FF" w16cex:dateUtc="2022-08-11T12:02:00Z"/>
  <w16cex:commentExtensible w16cex:durableId="26E94FFB" w16cex:dateUtc="2022-10-06T1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C04419" w16cid:durableId="26B9CDF5"/>
  <w16cid:commentId w16cid:paraId="6BB5AFC3" w16cid:durableId="26B9ABC8"/>
  <w16cid:commentId w16cid:paraId="19927AA0" w16cid:durableId="269F35FF"/>
  <w16cid:commentId w16cid:paraId="5E157004" w16cid:durableId="26E94F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915B3" w14:textId="77777777" w:rsidR="004259A8" w:rsidRDefault="004259A8" w:rsidP="00231546">
      <w:pPr>
        <w:spacing w:after="0" w:line="240" w:lineRule="auto"/>
      </w:pPr>
      <w:r>
        <w:separator/>
      </w:r>
    </w:p>
  </w:endnote>
  <w:endnote w:type="continuationSeparator" w:id="0">
    <w:p w14:paraId="3A0F5F36" w14:textId="77777777" w:rsidR="004259A8" w:rsidRDefault="004259A8"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902D2" w14:textId="77777777" w:rsidR="004259A8" w:rsidRDefault="004259A8" w:rsidP="00231546">
      <w:pPr>
        <w:spacing w:after="0" w:line="240" w:lineRule="auto"/>
      </w:pPr>
      <w:r>
        <w:separator/>
      </w:r>
    </w:p>
  </w:footnote>
  <w:footnote w:type="continuationSeparator" w:id="0">
    <w:p w14:paraId="6DE7E7BB" w14:textId="77777777" w:rsidR="004259A8" w:rsidRDefault="004259A8"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50567759">
    <w:abstractNumId w:val="2"/>
  </w:num>
  <w:num w:numId="2" w16cid:durableId="18051558">
    <w:abstractNumId w:val="8"/>
  </w:num>
  <w:num w:numId="3" w16cid:durableId="1875073905">
    <w:abstractNumId w:val="4"/>
  </w:num>
  <w:num w:numId="4" w16cid:durableId="74937862">
    <w:abstractNumId w:val="0"/>
  </w:num>
  <w:num w:numId="5" w16cid:durableId="428619799">
    <w:abstractNumId w:val="3"/>
  </w:num>
  <w:num w:numId="6" w16cid:durableId="2088533964">
    <w:abstractNumId w:val="6"/>
  </w:num>
  <w:num w:numId="7" w16cid:durableId="1276862230">
    <w:abstractNumId w:val="1"/>
  </w:num>
  <w:num w:numId="8" w16cid:durableId="2017539379">
    <w:abstractNumId w:val="5"/>
  </w:num>
  <w:num w:numId="9" w16cid:durableId="8905794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bias Mueller">
    <w15:presenceInfo w15:providerId="None" w15:userId="Tobias Mueller"/>
  </w15:person>
  <w15:person w15:author="RLV">
    <w15:presenceInfo w15:providerId="None" w15:userId="RL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F2"/>
    <w:rsid w:val="000018FF"/>
    <w:rsid w:val="0000266D"/>
    <w:rsid w:val="000112D5"/>
    <w:rsid w:val="00012721"/>
    <w:rsid w:val="00012AD5"/>
    <w:rsid w:val="000200C7"/>
    <w:rsid w:val="00020527"/>
    <w:rsid w:val="00021F3D"/>
    <w:rsid w:val="000235A7"/>
    <w:rsid w:val="00023E54"/>
    <w:rsid w:val="00024CB4"/>
    <w:rsid w:val="00030A9F"/>
    <w:rsid w:val="00032CAB"/>
    <w:rsid w:val="00035E4A"/>
    <w:rsid w:val="00044262"/>
    <w:rsid w:val="00044826"/>
    <w:rsid w:val="00047915"/>
    <w:rsid w:val="00052CF5"/>
    <w:rsid w:val="00055E29"/>
    <w:rsid w:val="00065270"/>
    <w:rsid w:val="0006615F"/>
    <w:rsid w:val="00066987"/>
    <w:rsid w:val="00067F46"/>
    <w:rsid w:val="00072F1C"/>
    <w:rsid w:val="00073BD7"/>
    <w:rsid w:val="00077A14"/>
    <w:rsid w:val="00081BB1"/>
    <w:rsid w:val="00086AF6"/>
    <w:rsid w:val="00092398"/>
    <w:rsid w:val="00093F88"/>
    <w:rsid w:val="0009426A"/>
    <w:rsid w:val="000A4A58"/>
    <w:rsid w:val="000A67DB"/>
    <w:rsid w:val="000A753A"/>
    <w:rsid w:val="000B1B29"/>
    <w:rsid w:val="000B3BEA"/>
    <w:rsid w:val="000B4F77"/>
    <w:rsid w:val="000B6CF7"/>
    <w:rsid w:val="000C05A7"/>
    <w:rsid w:val="000C15A2"/>
    <w:rsid w:val="000C1CE0"/>
    <w:rsid w:val="000C4626"/>
    <w:rsid w:val="000C58E3"/>
    <w:rsid w:val="000C6A40"/>
    <w:rsid w:val="000D05FE"/>
    <w:rsid w:val="000D07CD"/>
    <w:rsid w:val="000D721B"/>
    <w:rsid w:val="000E1797"/>
    <w:rsid w:val="000E34CE"/>
    <w:rsid w:val="000E5068"/>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D4"/>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A86"/>
    <w:rsid w:val="001F3D44"/>
    <w:rsid w:val="001F3F10"/>
    <w:rsid w:val="001F4677"/>
    <w:rsid w:val="001F5AB2"/>
    <w:rsid w:val="001F6F8D"/>
    <w:rsid w:val="002043DD"/>
    <w:rsid w:val="00210D42"/>
    <w:rsid w:val="00213EBD"/>
    <w:rsid w:val="002147A6"/>
    <w:rsid w:val="00215054"/>
    <w:rsid w:val="00221497"/>
    <w:rsid w:val="00221E8A"/>
    <w:rsid w:val="00224FDB"/>
    <w:rsid w:val="00225A4C"/>
    <w:rsid w:val="00231496"/>
    <w:rsid w:val="00231546"/>
    <w:rsid w:val="002327D1"/>
    <w:rsid w:val="002339C3"/>
    <w:rsid w:val="0024388C"/>
    <w:rsid w:val="0024719A"/>
    <w:rsid w:val="00251059"/>
    <w:rsid w:val="0025126E"/>
    <w:rsid w:val="00251564"/>
    <w:rsid w:val="00252471"/>
    <w:rsid w:val="0026684F"/>
    <w:rsid w:val="00267BA9"/>
    <w:rsid w:val="002712A1"/>
    <w:rsid w:val="00271407"/>
    <w:rsid w:val="00277435"/>
    <w:rsid w:val="002820AA"/>
    <w:rsid w:val="00285F16"/>
    <w:rsid w:val="00286BCC"/>
    <w:rsid w:val="0029393B"/>
    <w:rsid w:val="00293CE6"/>
    <w:rsid w:val="002A24C3"/>
    <w:rsid w:val="002A4FE7"/>
    <w:rsid w:val="002B0A78"/>
    <w:rsid w:val="002B5779"/>
    <w:rsid w:val="002B5A3E"/>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3EB"/>
    <w:rsid w:val="003055E3"/>
    <w:rsid w:val="00305C20"/>
    <w:rsid w:val="00306ED1"/>
    <w:rsid w:val="0031486F"/>
    <w:rsid w:val="003178FC"/>
    <w:rsid w:val="003203EF"/>
    <w:rsid w:val="00321687"/>
    <w:rsid w:val="00327C85"/>
    <w:rsid w:val="00332D45"/>
    <w:rsid w:val="003345BA"/>
    <w:rsid w:val="00334AF7"/>
    <w:rsid w:val="003405A7"/>
    <w:rsid w:val="00340D5C"/>
    <w:rsid w:val="00343E95"/>
    <w:rsid w:val="00347740"/>
    <w:rsid w:val="00350F0A"/>
    <w:rsid w:val="00351213"/>
    <w:rsid w:val="003513C3"/>
    <w:rsid w:val="00354713"/>
    <w:rsid w:val="00356316"/>
    <w:rsid w:val="00357696"/>
    <w:rsid w:val="0035770C"/>
    <w:rsid w:val="0036088A"/>
    <w:rsid w:val="003612FB"/>
    <w:rsid w:val="00364294"/>
    <w:rsid w:val="00364686"/>
    <w:rsid w:val="003678D8"/>
    <w:rsid w:val="003713A2"/>
    <w:rsid w:val="003716ED"/>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C7084"/>
    <w:rsid w:val="003D0873"/>
    <w:rsid w:val="003D2E10"/>
    <w:rsid w:val="003E3E7C"/>
    <w:rsid w:val="003E49B5"/>
    <w:rsid w:val="003E4BE6"/>
    <w:rsid w:val="003E4C9F"/>
    <w:rsid w:val="003E62BA"/>
    <w:rsid w:val="003F20B1"/>
    <w:rsid w:val="003F568C"/>
    <w:rsid w:val="003F602E"/>
    <w:rsid w:val="00402A46"/>
    <w:rsid w:val="00403AB1"/>
    <w:rsid w:val="00404A84"/>
    <w:rsid w:val="00404BEA"/>
    <w:rsid w:val="00405D72"/>
    <w:rsid w:val="00406D7F"/>
    <w:rsid w:val="00407D16"/>
    <w:rsid w:val="00411572"/>
    <w:rsid w:val="00417C9E"/>
    <w:rsid w:val="004210F7"/>
    <w:rsid w:val="0042326B"/>
    <w:rsid w:val="004259A8"/>
    <w:rsid w:val="00425E58"/>
    <w:rsid w:val="00427D0F"/>
    <w:rsid w:val="00431DD1"/>
    <w:rsid w:val="004329A8"/>
    <w:rsid w:val="00435014"/>
    <w:rsid w:val="00437AB9"/>
    <w:rsid w:val="004449DA"/>
    <w:rsid w:val="0045181C"/>
    <w:rsid w:val="00473083"/>
    <w:rsid w:val="0047797D"/>
    <w:rsid w:val="00481B68"/>
    <w:rsid w:val="004853B3"/>
    <w:rsid w:val="00486D3C"/>
    <w:rsid w:val="00486D4E"/>
    <w:rsid w:val="00487F0A"/>
    <w:rsid w:val="004915AF"/>
    <w:rsid w:val="00491AF7"/>
    <w:rsid w:val="00493F38"/>
    <w:rsid w:val="004A1595"/>
    <w:rsid w:val="004A6629"/>
    <w:rsid w:val="004A719F"/>
    <w:rsid w:val="004B3646"/>
    <w:rsid w:val="004B3875"/>
    <w:rsid w:val="004B537A"/>
    <w:rsid w:val="004B6221"/>
    <w:rsid w:val="004C1476"/>
    <w:rsid w:val="004C2549"/>
    <w:rsid w:val="004C2DDD"/>
    <w:rsid w:val="004C3FC2"/>
    <w:rsid w:val="004C5AB3"/>
    <w:rsid w:val="004C5EF7"/>
    <w:rsid w:val="004D2133"/>
    <w:rsid w:val="004D5EC0"/>
    <w:rsid w:val="004D65A8"/>
    <w:rsid w:val="004E33AA"/>
    <w:rsid w:val="004E7AC7"/>
    <w:rsid w:val="004F1315"/>
    <w:rsid w:val="004F19FC"/>
    <w:rsid w:val="004F2742"/>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1F"/>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B5B47"/>
    <w:rsid w:val="005C01B9"/>
    <w:rsid w:val="005C1FFA"/>
    <w:rsid w:val="005D5BF9"/>
    <w:rsid w:val="005D6BEF"/>
    <w:rsid w:val="005E17CD"/>
    <w:rsid w:val="005E38A1"/>
    <w:rsid w:val="005E5E42"/>
    <w:rsid w:val="005E757A"/>
    <w:rsid w:val="005F0631"/>
    <w:rsid w:val="005F35AE"/>
    <w:rsid w:val="005F3EA0"/>
    <w:rsid w:val="005F4FA4"/>
    <w:rsid w:val="005F6C86"/>
    <w:rsid w:val="006002D8"/>
    <w:rsid w:val="006013AF"/>
    <w:rsid w:val="006019D7"/>
    <w:rsid w:val="00606B1E"/>
    <w:rsid w:val="0061186F"/>
    <w:rsid w:val="00617232"/>
    <w:rsid w:val="00620AF3"/>
    <w:rsid w:val="00621EAA"/>
    <w:rsid w:val="0062494F"/>
    <w:rsid w:val="00631E2D"/>
    <w:rsid w:val="00633883"/>
    <w:rsid w:val="00635BFB"/>
    <w:rsid w:val="00643529"/>
    <w:rsid w:val="00643C64"/>
    <w:rsid w:val="0064633A"/>
    <w:rsid w:val="00650227"/>
    <w:rsid w:val="00651525"/>
    <w:rsid w:val="00653A0F"/>
    <w:rsid w:val="00653CE0"/>
    <w:rsid w:val="00657880"/>
    <w:rsid w:val="0066002A"/>
    <w:rsid w:val="006615B9"/>
    <w:rsid w:val="006675EF"/>
    <w:rsid w:val="00670290"/>
    <w:rsid w:val="00675645"/>
    <w:rsid w:val="0067634F"/>
    <w:rsid w:val="00680700"/>
    <w:rsid w:val="0068115B"/>
    <w:rsid w:val="00682FF2"/>
    <w:rsid w:val="00695852"/>
    <w:rsid w:val="00697FBD"/>
    <w:rsid w:val="006A0E5E"/>
    <w:rsid w:val="006A37B4"/>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D5E7E"/>
    <w:rsid w:val="006E091D"/>
    <w:rsid w:val="006E30AF"/>
    <w:rsid w:val="006E38DF"/>
    <w:rsid w:val="006E47FD"/>
    <w:rsid w:val="006E781D"/>
    <w:rsid w:val="006F2037"/>
    <w:rsid w:val="006F2690"/>
    <w:rsid w:val="006F4DD5"/>
    <w:rsid w:val="006F60D2"/>
    <w:rsid w:val="00701E3F"/>
    <w:rsid w:val="007050B9"/>
    <w:rsid w:val="00713BFD"/>
    <w:rsid w:val="00713F19"/>
    <w:rsid w:val="00715113"/>
    <w:rsid w:val="00716FE0"/>
    <w:rsid w:val="0072085A"/>
    <w:rsid w:val="007273EE"/>
    <w:rsid w:val="00730141"/>
    <w:rsid w:val="007329E1"/>
    <w:rsid w:val="00740429"/>
    <w:rsid w:val="00741F42"/>
    <w:rsid w:val="0075058A"/>
    <w:rsid w:val="00750DB1"/>
    <w:rsid w:val="007512E6"/>
    <w:rsid w:val="00752783"/>
    <w:rsid w:val="00753886"/>
    <w:rsid w:val="0076160D"/>
    <w:rsid w:val="00764643"/>
    <w:rsid w:val="00770D73"/>
    <w:rsid w:val="007728FC"/>
    <w:rsid w:val="0077501F"/>
    <w:rsid w:val="00777797"/>
    <w:rsid w:val="00777C39"/>
    <w:rsid w:val="00783D25"/>
    <w:rsid w:val="00785E72"/>
    <w:rsid w:val="00791CE3"/>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B93"/>
    <w:rsid w:val="00802F60"/>
    <w:rsid w:val="00803B77"/>
    <w:rsid w:val="008123DD"/>
    <w:rsid w:val="00814752"/>
    <w:rsid w:val="00815704"/>
    <w:rsid w:val="008166D5"/>
    <w:rsid w:val="00817ADF"/>
    <w:rsid w:val="00820388"/>
    <w:rsid w:val="008211D6"/>
    <w:rsid w:val="0082740E"/>
    <w:rsid w:val="008274E1"/>
    <w:rsid w:val="008330FA"/>
    <w:rsid w:val="00834257"/>
    <w:rsid w:val="00841336"/>
    <w:rsid w:val="008455D6"/>
    <w:rsid w:val="0084630E"/>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47F5"/>
    <w:rsid w:val="00887359"/>
    <w:rsid w:val="00892994"/>
    <w:rsid w:val="008938DF"/>
    <w:rsid w:val="00893E1B"/>
    <w:rsid w:val="00897E4F"/>
    <w:rsid w:val="008A3398"/>
    <w:rsid w:val="008A47D1"/>
    <w:rsid w:val="008A4BBE"/>
    <w:rsid w:val="008A6B67"/>
    <w:rsid w:val="008A7D3C"/>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0E8E"/>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5847"/>
    <w:rsid w:val="0097727E"/>
    <w:rsid w:val="0097778E"/>
    <w:rsid w:val="0098189F"/>
    <w:rsid w:val="00981AA2"/>
    <w:rsid w:val="0098384A"/>
    <w:rsid w:val="00984391"/>
    <w:rsid w:val="00984518"/>
    <w:rsid w:val="009862B6"/>
    <w:rsid w:val="00986396"/>
    <w:rsid w:val="0098742F"/>
    <w:rsid w:val="00990455"/>
    <w:rsid w:val="009911E3"/>
    <w:rsid w:val="0099529B"/>
    <w:rsid w:val="00995A8B"/>
    <w:rsid w:val="009A7844"/>
    <w:rsid w:val="009A7B22"/>
    <w:rsid w:val="009B3876"/>
    <w:rsid w:val="009B4109"/>
    <w:rsid w:val="009B7235"/>
    <w:rsid w:val="009C18A8"/>
    <w:rsid w:val="009C2632"/>
    <w:rsid w:val="009C3707"/>
    <w:rsid w:val="009C44F0"/>
    <w:rsid w:val="009D0506"/>
    <w:rsid w:val="009D1FC6"/>
    <w:rsid w:val="009D3259"/>
    <w:rsid w:val="009D43CD"/>
    <w:rsid w:val="009D4AF7"/>
    <w:rsid w:val="009D4E61"/>
    <w:rsid w:val="009D55B1"/>
    <w:rsid w:val="009D705F"/>
    <w:rsid w:val="009D78EB"/>
    <w:rsid w:val="009E0768"/>
    <w:rsid w:val="009E3D53"/>
    <w:rsid w:val="009E5557"/>
    <w:rsid w:val="009F1554"/>
    <w:rsid w:val="009F3235"/>
    <w:rsid w:val="009F45BC"/>
    <w:rsid w:val="009F6718"/>
    <w:rsid w:val="00A00607"/>
    <w:rsid w:val="00A02C13"/>
    <w:rsid w:val="00A031BB"/>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48C9"/>
    <w:rsid w:val="00AE6D27"/>
    <w:rsid w:val="00AE71F5"/>
    <w:rsid w:val="00AF0CDD"/>
    <w:rsid w:val="00AF21ED"/>
    <w:rsid w:val="00AF6036"/>
    <w:rsid w:val="00B054BD"/>
    <w:rsid w:val="00B120CB"/>
    <w:rsid w:val="00B14938"/>
    <w:rsid w:val="00B16931"/>
    <w:rsid w:val="00B21E8C"/>
    <w:rsid w:val="00B33AEF"/>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87D60"/>
    <w:rsid w:val="00B96214"/>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100B"/>
    <w:rsid w:val="00C22E52"/>
    <w:rsid w:val="00C23B13"/>
    <w:rsid w:val="00C26D6D"/>
    <w:rsid w:val="00C31236"/>
    <w:rsid w:val="00C317D1"/>
    <w:rsid w:val="00C326B4"/>
    <w:rsid w:val="00C42D59"/>
    <w:rsid w:val="00C44ECB"/>
    <w:rsid w:val="00C47990"/>
    <w:rsid w:val="00C47A37"/>
    <w:rsid w:val="00C533E2"/>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95A45"/>
    <w:rsid w:val="00CA01A4"/>
    <w:rsid w:val="00CA0FAA"/>
    <w:rsid w:val="00CA37AA"/>
    <w:rsid w:val="00CA511E"/>
    <w:rsid w:val="00CA7192"/>
    <w:rsid w:val="00CA75AD"/>
    <w:rsid w:val="00CB1392"/>
    <w:rsid w:val="00CB2A16"/>
    <w:rsid w:val="00CB306E"/>
    <w:rsid w:val="00CB5789"/>
    <w:rsid w:val="00CC3D34"/>
    <w:rsid w:val="00CC5B31"/>
    <w:rsid w:val="00CC6DDB"/>
    <w:rsid w:val="00CD144A"/>
    <w:rsid w:val="00CD56AC"/>
    <w:rsid w:val="00CD671B"/>
    <w:rsid w:val="00CE067D"/>
    <w:rsid w:val="00CE0695"/>
    <w:rsid w:val="00CE11B9"/>
    <w:rsid w:val="00CE419F"/>
    <w:rsid w:val="00CF1698"/>
    <w:rsid w:val="00CF1A37"/>
    <w:rsid w:val="00CF5035"/>
    <w:rsid w:val="00D01D6F"/>
    <w:rsid w:val="00D021E3"/>
    <w:rsid w:val="00D04B46"/>
    <w:rsid w:val="00D11AA4"/>
    <w:rsid w:val="00D11EAB"/>
    <w:rsid w:val="00D12CD5"/>
    <w:rsid w:val="00D12F99"/>
    <w:rsid w:val="00D150F0"/>
    <w:rsid w:val="00D170FA"/>
    <w:rsid w:val="00D1748A"/>
    <w:rsid w:val="00D210D8"/>
    <w:rsid w:val="00D2474C"/>
    <w:rsid w:val="00D254C6"/>
    <w:rsid w:val="00D37BC5"/>
    <w:rsid w:val="00D37FE6"/>
    <w:rsid w:val="00D41CC6"/>
    <w:rsid w:val="00D44B02"/>
    <w:rsid w:val="00D46D81"/>
    <w:rsid w:val="00D47243"/>
    <w:rsid w:val="00D4765D"/>
    <w:rsid w:val="00D51DED"/>
    <w:rsid w:val="00D524BB"/>
    <w:rsid w:val="00D525AE"/>
    <w:rsid w:val="00D60955"/>
    <w:rsid w:val="00D6258D"/>
    <w:rsid w:val="00D640FE"/>
    <w:rsid w:val="00D66EEB"/>
    <w:rsid w:val="00D707FF"/>
    <w:rsid w:val="00D739B5"/>
    <w:rsid w:val="00D747B4"/>
    <w:rsid w:val="00D74A96"/>
    <w:rsid w:val="00D80DF5"/>
    <w:rsid w:val="00D87622"/>
    <w:rsid w:val="00D90137"/>
    <w:rsid w:val="00D9149E"/>
    <w:rsid w:val="00D9306D"/>
    <w:rsid w:val="00DA056F"/>
    <w:rsid w:val="00DA1728"/>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6D4B"/>
    <w:rsid w:val="00E078F7"/>
    <w:rsid w:val="00E10486"/>
    <w:rsid w:val="00E10651"/>
    <w:rsid w:val="00E10F47"/>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773E1"/>
    <w:rsid w:val="00E9059C"/>
    <w:rsid w:val="00E948CD"/>
    <w:rsid w:val="00E9525C"/>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25F04"/>
    <w:rsid w:val="00F304DA"/>
    <w:rsid w:val="00F30CFF"/>
    <w:rsid w:val="00F31610"/>
    <w:rsid w:val="00F31F09"/>
    <w:rsid w:val="00F32A70"/>
    <w:rsid w:val="00F3401F"/>
    <w:rsid w:val="00F405FE"/>
    <w:rsid w:val="00F434EB"/>
    <w:rsid w:val="00F43C24"/>
    <w:rsid w:val="00F47FA3"/>
    <w:rsid w:val="00F47FB6"/>
    <w:rsid w:val="00F51825"/>
    <w:rsid w:val="00F52BD9"/>
    <w:rsid w:val="00F53932"/>
    <w:rsid w:val="00F56696"/>
    <w:rsid w:val="00F56DC3"/>
    <w:rsid w:val="00F62BE0"/>
    <w:rsid w:val="00F66952"/>
    <w:rsid w:val="00F67926"/>
    <w:rsid w:val="00F71775"/>
    <w:rsid w:val="00F71AF1"/>
    <w:rsid w:val="00F722DF"/>
    <w:rsid w:val="00F7450A"/>
    <w:rsid w:val="00F74760"/>
    <w:rsid w:val="00F76929"/>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 w:type="character" w:customStyle="1" w:styleId="cf01">
    <w:name w:val="cf01"/>
    <w:basedOn w:val="DefaultParagraphFont"/>
    <w:rsid w:val="00984518"/>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hyperlink" Target="https://github.com/tobiasgmueller/nectar_growth_ass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A90D3562-E6FD-BD40-82E5-7EBE7EF3E4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21</Pages>
  <Words>36912</Words>
  <Characters>210405</Characters>
  <Application>Microsoft Office Word</Application>
  <DocSecurity>0</DocSecurity>
  <Lines>1753</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10</cp:revision>
  <cp:lastPrinted>2022-03-17T20:47:00Z</cp:lastPrinted>
  <dcterms:created xsi:type="dcterms:W3CDTF">2022-10-03T18:16:00Z</dcterms:created>
  <dcterms:modified xsi:type="dcterms:W3CDTF">2022-10-06T18:30:00Z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id="iP0NGaJK"/&gt;&lt;style id="http://www.zotero.org/styles/environmental-microbiology" hasBibliography="1" bibliographyStyleHasBeenSet="1"/&gt;&lt;prefs&gt;&lt;pref name="fieldType" value="Field"/&gt;&lt;/prefs&gt;&lt;/data&gt;</vt:lpwstr>
  </property>
</Properties>
</file>