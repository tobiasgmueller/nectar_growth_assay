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E16B5" w14:textId="3515585D" w:rsidR="00D04B46" w:rsidRPr="00D04B46" w:rsidRDefault="00D04B46" w:rsidP="00FD0250">
      <w:pPr>
        <w:spacing w:after="0" w:line="360" w:lineRule="auto"/>
        <w:rPr>
          <w:rFonts w:ascii="Arial" w:eastAsia="Arial" w:hAnsi="Arial" w:cs="Arial"/>
          <w:b/>
          <w:color w:val="C00000"/>
        </w:rPr>
      </w:pPr>
      <w:r>
        <w:rPr>
          <w:rFonts w:ascii="Arial" w:eastAsia="Arial" w:hAnsi="Arial" w:cs="Arial"/>
          <w:b/>
          <w:color w:val="C00000"/>
        </w:rPr>
        <w:t xml:space="preserve">The paper </w:t>
      </w:r>
      <w:del w:id="0" w:author="Tobias Mueller" w:date="2022-09-07T12:13:00Z">
        <w:r w:rsidDel="00F25F04">
          <w:rPr>
            <w:rFonts w:ascii="Arial" w:eastAsia="Arial" w:hAnsi="Arial" w:cs="Arial"/>
            <w:b/>
            <w:color w:val="C00000"/>
          </w:rPr>
          <w:delText xml:space="preserve">needs to </w:delText>
        </w:r>
      </w:del>
      <w:r>
        <w:rPr>
          <w:rFonts w:ascii="Arial" w:eastAsia="Arial" w:hAnsi="Arial" w:cs="Arial"/>
          <w:b/>
          <w:color w:val="C00000"/>
        </w:rPr>
        <w:t xml:space="preserve">reformatted into the sections INTRODUCTION, RESULTS, DISCUSSION. then at the end experimental procedures, or </w:t>
      </w:r>
      <w:ins w:id="1" w:author="Tobias Mueller" w:date="2022-09-07T12:13:00Z">
        <w:r w:rsidR="002B5A3E">
          <w:rPr>
            <w:rFonts w:ascii="Arial" w:eastAsia="Arial" w:hAnsi="Arial" w:cs="Arial"/>
            <w:b/>
            <w:color w:val="C00000"/>
          </w:rPr>
          <w:t xml:space="preserve">more ideally </w:t>
        </w:r>
      </w:ins>
      <w:r>
        <w:rPr>
          <w:rFonts w:ascii="Arial" w:eastAsia="Arial" w:hAnsi="Arial" w:cs="Arial"/>
          <w:b/>
          <w:color w:val="C00000"/>
        </w:rPr>
        <w:t>put those into supplement</w:t>
      </w:r>
      <w:ins w:id="2" w:author="Tobias Mueller" w:date="2022-09-07T12:13:00Z">
        <w:r w:rsidR="002B5A3E">
          <w:rPr>
            <w:rFonts w:ascii="Arial" w:eastAsia="Arial" w:hAnsi="Arial" w:cs="Arial"/>
            <w:b/>
            <w:color w:val="C00000"/>
          </w:rPr>
          <w:t>al methods section</w:t>
        </w:r>
      </w:ins>
      <w:del w:id="3" w:author="Tobias Mueller" w:date="2022-09-07T12:13:00Z">
        <w:r w:rsidDel="002B5A3E">
          <w:rPr>
            <w:rFonts w:ascii="Arial" w:eastAsia="Arial" w:hAnsi="Arial" w:cs="Arial"/>
            <w:b/>
            <w:color w:val="C00000"/>
          </w:rPr>
          <w:delText>s</w:delText>
        </w:r>
      </w:del>
    </w:p>
    <w:p w14:paraId="2CADE946" w14:textId="77777777" w:rsidR="00D04B46" w:rsidRDefault="00D04B46" w:rsidP="00FD0250">
      <w:pPr>
        <w:spacing w:after="0" w:line="360" w:lineRule="auto"/>
        <w:rPr>
          <w:rFonts w:ascii="Arial" w:eastAsia="Arial" w:hAnsi="Arial" w:cs="Arial"/>
          <w:b/>
        </w:rPr>
      </w:pPr>
    </w:p>
    <w:p w14:paraId="1A1D1F37" w14:textId="77777777" w:rsidR="00D04B46" w:rsidDel="00162BD4" w:rsidRDefault="00D04B46" w:rsidP="00FD0250">
      <w:pPr>
        <w:spacing w:after="0" w:line="360" w:lineRule="auto"/>
        <w:rPr>
          <w:del w:id="4" w:author="Tobias Mueller" w:date="2022-08-12T08:13:00Z"/>
          <w:rFonts w:ascii="Arial" w:eastAsia="Arial" w:hAnsi="Arial" w:cs="Arial"/>
          <w:b/>
        </w:rPr>
      </w:pPr>
    </w:p>
    <w:p w14:paraId="5E04361D" w14:textId="77777777" w:rsidR="00D04B46" w:rsidRDefault="00D04B46" w:rsidP="00FD0250">
      <w:pPr>
        <w:spacing w:after="0" w:line="360" w:lineRule="auto"/>
        <w:rPr>
          <w:rFonts w:ascii="Arial" w:eastAsia="Arial" w:hAnsi="Arial" w:cs="Arial"/>
          <w:b/>
        </w:rPr>
      </w:pPr>
    </w:p>
    <w:p w14:paraId="10A4EF18" w14:textId="1DD0601F" w:rsidR="00A77B4D" w:rsidRDefault="00B43301" w:rsidP="00FD0250">
      <w:pPr>
        <w:spacing w:after="0" w:line="360" w:lineRule="auto"/>
        <w:rPr>
          <w:rFonts w:ascii="Arial" w:eastAsia="Arial" w:hAnsi="Arial" w:cs="Arial"/>
          <w:b/>
          <w:bCs/>
        </w:rPr>
      </w:pPr>
      <w:r w:rsidRPr="00DB55B1">
        <w:rPr>
          <w:rFonts w:ascii="Arial" w:eastAsia="Arial" w:hAnsi="Arial" w:cs="Arial"/>
          <w:b/>
        </w:rPr>
        <w:t xml:space="preserve">Title: </w:t>
      </w:r>
      <w:r w:rsidR="00A77B4D" w:rsidRPr="00DB55B1">
        <w:rPr>
          <w:rFonts w:ascii="Arial" w:eastAsia="Arial" w:hAnsi="Arial" w:cs="Arial"/>
          <w:b/>
          <w:bCs/>
        </w:rPr>
        <w:t xml:space="preserve">Nectar compounds impact </w:t>
      </w:r>
      <w:r w:rsidR="005829C0" w:rsidRPr="00DB55B1">
        <w:rPr>
          <w:rFonts w:ascii="Arial" w:eastAsia="Arial" w:hAnsi="Arial" w:cs="Arial"/>
          <w:b/>
          <w:bCs/>
        </w:rPr>
        <w:t>bacterial and fungal growth</w:t>
      </w:r>
      <w:r w:rsidR="00A77B4D" w:rsidRPr="00DB55B1">
        <w:rPr>
          <w:rFonts w:ascii="Arial" w:eastAsia="Arial" w:hAnsi="Arial" w:cs="Arial"/>
          <w:b/>
          <w:bCs/>
        </w:rPr>
        <w:t xml:space="preserve"> and shift community dynamics</w:t>
      </w:r>
      <w:r w:rsidR="00A97E1A">
        <w:rPr>
          <w:rFonts w:ascii="Arial" w:eastAsia="Arial" w:hAnsi="Arial" w:cs="Arial"/>
          <w:b/>
          <w:bCs/>
        </w:rPr>
        <w:t xml:space="preserve"> in a nectar analog</w:t>
      </w:r>
    </w:p>
    <w:p w14:paraId="2B119807" w14:textId="77777777" w:rsidR="007050B9" w:rsidRPr="00DB55B1" w:rsidRDefault="007050B9" w:rsidP="00FD0250">
      <w:pPr>
        <w:spacing w:after="0" w:line="360" w:lineRule="auto"/>
        <w:rPr>
          <w:rFonts w:ascii="Arial" w:eastAsia="Arial" w:hAnsi="Arial" w:cs="Arial"/>
        </w:rPr>
      </w:pPr>
    </w:p>
    <w:p w14:paraId="00000009" w14:textId="7BC38343" w:rsidR="00682FF2" w:rsidRDefault="007050B9" w:rsidP="00FD0250">
      <w:pPr>
        <w:spacing w:after="0" w:line="360" w:lineRule="auto"/>
        <w:rPr>
          <w:rFonts w:ascii="Arial" w:eastAsia="Arial" w:hAnsi="Arial" w:cs="Arial"/>
          <w:b/>
          <w:bCs/>
        </w:rPr>
      </w:pPr>
      <w:r w:rsidRPr="007050B9">
        <w:rPr>
          <w:rFonts w:ascii="Arial" w:eastAsia="Arial" w:hAnsi="Arial" w:cs="Arial"/>
          <w:b/>
          <w:bCs/>
        </w:rPr>
        <w:t>Running head:</w:t>
      </w:r>
      <w:r>
        <w:rPr>
          <w:rFonts w:ascii="Arial" w:eastAsia="Arial" w:hAnsi="Arial" w:cs="Arial"/>
          <w:b/>
          <w:bCs/>
        </w:rPr>
        <w:t xml:space="preserve"> NECTAR COMPOUNDS IMPACT GROWTH AND SHIFT COMMUNITY</w:t>
      </w:r>
    </w:p>
    <w:p w14:paraId="048E853A" w14:textId="77777777" w:rsidR="007050B9" w:rsidRPr="007050B9" w:rsidRDefault="007050B9" w:rsidP="00FD0250">
      <w:pPr>
        <w:spacing w:after="0" w:line="360" w:lineRule="auto"/>
        <w:rPr>
          <w:rFonts w:ascii="Arial" w:eastAsia="Arial" w:hAnsi="Arial" w:cs="Arial"/>
          <w:b/>
          <w:bCs/>
        </w:rPr>
      </w:pPr>
    </w:p>
    <w:p w14:paraId="0000000A" w14:textId="17B07580" w:rsidR="00682FF2" w:rsidRPr="00DB55B1" w:rsidRDefault="00B43301" w:rsidP="00FD0250">
      <w:pPr>
        <w:spacing w:after="0" w:line="360" w:lineRule="auto"/>
        <w:rPr>
          <w:rFonts w:ascii="Arial" w:eastAsia="Arial" w:hAnsi="Arial" w:cs="Arial"/>
        </w:rPr>
      </w:pPr>
      <w:r w:rsidRPr="00DB55B1">
        <w:rPr>
          <w:rFonts w:ascii="Arial" w:eastAsia="Arial" w:hAnsi="Arial" w:cs="Arial"/>
          <w:b/>
        </w:rPr>
        <w:t>Authors</w:t>
      </w:r>
      <w:r w:rsidRPr="00DB55B1">
        <w:rPr>
          <w:rFonts w:ascii="Arial" w:eastAsia="Arial" w:hAnsi="Arial" w:cs="Arial"/>
        </w:rPr>
        <w:t>: Tobias G. Mueller</w:t>
      </w:r>
      <w:r w:rsidRPr="00DB55B1">
        <w:rPr>
          <w:rFonts w:ascii="Arial" w:eastAsia="Arial" w:hAnsi="Arial" w:cs="Arial"/>
          <w:vertAlign w:val="superscript"/>
        </w:rPr>
        <w:t>[1][2]</w:t>
      </w:r>
      <w:r w:rsidRPr="00DB55B1">
        <w:rPr>
          <w:rFonts w:ascii="Arial" w:eastAsia="Arial" w:hAnsi="Arial" w:cs="Arial"/>
        </w:rPr>
        <w:t>*, Jacob S. Francis</w:t>
      </w:r>
      <w:r w:rsidRPr="00DB55B1">
        <w:rPr>
          <w:rFonts w:ascii="Arial" w:eastAsia="Arial" w:hAnsi="Arial" w:cs="Arial"/>
          <w:vertAlign w:val="superscript"/>
        </w:rPr>
        <w:t>[1]</w:t>
      </w:r>
      <w:r w:rsidRPr="00DB55B1">
        <w:rPr>
          <w:rFonts w:ascii="Arial" w:eastAsia="Arial" w:hAnsi="Arial" w:cs="Arial"/>
        </w:rPr>
        <w:t>, Rachel L. Vannette</w:t>
      </w:r>
      <w:r w:rsidRPr="00DB55B1">
        <w:rPr>
          <w:rFonts w:ascii="Arial" w:eastAsia="Arial" w:hAnsi="Arial" w:cs="Arial"/>
          <w:vertAlign w:val="superscript"/>
        </w:rPr>
        <w:t>[1]</w:t>
      </w:r>
    </w:p>
    <w:p w14:paraId="0000000B" w14:textId="77777777" w:rsidR="00682FF2" w:rsidRPr="00DB55B1" w:rsidRDefault="00682FF2" w:rsidP="00FD0250">
      <w:pPr>
        <w:spacing w:after="0" w:line="360" w:lineRule="auto"/>
        <w:rPr>
          <w:rFonts w:ascii="Arial" w:eastAsia="Arial" w:hAnsi="Arial" w:cs="Arial"/>
        </w:rPr>
      </w:pPr>
    </w:p>
    <w:p w14:paraId="0000000C" w14:textId="433EE682" w:rsidR="00682FF2" w:rsidRPr="00DB55B1" w:rsidRDefault="00B43301" w:rsidP="00FD0250">
      <w:pPr>
        <w:spacing w:after="0" w:line="360" w:lineRule="auto"/>
        <w:rPr>
          <w:rFonts w:ascii="Arial" w:eastAsia="Arial" w:hAnsi="Arial" w:cs="Arial"/>
        </w:rPr>
      </w:pPr>
      <w:r w:rsidRPr="00DB55B1">
        <w:rPr>
          <w:rFonts w:ascii="Arial" w:eastAsia="Arial" w:hAnsi="Arial" w:cs="Arial"/>
        </w:rPr>
        <w:t>[1] Department of Entomology and Nematology, University of California, Davis</w:t>
      </w:r>
      <w:r w:rsidR="003E3E7C" w:rsidRPr="00DB55B1">
        <w:rPr>
          <w:rFonts w:ascii="Arial" w:eastAsia="Arial" w:hAnsi="Arial" w:cs="Arial"/>
        </w:rPr>
        <w:t>, Davis, CA, USA</w:t>
      </w:r>
    </w:p>
    <w:p w14:paraId="0000000E" w14:textId="5E23F555" w:rsidR="00682FF2" w:rsidRPr="00DB55B1" w:rsidRDefault="00B43301" w:rsidP="00FD0250">
      <w:pPr>
        <w:spacing w:after="0" w:line="360" w:lineRule="auto"/>
        <w:rPr>
          <w:rFonts w:ascii="Arial" w:eastAsia="Arial" w:hAnsi="Arial" w:cs="Arial"/>
          <w:b/>
        </w:rPr>
      </w:pPr>
      <w:r w:rsidRPr="00DB55B1">
        <w:rPr>
          <w:rFonts w:ascii="Arial" w:eastAsia="Arial" w:hAnsi="Arial" w:cs="Arial"/>
        </w:rPr>
        <w:t>[2] Department of Entomology, Cornell University</w:t>
      </w:r>
      <w:r w:rsidR="003E3E7C" w:rsidRPr="00DB55B1">
        <w:rPr>
          <w:rFonts w:ascii="Arial" w:eastAsia="Arial" w:hAnsi="Arial" w:cs="Arial"/>
        </w:rPr>
        <w:t>, Ithaca, NY, USA</w:t>
      </w:r>
    </w:p>
    <w:p w14:paraId="2E9AE888" w14:textId="77777777" w:rsidR="00B827BE" w:rsidRDefault="00B827BE" w:rsidP="00FD0250">
      <w:pPr>
        <w:spacing w:after="0" w:line="360" w:lineRule="auto"/>
        <w:rPr>
          <w:rFonts w:ascii="Arial" w:eastAsia="Arial" w:hAnsi="Arial" w:cs="Arial"/>
        </w:rPr>
      </w:pPr>
    </w:p>
    <w:p w14:paraId="7AEBCDB2" w14:textId="5893A141" w:rsidR="00364294" w:rsidRPr="00DB55B1" w:rsidRDefault="00364294" w:rsidP="00FD0250">
      <w:pPr>
        <w:spacing w:after="0" w:line="360" w:lineRule="auto"/>
        <w:rPr>
          <w:rFonts w:ascii="Arial" w:eastAsia="Arial" w:hAnsi="Arial" w:cs="Arial"/>
        </w:rPr>
      </w:pPr>
      <w:r w:rsidRPr="00DB55B1">
        <w:rPr>
          <w:rFonts w:ascii="Arial" w:eastAsia="Arial" w:hAnsi="Arial" w:cs="Arial"/>
        </w:rPr>
        <w:t>* Corresponding author</w:t>
      </w:r>
      <w:r w:rsidR="00DB55B1" w:rsidRPr="00DB55B1">
        <w:rPr>
          <w:rFonts w:ascii="Arial" w:eastAsia="Arial" w:hAnsi="Arial" w:cs="Arial"/>
        </w:rPr>
        <w:t>;</w:t>
      </w:r>
      <w:r w:rsidRPr="00DB55B1">
        <w:rPr>
          <w:rFonts w:ascii="Arial" w:eastAsia="Arial" w:hAnsi="Arial" w:cs="Arial"/>
        </w:rPr>
        <w:t xml:space="preserve"> email: </w:t>
      </w:r>
      <w:del w:id="5" w:author="Tobias Mueller" w:date="2022-09-29T11:34:00Z">
        <w:r w:rsidR="00000000" w:rsidDel="003C48B1">
          <w:fldChar w:fldCharType="begin"/>
        </w:r>
        <w:r w:rsidR="00000000" w:rsidDel="003C48B1">
          <w:delInstrText xml:space="preserve"> HYPERLINK "mailto:tm524@cornell.edu" </w:delInstrText>
        </w:r>
        <w:r w:rsidR="00000000" w:rsidDel="003C48B1">
          <w:fldChar w:fldCharType="separate"/>
        </w:r>
        <w:r w:rsidR="00B827BE" w:rsidRPr="002577DC" w:rsidDel="003C48B1">
          <w:rPr>
            <w:rStyle w:val="Hyperlink"/>
            <w:rFonts w:ascii="Arial" w:eastAsia="Arial" w:hAnsi="Arial" w:cs="Arial"/>
          </w:rPr>
          <w:delText>tm524@cornell.edu</w:delText>
        </w:r>
        <w:r w:rsidR="00000000" w:rsidDel="003C48B1">
          <w:rPr>
            <w:rStyle w:val="Hyperlink"/>
            <w:rFonts w:ascii="Arial" w:eastAsia="Arial" w:hAnsi="Arial" w:cs="Arial"/>
          </w:rPr>
          <w:fldChar w:fldCharType="end"/>
        </w:r>
      </w:del>
      <w:ins w:id="6" w:author="Tobias Mueller" w:date="2022-09-29T11:34:00Z">
        <w:r w:rsidR="003C48B1" w:rsidRPr="003C48B1">
          <w:rPr>
            <w:rFonts w:ascii="Arial" w:eastAsia="Arial" w:hAnsi="Arial" w:cs="Arial"/>
            <w:rPrChange w:id="7" w:author="Tobias Mueller" w:date="2022-09-29T11:34:00Z">
              <w:rPr>
                <w:rStyle w:val="Hyperlink"/>
                <w:rFonts w:ascii="Arial" w:eastAsia="Arial" w:hAnsi="Arial" w:cs="Arial"/>
              </w:rPr>
            </w:rPrChange>
          </w:rPr>
          <w:t>t</w:t>
        </w:r>
        <w:r w:rsidR="003C48B1" w:rsidRPr="003C48B1">
          <w:rPr>
            <w:rFonts w:ascii="Arial" w:eastAsia="Arial" w:hAnsi="Arial" w:cs="Arial"/>
            <w:rPrChange w:id="8" w:author="Tobias Mueller" w:date="2022-09-29T11:34:00Z">
              <w:rPr>
                <w:rStyle w:val="Hyperlink"/>
                <w:rFonts w:ascii="Arial" w:eastAsia="Arial" w:hAnsi="Arial" w:cs="Arial"/>
              </w:rPr>
            </w:rPrChange>
          </w:rPr>
          <w:t>gmueller@ucdavise</w:t>
        </w:r>
        <w:r w:rsidR="003C48B1">
          <w:rPr>
            <w:rFonts w:ascii="Arial" w:eastAsia="Arial" w:hAnsi="Arial" w:cs="Arial"/>
          </w:rPr>
          <w:t>.edu</w:t>
        </w:r>
      </w:ins>
      <w:r w:rsidR="00B827BE">
        <w:rPr>
          <w:rFonts w:ascii="Arial" w:eastAsia="Arial" w:hAnsi="Arial" w:cs="Arial"/>
        </w:rPr>
        <w:t xml:space="preserve">, </w:t>
      </w:r>
      <w:r w:rsidR="004F762E">
        <w:rPr>
          <w:rFonts w:ascii="Arial" w:eastAsia="Arial" w:hAnsi="Arial" w:cs="Arial"/>
        </w:rPr>
        <w:t xml:space="preserve">(+1) </w:t>
      </w:r>
      <w:r w:rsidR="00B827BE">
        <w:rPr>
          <w:rFonts w:ascii="Arial" w:eastAsia="Arial" w:hAnsi="Arial" w:cs="Arial"/>
        </w:rPr>
        <w:t xml:space="preserve">512-992-7688, </w:t>
      </w:r>
      <w:r w:rsidR="004F762E">
        <w:rPr>
          <w:rFonts w:ascii="Arial" w:eastAsia="Arial" w:hAnsi="Arial" w:cs="Arial"/>
        </w:rPr>
        <w:t>4124</w:t>
      </w:r>
      <w:r w:rsidR="00B827BE">
        <w:rPr>
          <w:rFonts w:ascii="Arial" w:eastAsia="Arial" w:hAnsi="Arial" w:cs="Arial"/>
        </w:rPr>
        <w:t xml:space="preserve"> Comstock Hall, Cornell University, Ithaca, NY, 14850</w:t>
      </w:r>
    </w:p>
    <w:p w14:paraId="244FC437" w14:textId="77777777" w:rsidR="00364294" w:rsidRPr="00DB55B1" w:rsidRDefault="00364294" w:rsidP="00FD0250">
      <w:pPr>
        <w:spacing w:after="0" w:line="360" w:lineRule="auto"/>
        <w:rPr>
          <w:rFonts w:ascii="Arial" w:eastAsia="Arial" w:hAnsi="Arial" w:cs="Arial"/>
        </w:rPr>
      </w:pPr>
    </w:p>
    <w:p w14:paraId="0000000F"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color w:val="000000"/>
          <w:u w:val="single"/>
        </w:rPr>
        <w:t>ORCID ID: </w:t>
      </w:r>
    </w:p>
    <w:p w14:paraId="00000010" w14:textId="77777777" w:rsidR="00682FF2" w:rsidRPr="00DB55B1" w:rsidRDefault="00B43301" w:rsidP="00FD0250">
      <w:pPr>
        <w:pBdr>
          <w:top w:val="nil"/>
          <w:left w:val="nil"/>
          <w:bottom w:val="nil"/>
          <w:right w:val="nil"/>
          <w:between w:val="nil"/>
        </w:pBdr>
        <w:spacing w:after="0" w:line="360" w:lineRule="auto"/>
        <w:rPr>
          <w:rFonts w:ascii="Arial" w:eastAsia="Arial" w:hAnsi="Arial" w:cs="Arial"/>
        </w:rPr>
      </w:pPr>
      <w:r w:rsidRPr="00DB55B1">
        <w:rPr>
          <w:rFonts w:ascii="Arial" w:eastAsia="Arial" w:hAnsi="Arial" w:cs="Arial"/>
        </w:rPr>
        <w:t>https://orcid.org/0000-0002-6127-3091 (TM)</w:t>
      </w:r>
    </w:p>
    <w:p w14:paraId="00000011" w14:textId="77777777" w:rsidR="00682FF2" w:rsidRPr="00DB55B1" w:rsidRDefault="00B43301" w:rsidP="00FD0250">
      <w:pPr>
        <w:pBdr>
          <w:top w:val="nil"/>
          <w:left w:val="nil"/>
          <w:bottom w:val="nil"/>
          <w:right w:val="nil"/>
          <w:between w:val="nil"/>
        </w:pBdr>
        <w:spacing w:after="0" w:line="360" w:lineRule="auto"/>
        <w:rPr>
          <w:rFonts w:ascii="Arial" w:eastAsia="Arial" w:hAnsi="Arial" w:cs="Arial"/>
        </w:rPr>
      </w:pPr>
      <w:r w:rsidRPr="00DB55B1">
        <w:rPr>
          <w:rFonts w:ascii="Arial" w:eastAsia="Arial" w:hAnsi="Arial" w:cs="Arial"/>
        </w:rPr>
        <w:t>https://orcid.org/0000-0002-3534-3113 (JSF)</w:t>
      </w:r>
    </w:p>
    <w:p w14:paraId="00000012" w14:textId="77777777" w:rsidR="00682FF2" w:rsidRPr="00DB55B1" w:rsidRDefault="00B43301" w:rsidP="00FD0250">
      <w:pPr>
        <w:pBdr>
          <w:top w:val="nil"/>
          <w:left w:val="nil"/>
          <w:bottom w:val="nil"/>
          <w:right w:val="nil"/>
          <w:between w:val="nil"/>
        </w:pBdr>
        <w:spacing w:after="0" w:line="360" w:lineRule="auto"/>
        <w:rPr>
          <w:rFonts w:ascii="Arial" w:eastAsia="Arial" w:hAnsi="Arial" w:cs="Arial"/>
        </w:rPr>
      </w:pPr>
      <w:r w:rsidRPr="00DB55B1">
        <w:rPr>
          <w:rFonts w:ascii="Arial" w:eastAsia="Arial" w:hAnsi="Arial" w:cs="Arial"/>
        </w:rPr>
        <w:t>https://orcid.org/0000-0002-0447-3468 (RLV)</w:t>
      </w:r>
    </w:p>
    <w:p w14:paraId="348B1CF2" w14:textId="77777777" w:rsidR="006A6C1B" w:rsidRPr="00DB55B1" w:rsidRDefault="006A6C1B" w:rsidP="00FD0250">
      <w:pPr>
        <w:pBdr>
          <w:top w:val="nil"/>
          <w:left w:val="nil"/>
          <w:bottom w:val="nil"/>
          <w:right w:val="nil"/>
          <w:between w:val="nil"/>
        </w:pBdr>
        <w:spacing w:after="0" w:line="360" w:lineRule="auto"/>
        <w:rPr>
          <w:rFonts w:ascii="Arial" w:eastAsia="Arial" w:hAnsi="Arial" w:cs="Arial"/>
          <w:u w:val="single"/>
        </w:rPr>
      </w:pPr>
    </w:p>
    <w:p w14:paraId="529AFD7A" w14:textId="77777777" w:rsidR="009D705F" w:rsidRDefault="005829C0" w:rsidP="00FD0250">
      <w:pPr>
        <w:spacing w:after="240" w:line="360" w:lineRule="auto"/>
        <w:rPr>
          <w:rFonts w:ascii="Arial" w:eastAsia="Arial" w:hAnsi="Arial" w:cs="Arial"/>
        </w:rPr>
      </w:pPr>
      <w:r w:rsidRPr="009D705F">
        <w:rPr>
          <w:rFonts w:ascii="Arial" w:eastAsia="Arial" w:hAnsi="Arial" w:cs="Arial"/>
          <w:bCs/>
          <w:u w:val="single"/>
        </w:rPr>
        <w:t>Keywords</w:t>
      </w:r>
      <w:r w:rsidRPr="00DB55B1">
        <w:rPr>
          <w:rFonts w:ascii="Arial" w:eastAsia="Arial" w:hAnsi="Arial" w:cs="Arial"/>
        </w:rPr>
        <w:t xml:space="preserve">: </w:t>
      </w:r>
    </w:p>
    <w:p w14:paraId="3EE72AB3" w14:textId="68D60AE4" w:rsidR="009308A8" w:rsidRPr="000112D5" w:rsidRDefault="005829C0" w:rsidP="000112D5">
      <w:pPr>
        <w:spacing w:after="240" w:line="360" w:lineRule="auto"/>
        <w:rPr>
          <w:rFonts w:ascii="Arial" w:eastAsia="Arial" w:hAnsi="Arial" w:cs="Arial"/>
        </w:rPr>
      </w:pPr>
      <w:r w:rsidRPr="00DB55B1">
        <w:rPr>
          <w:rFonts w:ascii="Arial" w:eastAsia="Arial" w:hAnsi="Arial" w:cs="Arial"/>
        </w:rPr>
        <w:t>nectar chemistry, floral microbiome, floral reward, secondary metabolite, plant defense</w:t>
      </w:r>
    </w:p>
    <w:p w14:paraId="0F034971" w14:textId="77777777" w:rsidR="009308A8" w:rsidRDefault="009308A8" w:rsidP="00FD0250">
      <w:pPr>
        <w:spacing w:after="0" w:line="360" w:lineRule="auto"/>
        <w:rPr>
          <w:color w:val="2F5496" w:themeColor="accent1" w:themeShade="BF"/>
        </w:rPr>
      </w:pPr>
    </w:p>
    <w:p w14:paraId="31553922" w14:textId="77777777" w:rsidR="00252471" w:rsidRPr="00252471" w:rsidRDefault="00252471" w:rsidP="00FD0250">
      <w:pPr>
        <w:spacing w:after="0" w:line="360" w:lineRule="auto"/>
        <w:rPr>
          <w:rFonts w:ascii="Arial" w:eastAsia="Arial" w:hAnsi="Arial" w:cs="Arial"/>
          <w:b/>
          <w:bCs/>
          <w:shd w:val="clear" w:color="auto" w:fill="FDFDFD"/>
        </w:rPr>
      </w:pPr>
      <w:r w:rsidRPr="00252471">
        <w:rPr>
          <w:rFonts w:ascii="Arial" w:eastAsia="Arial" w:hAnsi="Arial" w:cs="Arial"/>
          <w:b/>
          <w:bCs/>
          <w:shd w:val="clear" w:color="auto" w:fill="FDFDFD"/>
        </w:rPr>
        <w:t>Originality-significance statement</w:t>
      </w:r>
    </w:p>
    <w:p w14:paraId="4D42DB0C" w14:textId="389E576A" w:rsidR="00135AF1" w:rsidRPr="000B3BEA" w:rsidRDefault="005F6C86" w:rsidP="00FD0250">
      <w:pPr>
        <w:spacing w:after="0" w:line="360" w:lineRule="auto"/>
        <w:rPr>
          <w:color w:val="2F5496" w:themeColor="accent1" w:themeShade="BF"/>
        </w:rPr>
      </w:pPr>
      <w:r>
        <w:rPr>
          <w:rFonts w:ascii="Arial" w:eastAsia="Arial" w:hAnsi="Arial" w:cs="Arial"/>
          <w:shd w:val="clear" w:color="auto" w:fill="FDFDFD"/>
        </w:rPr>
        <w:t xml:space="preserve">We examine the hypothesis that filtering due to inhospitable nectar chemistry is a main driver of the low diversity of microbes found in floral nectar. </w:t>
      </w:r>
      <w:r w:rsidR="009308A8">
        <w:rPr>
          <w:rFonts w:ascii="Arial" w:eastAsia="Arial" w:hAnsi="Arial" w:cs="Arial"/>
          <w:shd w:val="clear" w:color="auto" w:fill="FDFDFD"/>
        </w:rPr>
        <w:t>This study is the first to</w:t>
      </w:r>
      <w:r w:rsidR="00252471">
        <w:rPr>
          <w:rFonts w:ascii="Arial" w:eastAsia="Arial" w:hAnsi="Arial" w:cs="Arial"/>
          <w:shd w:val="clear" w:color="auto" w:fill="FDFDFD"/>
        </w:rPr>
        <w:t xml:space="preserve"> broadly compare if </w:t>
      </w:r>
      <w:r w:rsidR="00252471" w:rsidRPr="00DB55B1">
        <w:rPr>
          <w:rFonts w:ascii="Arial" w:eastAsia="Arial" w:hAnsi="Arial" w:cs="Arial"/>
          <w:shd w:val="clear" w:color="auto" w:fill="FDFDFD"/>
        </w:rPr>
        <w:t>microbes, isolated from nectar and other habitats, vary in resistance</w:t>
      </w:r>
      <w:r w:rsidR="009308A8">
        <w:rPr>
          <w:rFonts w:ascii="Arial" w:eastAsia="Arial" w:hAnsi="Arial" w:cs="Arial"/>
          <w:shd w:val="clear" w:color="auto" w:fill="FDFDFD"/>
        </w:rPr>
        <w:t>, and therefor</w:t>
      </w:r>
      <w:r w:rsidR="00E276C8">
        <w:rPr>
          <w:rFonts w:ascii="Arial" w:eastAsia="Arial" w:hAnsi="Arial" w:cs="Arial"/>
          <w:shd w:val="clear" w:color="auto" w:fill="FDFDFD"/>
        </w:rPr>
        <w:t>e</w:t>
      </w:r>
      <w:r w:rsidR="009308A8">
        <w:rPr>
          <w:rFonts w:ascii="Arial" w:eastAsia="Arial" w:hAnsi="Arial" w:cs="Arial"/>
          <w:shd w:val="clear" w:color="auto" w:fill="FDFDFD"/>
        </w:rPr>
        <w:t xml:space="preserve"> colonizing ability,</w:t>
      </w:r>
      <w:r w:rsidR="00252471" w:rsidRPr="00DB55B1">
        <w:rPr>
          <w:rFonts w:ascii="Arial" w:eastAsia="Arial" w:hAnsi="Arial" w:cs="Arial"/>
          <w:shd w:val="clear" w:color="auto" w:fill="FDFDFD"/>
        </w:rPr>
        <w:t xml:space="preserve"> to a range of nectar </w:t>
      </w:r>
      <w:r w:rsidR="00252471">
        <w:rPr>
          <w:rFonts w:ascii="Arial" w:eastAsia="Arial" w:hAnsi="Arial" w:cs="Arial"/>
          <w:shd w:val="clear" w:color="auto" w:fill="FDFDFD"/>
        </w:rPr>
        <w:t xml:space="preserve">compounds </w:t>
      </w:r>
      <w:r w:rsidR="00252471" w:rsidRPr="00DB55B1">
        <w:rPr>
          <w:rFonts w:ascii="Arial" w:eastAsia="Arial" w:hAnsi="Arial" w:cs="Arial"/>
          <w:shd w:val="clear" w:color="auto" w:fill="FDFDFD"/>
        </w:rPr>
        <w:t>and if these compounds impact microbe-microbe interactions.</w:t>
      </w:r>
      <w:r w:rsidR="00252471">
        <w:rPr>
          <w:rFonts w:ascii="Arial" w:eastAsia="Arial" w:hAnsi="Arial" w:cs="Arial"/>
          <w:shd w:val="clear" w:color="auto" w:fill="FDFDFD"/>
        </w:rPr>
        <w:t xml:space="preserve"> </w:t>
      </w:r>
    </w:p>
    <w:p w14:paraId="05AF2872" w14:textId="474B49F8" w:rsidR="00135AF1" w:rsidRPr="00DB55B1" w:rsidRDefault="00135AF1" w:rsidP="00FD0250">
      <w:pPr>
        <w:spacing w:after="0" w:line="360" w:lineRule="auto"/>
        <w:rPr>
          <w:rFonts w:ascii="Arial" w:eastAsia="Arial" w:hAnsi="Arial" w:cs="Arial"/>
        </w:rPr>
      </w:pPr>
    </w:p>
    <w:p w14:paraId="00000015" w14:textId="45645617" w:rsidR="00682FF2" w:rsidRPr="00DB55B1" w:rsidRDefault="009308A8" w:rsidP="00FD0250">
      <w:pPr>
        <w:spacing w:after="0" w:line="360" w:lineRule="auto"/>
        <w:rPr>
          <w:rFonts w:ascii="Arial" w:eastAsia="Arial" w:hAnsi="Arial" w:cs="Arial"/>
        </w:rPr>
      </w:pPr>
      <w:r>
        <w:rPr>
          <w:rFonts w:ascii="Arial" w:eastAsia="Arial" w:hAnsi="Arial" w:cs="Arial"/>
          <w:b/>
          <w:color w:val="000000"/>
        </w:rPr>
        <w:t>Summary</w:t>
      </w:r>
    </w:p>
    <w:p w14:paraId="00000016" w14:textId="7DAA4D90" w:rsidR="00682FF2" w:rsidRPr="00DB55B1" w:rsidRDefault="00B43301" w:rsidP="00FD0250">
      <w:pPr>
        <w:spacing w:after="0" w:line="360" w:lineRule="auto"/>
        <w:rPr>
          <w:rFonts w:ascii="Arial" w:eastAsia="Arial" w:hAnsi="Arial" w:cs="Arial"/>
          <w:color w:val="202122"/>
        </w:rPr>
      </w:pPr>
      <w:r w:rsidRPr="00DB55B1">
        <w:rPr>
          <w:rFonts w:ascii="Arial" w:eastAsia="Arial" w:hAnsi="Arial" w:cs="Arial"/>
          <w:color w:val="000000"/>
        </w:rPr>
        <w:t xml:space="preserve">Floral nectar is frequently colonized by </w:t>
      </w:r>
      <w:r w:rsidR="009C2632">
        <w:rPr>
          <w:rFonts w:ascii="Arial" w:eastAsia="Arial" w:hAnsi="Arial" w:cs="Arial"/>
          <w:color w:val="000000"/>
        </w:rPr>
        <w:t>microbes</w:t>
      </w:r>
      <w:r w:rsidRPr="00DB55B1">
        <w:rPr>
          <w:rFonts w:ascii="Arial" w:eastAsia="Arial" w:hAnsi="Arial" w:cs="Arial"/>
          <w:color w:val="000000"/>
        </w:rPr>
        <w:t>. However</w:t>
      </w:r>
      <w:r w:rsidR="009C2632">
        <w:rPr>
          <w:rFonts w:ascii="Arial" w:eastAsia="Arial" w:hAnsi="Arial" w:cs="Arial"/>
          <w:color w:val="000000"/>
        </w:rPr>
        <w:t>,</w:t>
      </w:r>
      <w:r w:rsidR="005829C0" w:rsidRPr="00DB55B1">
        <w:rPr>
          <w:rFonts w:ascii="Arial" w:eastAsia="Arial" w:hAnsi="Arial" w:cs="Arial"/>
          <w:color w:val="000000"/>
        </w:rPr>
        <w:t xml:space="preserve"> </w:t>
      </w:r>
      <w:r w:rsidRPr="00DB55B1">
        <w:rPr>
          <w:rFonts w:ascii="Arial" w:eastAsia="Arial" w:hAnsi="Arial" w:cs="Arial"/>
          <w:color w:val="000000"/>
        </w:rPr>
        <w:t xml:space="preserve">nectar microbial communities are typically </w:t>
      </w:r>
      <w:r w:rsidR="005829C0" w:rsidRPr="00DB55B1">
        <w:rPr>
          <w:rFonts w:ascii="Arial" w:eastAsia="Arial" w:hAnsi="Arial" w:cs="Arial"/>
          <w:color w:val="000000"/>
        </w:rPr>
        <w:t>species-poor</w:t>
      </w:r>
      <w:r w:rsidRPr="00DB55B1">
        <w:rPr>
          <w:rFonts w:ascii="Arial" w:eastAsia="Arial" w:hAnsi="Arial" w:cs="Arial"/>
          <w:color w:val="000000"/>
        </w:rPr>
        <w:t xml:space="preserve"> and dominated by few </w:t>
      </w:r>
      <w:r w:rsidR="005829C0" w:rsidRPr="00DB55B1">
        <w:rPr>
          <w:rFonts w:ascii="Arial" w:eastAsia="Arial" w:hAnsi="Arial" w:cs="Arial"/>
          <w:color w:val="000000"/>
        </w:rPr>
        <w:t xml:space="preserve">cosmopolitan </w:t>
      </w:r>
      <w:r w:rsidRPr="00DB55B1">
        <w:rPr>
          <w:rFonts w:ascii="Arial" w:eastAsia="Arial" w:hAnsi="Arial" w:cs="Arial"/>
          <w:color w:val="000000"/>
        </w:rPr>
        <w:t xml:space="preserve">genera. </w:t>
      </w:r>
      <w:r w:rsidR="005829C0" w:rsidRPr="00DB55B1">
        <w:rPr>
          <w:rFonts w:ascii="Arial" w:eastAsia="Arial" w:hAnsi="Arial" w:cs="Arial"/>
          <w:color w:val="000000"/>
        </w:rPr>
        <w:t>O</w:t>
      </w:r>
      <w:r w:rsidR="00B120CB" w:rsidRPr="00DB55B1">
        <w:rPr>
          <w:rFonts w:ascii="Arial" w:eastAsia="Arial" w:hAnsi="Arial" w:cs="Arial"/>
          <w:color w:val="000000"/>
        </w:rPr>
        <w:t xml:space="preserve">ne hypothesis </w:t>
      </w:r>
      <w:r w:rsidRPr="00DB55B1">
        <w:rPr>
          <w:rFonts w:ascii="Arial" w:eastAsia="Arial" w:hAnsi="Arial" w:cs="Arial"/>
          <w:color w:val="000000"/>
        </w:rPr>
        <w:t xml:space="preserve">is </w:t>
      </w:r>
      <w:r w:rsidRPr="00DB55B1">
        <w:rPr>
          <w:rFonts w:ascii="Arial" w:eastAsia="Arial" w:hAnsi="Arial" w:cs="Arial"/>
          <w:color w:val="202122"/>
        </w:rPr>
        <w:t xml:space="preserve">that nectar </w:t>
      </w:r>
      <w:r w:rsidR="005829C0" w:rsidRPr="00DB55B1">
        <w:rPr>
          <w:rFonts w:ascii="Arial" w:eastAsia="Arial" w:hAnsi="Arial" w:cs="Arial"/>
          <w:color w:val="202122"/>
        </w:rPr>
        <w:t xml:space="preserve">constituents </w:t>
      </w:r>
      <w:r w:rsidR="003E4C9F">
        <w:rPr>
          <w:rFonts w:ascii="Arial" w:eastAsia="Arial" w:hAnsi="Arial" w:cs="Arial"/>
          <w:color w:val="202122"/>
        </w:rPr>
        <w:t xml:space="preserve">may act as </w:t>
      </w:r>
      <w:r w:rsidRPr="00DB55B1">
        <w:rPr>
          <w:rFonts w:ascii="Arial" w:eastAsia="Arial" w:hAnsi="Arial" w:cs="Arial"/>
          <w:color w:val="202122"/>
        </w:rPr>
        <w:t>environmental filter</w:t>
      </w:r>
      <w:r w:rsidR="003E4C9F">
        <w:rPr>
          <w:rFonts w:ascii="Arial" w:eastAsia="Arial" w:hAnsi="Arial" w:cs="Arial"/>
          <w:color w:val="202122"/>
        </w:rPr>
        <w:t>s</w:t>
      </w:r>
      <w:r w:rsidRPr="00DB55B1">
        <w:rPr>
          <w:rFonts w:ascii="Arial" w:eastAsia="Arial" w:hAnsi="Arial" w:cs="Arial"/>
          <w:color w:val="202122"/>
        </w:rPr>
        <w:t>.</w:t>
      </w:r>
      <w:r w:rsidR="009C2632">
        <w:rPr>
          <w:rFonts w:ascii="Arial" w:eastAsia="Arial" w:hAnsi="Arial" w:cs="Arial"/>
          <w:color w:val="202122"/>
        </w:rPr>
        <w:t xml:space="preserve"> </w:t>
      </w:r>
      <w:r w:rsidR="000B3BEA">
        <w:rPr>
          <w:rFonts w:ascii="Arial" w:eastAsia="Arial" w:hAnsi="Arial" w:cs="Arial"/>
          <w:color w:val="000000"/>
        </w:rPr>
        <w:t>We</w:t>
      </w:r>
      <w:r w:rsidRPr="00DB55B1">
        <w:rPr>
          <w:rFonts w:ascii="Arial" w:eastAsia="Arial" w:hAnsi="Arial" w:cs="Arial"/>
          <w:color w:val="000000"/>
        </w:rPr>
        <w:t xml:space="preserve"> </w:t>
      </w:r>
      <w:r w:rsidRPr="00DB55B1">
        <w:rPr>
          <w:rFonts w:ascii="Arial" w:eastAsia="Arial" w:hAnsi="Arial" w:cs="Arial"/>
        </w:rPr>
        <w:t xml:space="preserve">tested how </w:t>
      </w:r>
      <w:r w:rsidR="00893E1B" w:rsidRPr="00DB55B1">
        <w:rPr>
          <w:rFonts w:ascii="Arial" w:eastAsia="Arial" w:hAnsi="Arial" w:cs="Arial"/>
        </w:rPr>
        <w:t>five</w:t>
      </w:r>
      <w:r w:rsidRPr="00DB55B1">
        <w:rPr>
          <w:rFonts w:ascii="Arial" w:eastAsia="Arial" w:hAnsi="Arial" w:cs="Arial"/>
        </w:rPr>
        <w:t xml:space="preserve"> non-sugar nectar compounds</w:t>
      </w:r>
      <w:r w:rsidR="003F20B1" w:rsidRPr="00DB55B1">
        <w:rPr>
          <w:rFonts w:ascii="Arial" w:eastAsia="Arial" w:hAnsi="Arial" w:cs="Arial"/>
        </w:rPr>
        <w:t xml:space="preserve"> as well as elevated sugar</w:t>
      </w:r>
      <w:r w:rsidRPr="00DB55B1">
        <w:rPr>
          <w:rFonts w:ascii="Arial" w:eastAsia="Arial" w:hAnsi="Arial" w:cs="Arial"/>
        </w:rPr>
        <w:t xml:space="preserve"> impacted the growth of 12 fungal and bacterial species isolated from </w:t>
      </w:r>
      <w:r w:rsidR="009C2632">
        <w:rPr>
          <w:rFonts w:ascii="Arial" w:eastAsia="Arial" w:hAnsi="Arial" w:cs="Arial"/>
        </w:rPr>
        <w:t>nectar</w:t>
      </w:r>
      <w:r w:rsidRPr="00DB55B1">
        <w:rPr>
          <w:rFonts w:ascii="Arial" w:eastAsia="Arial" w:hAnsi="Arial" w:cs="Arial"/>
        </w:rPr>
        <w:t>, pollinators, and the environme</w:t>
      </w:r>
      <w:r w:rsidRPr="00DB55B1">
        <w:rPr>
          <w:rFonts w:ascii="Arial" w:eastAsia="Arial" w:hAnsi="Arial" w:cs="Arial"/>
          <w:color w:val="202122"/>
        </w:rPr>
        <w:t>nt.</w:t>
      </w:r>
      <w:r w:rsidR="002C7232">
        <w:rPr>
          <w:rFonts w:ascii="Arial" w:eastAsia="Arial" w:hAnsi="Arial" w:cs="Arial"/>
          <w:color w:val="202122"/>
        </w:rPr>
        <w:t xml:space="preserve"> We hypothesized that nectar isolated microbes would have the least growth suppression.</w:t>
      </w:r>
      <w:r w:rsidR="000B3BEA">
        <w:rPr>
          <w:rFonts w:ascii="Arial" w:eastAsia="Arial" w:hAnsi="Arial" w:cs="Arial"/>
          <w:color w:val="202122"/>
        </w:rPr>
        <w:t xml:space="preserve"> </w:t>
      </w:r>
      <w:r w:rsidR="00B120CB" w:rsidRPr="00DB55B1">
        <w:rPr>
          <w:rFonts w:ascii="Arial" w:eastAsia="Arial" w:hAnsi="Arial" w:cs="Arial"/>
          <w:color w:val="202122"/>
        </w:rPr>
        <w:t>Additionally, t</w:t>
      </w:r>
      <w:r w:rsidRPr="00DB55B1">
        <w:rPr>
          <w:rFonts w:ascii="Arial" w:eastAsia="Arial" w:hAnsi="Arial" w:cs="Arial"/>
          <w:color w:val="202122"/>
        </w:rPr>
        <w:t xml:space="preserve">o test if nectar compounds could affect the outcome of </w:t>
      </w:r>
      <w:r w:rsidR="002C2B10" w:rsidRPr="00DB55B1">
        <w:rPr>
          <w:rFonts w:ascii="Arial" w:eastAsia="Arial" w:hAnsi="Arial" w:cs="Arial"/>
          <w:color w:val="202122"/>
        </w:rPr>
        <w:t>competition</w:t>
      </w:r>
      <w:r w:rsidR="00B120CB" w:rsidRPr="00DB55B1">
        <w:rPr>
          <w:rFonts w:ascii="Arial" w:eastAsia="Arial" w:hAnsi="Arial" w:cs="Arial"/>
          <w:color w:val="202122"/>
        </w:rPr>
        <w:t xml:space="preserve"> </w:t>
      </w:r>
      <w:r w:rsidR="003E4C9F">
        <w:rPr>
          <w:rFonts w:ascii="Arial" w:eastAsia="Arial" w:hAnsi="Arial" w:cs="Arial"/>
          <w:color w:val="202122"/>
        </w:rPr>
        <w:t>between</w:t>
      </w:r>
      <w:r w:rsidR="00B120CB" w:rsidRPr="00DB55B1">
        <w:rPr>
          <w:rFonts w:ascii="Arial" w:eastAsia="Arial" w:hAnsi="Arial" w:cs="Arial"/>
          <w:color w:val="202122"/>
        </w:rPr>
        <w:t xml:space="preserve"> microb</w:t>
      </w:r>
      <w:r w:rsidR="003E4C9F">
        <w:rPr>
          <w:rFonts w:ascii="Arial" w:eastAsia="Arial" w:hAnsi="Arial" w:cs="Arial"/>
          <w:color w:val="202122"/>
        </w:rPr>
        <w:t>es</w:t>
      </w:r>
      <w:r w:rsidR="002C2B10" w:rsidRPr="00DB55B1">
        <w:rPr>
          <w:rFonts w:ascii="Arial" w:eastAsia="Arial" w:hAnsi="Arial" w:cs="Arial"/>
          <w:color w:val="202122"/>
        </w:rPr>
        <w:t>,</w:t>
      </w:r>
      <w:r w:rsidRPr="00DB55B1">
        <w:rPr>
          <w:rFonts w:ascii="Arial" w:eastAsia="Arial" w:hAnsi="Arial" w:cs="Arial"/>
          <w:color w:val="202122"/>
        </w:rPr>
        <w:t xml:space="preserve"> we grew a subset of microbes in co-culture across a subset of treatments.</w:t>
      </w:r>
    </w:p>
    <w:p w14:paraId="00000017" w14:textId="77777777" w:rsidR="00682FF2" w:rsidRPr="00DB55B1" w:rsidRDefault="00682FF2" w:rsidP="00FD0250">
      <w:pPr>
        <w:spacing w:after="0" w:line="360" w:lineRule="auto"/>
        <w:rPr>
          <w:rFonts w:ascii="Arial" w:eastAsia="Arial" w:hAnsi="Arial" w:cs="Arial"/>
        </w:rPr>
      </w:pPr>
    </w:p>
    <w:p w14:paraId="00000018" w14:textId="257AA75D" w:rsidR="00682FF2" w:rsidRDefault="00B43301" w:rsidP="00FD0250">
      <w:pPr>
        <w:spacing w:after="0" w:line="360" w:lineRule="auto"/>
        <w:rPr>
          <w:rFonts w:ascii="Arial" w:eastAsia="Arial" w:hAnsi="Arial" w:cs="Arial"/>
          <w:color w:val="000000"/>
          <w:shd w:val="clear" w:color="auto" w:fill="FDFDFD"/>
        </w:rPr>
      </w:pPr>
      <w:r w:rsidRPr="00DB55B1">
        <w:rPr>
          <w:rFonts w:ascii="Arial" w:eastAsia="Arial" w:hAnsi="Arial" w:cs="Arial"/>
          <w:color w:val="000000"/>
        </w:rPr>
        <w:t>We found that some compounds such as H</w:t>
      </w:r>
      <w:r w:rsidRPr="00DB55B1">
        <w:rPr>
          <w:rFonts w:ascii="Arial" w:eastAsia="Arial" w:hAnsi="Arial" w:cs="Arial"/>
          <w:color w:val="000000"/>
          <w:vertAlign w:val="subscript"/>
        </w:rPr>
        <w:t>2</w:t>
      </w:r>
      <w:r w:rsidRPr="00DB55B1">
        <w:rPr>
          <w:rFonts w:ascii="Arial" w:eastAsia="Arial" w:hAnsi="Arial" w:cs="Arial"/>
          <w:color w:val="000000"/>
        </w:rPr>
        <w:t>O</w:t>
      </w:r>
      <w:r w:rsidRPr="00DB55B1">
        <w:rPr>
          <w:rFonts w:ascii="Arial" w:eastAsia="Arial" w:hAnsi="Arial" w:cs="Arial"/>
          <w:color w:val="000000"/>
          <w:vertAlign w:val="subscript"/>
        </w:rPr>
        <w:t>2</w:t>
      </w:r>
      <w:r w:rsidRPr="00DB55B1">
        <w:rPr>
          <w:rFonts w:ascii="Arial" w:eastAsia="Arial" w:hAnsi="Arial" w:cs="Arial"/>
          <w:color w:val="000000"/>
        </w:rPr>
        <w:t xml:space="preserve"> suppressed microbial growth across many but not all microbes tested. Other </w:t>
      </w:r>
      <w:r w:rsidRPr="00DB55B1">
        <w:rPr>
          <w:rFonts w:ascii="Arial" w:eastAsia="Arial" w:hAnsi="Arial" w:cs="Arial"/>
        </w:rPr>
        <w:t xml:space="preserve">compounds were more specialized in the microbes they impacted. </w:t>
      </w:r>
      <w:r w:rsidRPr="00DB55B1">
        <w:rPr>
          <w:rFonts w:ascii="Arial" w:eastAsia="Arial" w:hAnsi="Arial" w:cs="Arial"/>
          <w:color w:val="000000"/>
        </w:rPr>
        <w:t>As hypothesized, the nectar specialist</w:t>
      </w:r>
      <w:r w:rsidR="000F1477">
        <w:rPr>
          <w:rFonts w:ascii="Arial" w:eastAsia="Arial" w:hAnsi="Arial" w:cs="Arial"/>
          <w:color w:val="000000"/>
        </w:rPr>
        <w:t xml:space="preserve"> </w:t>
      </w:r>
      <w:r w:rsidR="000F1477" w:rsidRPr="000B3BEA">
        <w:rPr>
          <w:rFonts w:ascii="Arial" w:eastAsia="Arial" w:hAnsi="Arial" w:cs="Arial"/>
          <w:color w:val="000000" w:themeColor="text1"/>
        </w:rPr>
        <w:t>yeast</w:t>
      </w:r>
      <w:r w:rsidRPr="000B3BEA">
        <w:rPr>
          <w:rFonts w:ascii="Arial" w:eastAsia="Arial" w:hAnsi="Arial" w:cs="Arial"/>
          <w:color w:val="000000" w:themeColor="text1"/>
        </w:rPr>
        <w:t xml:space="preserve"> </w:t>
      </w:r>
      <w:r w:rsidRPr="00DB55B1">
        <w:rPr>
          <w:rFonts w:ascii="Arial" w:eastAsia="Arial" w:hAnsi="Arial" w:cs="Arial"/>
          <w:i/>
          <w:color w:val="000000"/>
        </w:rPr>
        <w:t>Met</w:t>
      </w:r>
      <w:r w:rsidRPr="00DB55B1">
        <w:rPr>
          <w:rFonts w:ascii="Arial" w:eastAsia="Arial" w:hAnsi="Arial" w:cs="Arial"/>
          <w:i/>
        </w:rPr>
        <w:t>schnikowia</w:t>
      </w:r>
      <w:r w:rsidRPr="00DB55B1">
        <w:rPr>
          <w:rFonts w:ascii="Arial" w:eastAsia="Arial" w:hAnsi="Arial" w:cs="Arial"/>
          <w:i/>
          <w:color w:val="000000"/>
        </w:rPr>
        <w:t xml:space="preserve"> reukaufii</w:t>
      </w:r>
      <w:r w:rsidRPr="00DB55B1">
        <w:rPr>
          <w:rFonts w:ascii="Arial" w:eastAsia="Arial" w:hAnsi="Arial" w:cs="Arial"/>
          <w:color w:val="000000"/>
        </w:rPr>
        <w:t xml:space="preserve"> was unaffected by most nectar compounds assayed. However, many non-nectar specialist microbes remained unaffected by </w:t>
      </w:r>
      <w:r w:rsidR="002C7232">
        <w:rPr>
          <w:rFonts w:ascii="Arial" w:eastAsia="Arial" w:hAnsi="Arial" w:cs="Arial"/>
          <w:color w:val="000000"/>
        </w:rPr>
        <w:t xml:space="preserve">nectar </w:t>
      </w:r>
      <w:r w:rsidRPr="00DB55B1">
        <w:rPr>
          <w:rFonts w:ascii="Arial" w:eastAsia="Arial" w:hAnsi="Arial" w:cs="Arial"/>
          <w:color w:val="000000"/>
        </w:rPr>
        <w:t>compounds thought to reduce microbial growth</w:t>
      </w:r>
      <w:r w:rsidRPr="00DB55B1">
        <w:rPr>
          <w:rFonts w:ascii="Arial" w:eastAsia="Arial" w:hAnsi="Arial" w:cs="Arial"/>
        </w:rPr>
        <w:t xml:space="preserve">. Our results show that nectar chemistry can influence microbial communities but that </w:t>
      </w:r>
      <w:r w:rsidR="00B120CB" w:rsidRPr="00DB55B1">
        <w:rPr>
          <w:rFonts w:ascii="Arial" w:eastAsia="Arial" w:hAnsi="Arial" w:cs="Arial"/>
        </w:rPr>
        <w:t>microbe-specific responses to nectar compounds are common</w:t>
      </w:r>
      <w:r w:rsidRPr="00DB55B1">
        <w:rPr>
          <w:rFonts w:ascii="Arial" w:eastAsia="Arial" w:hAnsi="Arial" w:cs="Arial"/>
          <w:shd w:val="clear" w:color="auto" w:fill="FDFDFD"/>
        </w:rPr>
        <w:t xml:space="preserve">. </w:t>
      </w:r>
      <w:r w:rsidR="00B120CB" w:rsidRPr="00DB55B1">
        <w:rPr>
          <w:rFonts w:ascii="Arial" w:eastAsia="Arial" w:hAnsi="Arial" w:cs="Arial"/>
          <w:color w:val="000000"/>
          <w:shd w:val="clear" w:color="auto" w:fill="FDFDFD"/>
        </w:rPr>
        <w:t>N</w:t>
      </w:r>
      <w:r w:rsidRPr="00DB55B1">
        <w:rPr>
          <w:rFonts w:ascii="Arial" w:eastAsia="Arial" w:hAnsi="Arial" w:cs="Arial"/>
          <w:color w:val="000000"/>
          <w:shd w:val="clear" w:color="auto" w:fill="FDFDFD"/>
        </w:rPr>
        <w:t>ectar chemistry also affect</w:t>
      </w:r>
      <w:r w:rsidR="00B120CB" w:rsidRPr="00DB55B1">
        <w:rPr>
          <w:rFonts w:ascii="Arial" w:eastAsia="Arial" w:hAnsi="Arial" w:cs="Arial"/>
          <w:color w:val="000000"/>
          <w:shd w:val="clear" w:color="auto" w:fill="FDFDFD"/>
        </w:rPr>
        <w:t>ed</w:t>
      </w:r>
      <w:r w:rsidRPr="00DB55B1">
        <w:rPr>
          <w:rFonts w:ascii="Arial" w:eastAsia="Arial" w:hAnsi="Arial" w:cs="Arial"/>
          <w:color w:val="000000"/>
          <w:shd w:val="clear" w:color="auto" w:fill="FDFDFD"/>
        </w:rPr>
        <w:t xml:space="preserve"> the outcome of species interactions</w:t>
      </w:r>
      <w:r w:rsidR="00B120CB" w:rsidRPr="00DB55B1">
        <w:rPr>
          <w:rFonts w:ascii="Arial" w:eastAsia="Arial" w:hAnsi="Arial" w:cs="Arial"/>
          <w:color w:val="000000"/>
          <w:shd w:val="clear" w:color="auto" w:fill="FDFDFD"/>
        </w:rPr>
        <w:t xml:space="preserve"> among microbial taxa, suggesting that non-sugar compounds can affect microbial community assembly in flowers. </w:t>
      </w:r>
    </w:p>
    <w:p w14:paraId="5CE41031" w14:textId="60C1CFF6" w:rsidR="00F30CFF" w:rsidRDefault="00F30CFF" w:rsidP="00FD0250">
      <w:pPr>
        <w:spacing w:after="0" w:line="360" w:lineRule="auto"/>
        <w:rPr>
          <w:rFonts w:ascii="Arial" w:eastAsia="Arial" w:hAnsi="Arial" w:cs="Arial"/>
          <w:color w:val="000000"/>
          <w:shd w:val="clear" w:color="auto" w:fill="FDFDFD"/>
        </w:rPr>
      </w:pPr>
    </w:p>
    <w:p w14:paraId="1A31CFEE" w14:textId="77777777" w:rsidR="007F236F" w:rsidRPr="00DB55B1" w:rsidRDefault="007F236F" w:rsidP="00FD0250">
      <w:pPr>
        <w:spacing w:after="0" w:line="360" w:lineRule="auto"/>
        <w:rPr>
          <w:rFonts w:ascii="Arial" w:eastAsia="Arial" w:hAnsi="Arial" w:cs="Arial"/>
        </w:rPr>
      </w:pPr>
    </w:p>
    <w:p w14:paraId="0000001B"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b/>
          <w:color w:val="000000"/>
        </w:rPr>
        <w:t>Introduction</w:t>
      </w:r>
    </w:p>
    <w:p w14:paraId="0000001C" w14:textId="5C991760" w:rsidR="00682FF2" w:rsidRPr="00DB55B1" w:rsidRDefault="00B43301" w:rsidP="00FD0250">
      <w:pPr>
        <w:spacing w:after="0" w:line="360" w:lineRule="auto"/>
        <w:rPr>
          <w:rFonts w:ascii="Arial" w:eastAsia="Arial" w:hAnsi="Arial" w:cs="Arial"/>
        </w:rPr>
      </w:pPr>
      <w:r w:rsidRPr="00DB55B1">
        <w:rPr>
          <w:rFonts w:ascii="Arial" w:eastAsia="Arial" w:hAnsi="Arial" w:cs="Arial"/>
          <w:color w:val="000000"/>
        </w:rPr>
        <w:t xml:space="preserve">Most angiosperms produce floral nectar to attract pollinators. Floral nectar (hereafter simply nectar) is an aqueous solution </w:t>
      </w:r>
      <w:r w:rsidR="007A1ECA" w:rsidRPr="00DB55B1">
        <w:rPr>
          <w:rFonts w:ascii="Arial" w:eastAsia="Arial" w:hAnsi="Arial" w:cs="Arial"/>
          <w:color w:val="000000"/>
        </w:rPr>
        <w:t xml:space="preserve">often predominantly </w:t>
      </w:r>
      <w:r w:rsidRPr="00DB55B1">
        <w:rPr>
          <w:rFonts w:ascii="Arial" w:eastAsia="Arial" w:hAnsi="Arial" w:cs="Arial"/>
          <w:color w:val="000000"/>
        </w:rPr>
        <w:t>composed of sugars</w:t>
      </w:r>
      <w:r w:rsidR="007A1ECA" w:rsidRPr="00DB55B1">
        <w:rPr>
          <w:rFonts w:ascii="Arial" w:eastAsia="Arial" w:hAnsi="Arial" w:cs="Arial"/>
          <w:color w:val="000000"/>
        </w:rPr>
        <w:t xml:space="preserve"> including </w:t>
      </w:r>
      <w:r w:rsidRPr="00DB55B1">
        <w:rPr>
          <w:rFonts w:ascii="Arial" w:eastAsia="Arial" w:hAnsi="Arial" w:cs="Arial"/>
          <w:color w:val="000000"/>
        </w:rPr>
        <w:t xml:space="preserve">sucrose, glucose, and fructose </w:t>
      </w:r>
      <w:r w:rsidR="00A863A3"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{"citationID":"6hOqUBYC","properties":{"formattedCitation":"(Baker and Baker, 1983)","plainCitation":"(Baker and Baker, 1983)","noteIndex":0},"citationItems":[{"id":604,"uris":["http://zotero.org/users/6808850/items/RVVEUEHJ"],"itemData":{"id":604,"type":"chapter","container-title":"Handbook of Experimental Pollination Biology","event-place":"New York","page":"117-141","publisher":"Van Nostrand Reinhold","publisher-place":"New York","title":"Floral nectar sugar constituents in relation to pollinator type","author":[{"family":"Baker","given":"H. G."},{"family":"Baker","given":"I."}],"issued":{"date-parts":[["1983"]]}}}],"schema":"https://github.com/citation-style-language/schema/raw/master/csl-citation.json"} </w:instrText>
      </w:r>
      <w:r w:rsidR="00A863A3" w:rsidRPr="00DB55B1">
        <w:rPr>
          <w:rFonts w:ascii="Arial" w:eastAsia="Arial" w:hAnsi="Arial" w:cs="Arial"/>
          <w:color w:val="000000"/>
        </w:rPr>
        <w:fldChar w:fldCharType="separate"/>
      </w:r>
      <w:r w:rsidR="00785E72" w:rsidRPr="00785E72">
        <w:rPr>
          <w:rFonts w:ascii="Arial" w:hAnsi="Arial" w:cs="Arial"/>
        </w:rPr>
        <w:t>(Baker and Baker, 1983)</w:t>
      </w:r>
      <w:r w:rsidR="00A863A3" w:rsidRPr="00DB55B1">
        <w:rPr>
          <w:rFonts w:ascii="Arial" w:eastAsia="Arial" w:hAnsi="Arial" w:cs="Arial"/>
          <w:color w:val="000000"/>
        </w:rPr>
        <w:fldChar w:fldCharType="end"/>
      </w:r>
      <w:r w:rsidRPr="00DB55B1">
        <w:rPr>
          <w:rFonts w:ascii="Arial" w:eastAsia="Arial" w:hAnsi="Arial" w:cs="Arial"/>
          <w:color w:val="000000"/>
        </w:rPr>
        <w:t xml:space="preserve">. </w:t>
      </w:r>
      <w:r w:rsidRPr="00DB55B1">
        <w:rPr>
          <w:rFonts w:ascii="Arial" w:eastAsia="Arial" w:hAnsi="Arial" w:cs="Arial"/>
        </w:rPr>
        <w:t>However</w:t>
      </w:r>
      <w:r w:rsidRPr="00DB55B1">
        <w:rPr>
          <w:rFonts w:ascii="Arial" w:eastAsia="Arial" w:hAnsi="Arial" w:cs="Arial"/>
          <w:color w:val="000000"/>
        </w:rPr>
        <w:t>, nectar is much more than a simple sugar solution; approximately 10% of nectar’s dry weight is composed of non</w:t>
      </w:r>
      <w:r w:rsidRPr="00DB55B1">
        <w:rPr>
          <w:rFonts w:ascii="Arial" w:eastAsia="Arial" w:hAnsi="Arial" w:cs="Arial"/>
        </w:rPr>
        <w:t>-</w:t>
      </w:r>
      <w:r w:rsidRPr="00DB55B1">
        <w:rPr>
          <w:rFonts w:ascii="Arial" w:eastAsia="Arial" w:hAnsi="Arial" w:cs="Arial"/>
          <w:color w:val="000000"/>
        </w:rPr>
        <w:t xml:space="preserve">sugar </w:t>
      </w:r>
      <w:r w:rsidR="00B56F5B" w:rsidRPr="00DB55B1">
        <w:rPr>
          <w:rFonts w:ascii="Arial" w:eastAsia="Arial" w:hAnsi="Arial" w:cs="Arial"/>
          <w:color w:val="000000"/>
        </w:rPr>
        <w:t>compounds</w:t>
      </w:r>
      <w:r w:rsidRPr="00DB55B1">
        <w:rPr>
          <w:rFonts w:ascii="Arial" w:eastAsia="Arial" w:hAnsi="Arial" w:cs="Arial"/>
          <w:color w:val="000000"/>
        </w:rPr>
        <w:t xml:space="preserve"> including free amino acids, proteins, lipids, vitamins, and alkaloids among other </w:t>
      </w:r>
      <w:r w:rsidR="007C03EA" w:rsidRPr="00DB55B1">
        <w:rPr>
          <w:rFonts w:ascii="Arial" w:eastAsia="Arial" w:hAnsi="Arial" w:cs="Arial"/>
          <w:color w:val="000000"/>
        </w:rPr>
        <w:t>compounds</w:t>
      </w:r>
      <w:r w:rsidRPr="00DB55B1">
        <w:rPr>
          <w:rFonts w:ascii="Arial" w:eastAsia="Arial" w:hAnsi="Arial" w:cs="Arial"/>
          <w:color w:val="000000"/>
        </w:rPr>
        <w:t xml:space="preserve"> </w:t>
      </w:r>
      <w:r w:rsidR="00A863A3"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{"citationID":"7yZpEURd","properties":{"formattedCitation":"(Baker, 1977; Nicolson {\\i{}et al.}, 2007; Roy {\\i{}et al.}, 2017)","plainCitation":"(Baker, 1977; Nicolson et al., 2007; Roy et al., 2017)","noteIndex":0},"citationItems":[{"id":70,"uris":["http://zotero.org/users/6808850/items/FKWQ5F82"],"itemData":{"id":70,"type":"article-journal","abstract":"Plants attract mutualistic animals by oﬀering a reward of nectar. Speciﬁcally, ﬂoral nectar (FN) is produced to attract pollinators, whereas extraﬂoral nectar (EFN) mediates indirect defenses through the attraction of mutualist predatory insects to limit herbivory. Nearly 90% of all plant species, including 75% of domesticated crops, beneﬁt from animal-mediated pollination, which is largely facilitated by FN. Moreover, EFN represents one of the few defense mechanisms for which stable eﬀects on plant health and ﬁtness have been demonstrated in multiple systems, and thus plays a crucial role in the resistance phenotype of plants producing it. In spite of its central role in plant-animal interactions, the molecular events involved in the development of both ﬂoral and extraﬂoral nectaries (the glands that produce nectar), as well as the synthesis and secretion of the nectar itself, have been poorly understood until recently. This review will cover major recent developments in the understanding of (1) nectar chemistry and its role in plant-mutualist interactions, (2) the structure and development of nectaries, (3) nectar production, and (4) its regulation by phytohormones.","container-title":"Plant Science","DOI":"10.1016/j.plantsci.2017.04.012","ISSN":"01689452","journalAbbreviation":"Plant Science","language":"en","page":"148-164","source":"DOI.org (Crossref)","title":"Review: Nectar biology: From molecules to ecosystems","title-short":"Review","volume":"262","author":[{"family":"Roy","given":"Rahul"},{"family":"Schmitt","given":"Anthony J."},{"family":"Thomas","given":"Jason B."},{"family":"Carter","given":"Clay J."}],"issued":{"date-parts":[["2017",9]]}}},{"id":131,"uris":["http://zotero.org/users/6808850/items/JMFSIRN4"],"itemData":{"id":131,"type":"book","event-place":"Dordrecht","ISBN":"978-1-4020-5936-0","language":"en","note":"OCLC: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W."},{"family":"Nepi","given":"Massimo"},{"family":"Pacini","given":"Ettore"}],"issued":{"date-parts":[["2007"]]}}},{"id":108,"uris":["http://zotero.org/users/6808850/items/L5MYNCIK"],"itemData":{"id":108,"type":"article-journal","abstract":"This brief review describes and discusses some chemical substances that have been found in a synoptic survey of flowering plant nectars. The ever-present sugars are not considered. Amino acids are universally present, in amounts up to about 4 m1 . g /ml - Nectars are richer in amino acids if the flowers that produce them are pollinated by settling moths, butterflies and many wasps which, as adults, do not have alternative sources of protein-building materials. They are weaker in the cases of flowers pollinated by bees and bats (which utilize pollen as a nitrogen source) and birds that catch insects. In addition to potentiality for increasing life span and reproductive output of pollinating insects, amino acids in nectars of all kinds may help to privide a distinctive « taste » to the nectar of each species. Nectar amino acid complements appear to be strictly controlled genetically; these complements have a use in taxonomic and phylogenetic studies of congeneric species. Extra-floral nectar produced on the same plant as floral nectar has a different amino acid complement.","container-title":"Apidologie","DOI":"10.1051/apido:19770405","ISSN":"0044-8435","issue":"4","journalAbbreviation":"Apidologie","language":"en","page":"349-356","source":"DOI.org (Crossref)","title":"Non-Sugar Chemical Constituents of Nectar","volume":"8","author":[{"family":"Baker","given":"Herbert G."}],"issued":{"date-parts":[["1977"]]}}}],"schema":"https://github.com/citation-style-language/schema/raw/master/csl-citation.json"} </w:instrText>
      </w:r>
      <w:r w:rsidR="00A863A3" w:rsidRPr="00DB55B1">
        <w:rPr>
          <w:rFonts w:ascii="Arial" w:eastAsia="Arial" w:hAnsi="Arial" w:cs="Arial"/>
          <w:color w:val="000000"/>
        </w:rPr>
        <w:fldChar w:fldCharType="separate"/>
      </w:r>
      <w:r w:rsidR="00785E72" w:rsidRPr="00785E72">
        <w:rPr>
          <w:rFonts w:ascii="Arial" w:hAnsi="Arial" w:cs="Arial"/>
          <w:szCs w:val="24"/>
        </w:rPr>
        <w:t xml:space="preserve">(Baker, 1977; Nicolson </w:t>
      </w:r>
      <w:r w:rsidR="00785E72" w:rsidRPr="00785E72">
        <w:rPr>
          <w:rFonts w:ascii="Arial" w:hAnsi="Arial" w:cs="Arial"/>
          <w:i/>
          <w:iCs/>
          <w:szCs w:val="24"/>
        </w:rPr>
        <w:t>et al.</w:t>
      </w:r>
      <w:r w:rsidR="00785E72" w:rsidRPr="00785E72">
        <w:rPr>
          <w:rFonts w:ascii="Arial" w:hAnsi="Arial" w:cs="Arial"/>
          <w:szCs w:val="24"/>
        </w:rPr>
        <w:t xml:space="preserve">, 2007; Roy </w:t>
      </w:r>
      <w:r w:rsidR="00785E72" w:rsidRPr="00785E72">
        <w:rPr>
          <w:rFonts w:ascii="Arial" w:hAnsi="Arial" w:cs="Arial"/>
          <w:i/>
          <w:iCs/>
          <w:szCs w:val="24"/>
        </w:rPr>
        <w:t>et al.</w:t>
      </w:r>
      <w:r w:rsidR="00785E72" w:rsidRPr="00785E72">
        <w:rPr>
          <w:rFonts w:ascii="Arial" w:hAnsi="Arial" w:cs="Arial"/>
          <w:szCs w:val="24"/>
        </w:rPr>
        <w:t>, 2017)</w:t>
      </w:r>
      <w:r w:rsidR="00A863A3" w:rsidRPr="00DB55B1">
        <w:rPr>
          <w:rFonts w:ascii="Arial" w:eastAsia="Arial" w:hAnsi="Arial" w:cs="Arial"/>
          <w:color w:val="000000"/>
        </w:rPr>
        <w:fldChar w:fldCharType="end"/>
      </w:r>
      <w:r w:rsidR="00221497" w:rsidRPr="00DB55B1">
        <w:rPr>
          <w:rFonts w:ascii="Arial" w:eastAsia="Arial" w:hAnsi="Arial" w:cs="Arial"/>
          <w:color w:val="000000"/>
        </w:rPr>
        <w:t xml:space="preserve"> and </w:t>
      </w:r>
      <w:r w:rsidRPr="00DB55B1">
        <w:rPr>
          <w:rFonts w:ascii="Arial" w:eastAsia="Arial" w:hAnsi="Arial" w:cs="Arial"/>
          <w:color w:val="000000"/>
        </w:rPr>
        <w:t xml:space="preserve">can differ </w:t>
      </w:r>
      <w:r w:rsidR="00FA233C" w:rsidRPr="00DB55B1">
        <w:rPr>
          <w:rFonts w:ascii="Arial" w:eastAsia="Arial" w:hAnsi="Arial" w:cs="Arial"/>
          <w:color w:val="000000"/>
        </w:rPr>
        <w:t xml:space="preserve">substantially </w:t>
      </w:r>
      <w:r w:rsidRPr="00DB55B1">
        <w:rPr>
          <w:rFonts w:ascii="Arial" w:eastAsia="Arial" w:hAnsi="Arial" w:cs="Arial"/>
          <w:color w:val="000000"/>
        </w:rPr>
        <w:t xml:space="preserve">among and within species </w:t>
      </w:r>
      <w:r w:rsidR="00A863A3"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{"citationID":"dkvSi4hQ","properties":{"formattedCitation":"(Nicolson {\\i{}et al.}, 2007; Ryniewicz {\\i{}et al.}, 2020)","plainCitation":"(Nicolson et al., 2007; Ryniewicz et al., 2020)","noteIndex":0},"citationItems":[{"id":131,"uris":["http://zotero.org/users/6808850/items/JMFSIRN4"],"itemData":{"id":131,"type":"book","event-place":"Dordrecht","ISBN":"978-1-4020-5936-0","language":"en","note":"OCLC: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W."},{"family":"Nepi","given":"Massimo"},{"family":"Pacini","given":"Ettore"}],"issued":{"date-parts":[["2007"]]}}},{"id":107,"uris":["http://zotero.org/users/6808850/items/PGR2H96R"],"itemData":{"id":107,"type":"article-journal","abstract":"Floral nectar, being a primary reward for insect visitors, is a key factor in shaping plant–pollinator interactions. However, little is known about the variability in nectar traits, which could potentially affect pollinators and the reproduction of the species. We investigated intraspecific variation in nectar traits in 14 populations of a Red-listed plant, Polemonium caeruleum. Populations varied in terms of the proportion of self-compatible and self-incompatible individuals, and insect communities visiting flowers. Using HPLC, we determined the nectar sugar and amino acid (AA) composition and concentration. We also recorded some basic habitat parameters, which could influence nectar chemistry. In seven selected populations, we investigated the taxonomic composition of the insects visiting flowers. Our observations revealed significant intraspecific variability in nectar chemistry in P. caeruleum. Nectar production was male-biased, with male-phase flowers secreting sucrose- and AA-rich nectar. An analysis revealed that variability in P. caeruleum nectar may be slightly shaped by environmental factors. The studied nectar characters, especially sugars, had little effect on insects visiting flowers. We argue that variation in nectar traits in this generalist plant is a matter of random genetic drift or “adaptive wandering” rather than directional specialization and adaptation in the most effective and abundant group of pollinators.","container-title":"Plants","DOI":"10.3390/plants9101297","ISSN":"2223-7747","issue":"10","journalAbbreviation":"Plants (Basel)","note":"PMID: 33019586\nPMCID: PMC7600102","source":"PubMed Central","title":"Intraspecific Variation in Nectar Chemistry and Its Implications for Insect Visitors: The Case of the Medicinal Plant, Polemonium Caeruleum L.","title-short":"Intraspecific Variation in Nectar Chemistry and Its Implications for Insect Visitors","URL":"https://www.ncbi.nlm.nih.gov/pmc/articles/PMC7600102/","volume":"9","author":[{"family":"Ryniewicz","given":"Justyna"},{"family":"Skłodowski","given":"Mateusz"},{"family":"Chmur","given":"Magdalena"},{"family":"Bajguz","given":"Andrzej"},{"family":"Roguz","given":"Katarzyna"},{"family":"Roguz","given":"Agata"},{"family":"Zych","given":"Marcin"}],"accessed":{"date-parts":[["2021",6,4]]},"issued":{"date-parts":[["2020",10,1]]}}}],"schema":"https://github.com/citation-style-language/schema/raw/master/csl-citation.json"} </w:instrText>
      </w:r>
      <w:r w:rsidR="00A863A3" w:rsidRPr="00DB55B1">
        <w:rPr>
          <w:rFonts w:ascii="Arial" w:eastAsia="Arial" w:hAnsi="Arial" w:cs="Arial"/>
          <w:color w:val="000000"/>
        </w:rPr>
        <w:fldChar w:fldCharType="separate"/>
      </w:r>
      <w:r w:rsidR="00785E72" w:rsidRPr="00785E72">
        <w:rPr>
          <w:rFonts w:ascii="Arial" w:hAnsi="Arial" w:cs="Arial"/>
          <w:szCs w:val="24"/>
        </w:rPr>
        <w:t xml:space="preserve">(Nicolson </w:t>
      </w:r>
      <w:r w:rsidR="00785E72" w:rsidRPr="00785E72">
        <w:rPr>
          <w:rFonts w:ascii="Arial" w:hAnsi="Arial" w:cs="Arial"/>
          <w:i/>
          <w:iCs/>
          <w:szCs w:val="24"/>
        </w:rPr>
        <w:t>et al.</w:t>
      </w:r>
      <w:r w:rsidR="00785E72" w:rsidRPr="00785E72">
        <w:rPr>
          <w:rFonts w:ascii="Arial" w:hAnsi="Arial" w:cs="Arial"/>
          <w:szCs w:val="24"/>
        </w:rPr>
        <w:t xml:space="preserve">, 2007; Ryniewicz </w:t>
      </w:r>
      <w:r w:rsidR="00785E72" w:rsidRPr="00785E72">
        <w:rPr>
          <w:rFonts w:ascii="Arial" w:hAnsi="Arial" w:cs="Arial"/>
          <w:i/>
          <w:iCs/>
          <w:szCs w:val="24"/>
        </w:rPr>
        <w:t>et al.</w:t>
      </w:r>
      <w:r w:rsidR="00785E72" w:rsidRPr="00785E72">
        <w:rPr>
          <w:rFonts w:ascii="Arial" w:hAnsi="Arial" w:cs="Arial"/>
          <w:szCs w:val="24"/>
        </w:rPr>
        <w:t>, 2020)</w:t>
      </w:r>
      <w:r w:rsidR="00A863A3" w:rsidRPr="00DB55B1">
        <w:rPr>
          <w:rFonts w:ascii="Arial" w:eastAsia="Arial" w:hAnsi="Arial" w:cs="Arial"/>
          <w:color w:val="000000"/>
        </w:rPr>
        <w:fldChar w:fldCharType="end"/>
      </w:r>
      <w:r w:rsidR="00D739B5" w:rsidRPr="00DB55B1">
        <w:rPr>
          <w:rFonts w:ascii="Arial" w:eastAsia="Arial" w:hAnsi="Arial" w:cs="Arial"/>
          <w:color w:val="000000"/>
        </w:rPr>
        <w:t>.</w:t>
      </w:r>
      <w:r w:rsidRPr="00DB55B1">
        <w:rPr>
          <w:rFonts w:ascii="Arial" w:eastAsia="Arial" w:hAnsi="Arial" w:cs="Arial"/>
          <w:color w:val="000000"/>
        </w:rPr>
        <w:t xml:space="preserve"> </w:t>
      </w:r>
    </w:p>
    <w:p w14:paraId="0000001D" w14:textId="77777777" w:rsidR="00682FF2" w:rsidRPr="00DB55B1" w:rsidRDefault="00682FF2" w:rsidP="00FD0250">
      <w:pPr>
        <w:spacing w:after="0" w:line="360" w:lineRule="auto"/>
        <w:rPr>
          <w:rFonts w:ascii="Arial" w:eastAsia="Arial" w:hAnsi="Arial" w:cs="Arial"/>
        </w:rPr>
      </w:pPr>
    </w:p>
    <w:p w14:paraId="00000020" w14:textId="002461C6" w:rsidR="00682FF2" w:rsidRPr="00DB55B1" w:rsidRDefault="00B43301" w:rsidP="00FD0250">
      <w:pPr>
        <w:spacing w:after="0" w:line="360" w:lineRule="auto"/>
        <w:rPr>
          <w:rFonts w:ascii="Arial" w:eastAsia="Arial" w:hAnsi="Arial" w:cs="Arial"/>
          <w:color w:val="202122"/>
        </w:rPr>
      </w:pPr>
      <w:r w:rsidRPr="00DB55B1">
        <w:rPr>
          <w:rFonts w:ascii="Arial" w:eastAsia="Arial" w:hAnsi="Arial" w:cs="Arial"/>
          <w:color w:val="000000"/>
        </w:rPr>
        <w:t xml:space="preserve">Nectar can be colonized by microbes, primarily yeasts and bacteria, which are deposited by floral visitors </w:t>
      </w:r>
      <w:r w:rsidR="00A863A3" w:rsidRPr="00DB55B1">
        <w:rPr>
          <w:rFonts w:ascii="Arial" w:eastAsia="Arial" w:hAnsi="Arial" w:cs="Arial"/>
          <w:color w:val="000000"/>
        </w:rPr>
        <w:fldChar w:fldCharType="begin"/>
      </w:r>
      <w:r w:rsidR="00B33AEF">
        <w:rPr>
          <w:rFonts w:ascii="Arial" w:eastAsia="Arial" w:hAnsi="Arial" w:cs="Arial"/>
          <w:color w:val="000000"/>
        </w:rPr>
        <w:instrText xml:space="preserve"> ADDIN ZOTERO_ITEM CSL_CITATION {"citationID":"KL54mM8j","properties":{"formattedCitation":"(Sandhu and Waraich, 1985; Russell {\\i{}et al.}, 2019; Zemenick {\\i{}et al.}, 2021)","plainCitation":"(Sandhu and Waraich, 1985; Russell et al., 2019; Zemenick et al., 2021)","noteIndex":0},"citationItems":[{"id":4,"uris":["http://zotero.org/users/6808850/items/YALNMKDZ"],"itemData":{"id":4,"type":"article-journal","abstract":"A study of the yeast flora of 328 honey stomachs from 7 different pollinating bee species, and 342 flower nectar samples of 9 different flower species yielded 766 yeast isolates composed of 16 genera and 47 species. Most of the yeast species from both the sources belonged to the genusCandida, while the most frequently isolated yeasts wereDekkera intermedia from honey stomach andCandida blankii from flower nectar. Among the honey bees,Xylocopa sp., and among flowers,Citrus medica, yielded the highest number of yeast species. Nineteen species of yeasts belonging to 9 genera were common to both the sources.","container-title":"Microbial Ecology","DOI":"10.1007/BF02015108","ISSN":"1432-184X","issue":"1","journalAbbreviation":"Microb Ecol","language":"en","page":"51-58","source":"Springer Link","title":"Yeasts associated with pollinating bees and flower nectar","volume":"11","author":[{"family":"Sandhu","given":"Dhanwant K."},{"family":"Waraich","given":"Manjit K."}],"issued":{"date-parts":[["1985",3,1]]}}},{"id":130,"uris":["http://zotero.org/users/6808850/items/WA4QGYAP"],"itemData":{"id":130,"type":"article-journal","abstract":"Due to the difficulty of tracking microbial dispersal, it is rarely possible to disentangle the relative importance of dispersal and species sorting for microbial community assembly. Here, we leverage a detailed multilevel network to examine drivers of bacterial community assembly within flowers. We observed flower visitors to 20 focal plant species in a coflowering community in the Sierra Nevada, revealing 289 species of arthropods. We also analyzed bacterial communities on flowers of each species. We found that plant species with similar visitor communities tend to have similar bacterial communities, and visitor identity to be more important than plant relatedness in structuring floral bacterial communities. However, plant species that were hubs of arthropod visitation were not necessarily hubs of floral bacteria, suggesting an important role for species sorting. Across plant species, the composition of flower-visiting Diptera (flies), bees and non-bee Hymenoptera best predicted bacterial species composition on flowers. Taken together, our analyses suggest dispersal is important in determining similarity in microbial communities across plant species, but not as important in determining the overall macrostructure (nestedness, modularity) and microstructure (connectedness based on shared interactors) of the floral bacterial network. A multilevel network approach thus allows us to address features of community assembly that cannot be considered when viewing networks as separate entities.","container-title":"Oikos","DOI":"https://doi.org/10.1111/oik.06818","ISSN":"1600-0706","issue":"5","language":"en","note":"_eprint: https://onlinelibrary.wiley.com/doi/pdf/10.1111/oik.06818","page":"697-707","source":"Wiley Online Library","title":"Linked networks reveal dual roles of insect dispersal and species sorting for bacterial communities in flowers","volume":"130","author":[{"family":"Zemenick","given":"Ash T."},{"family":"Vannette","given":"Rachel L."},{"family":"Rosenheim","given":"Jay A."}],"issued":{"date-parts":[["2021"]]}}},{"id":675,"uris":["http://zotero.org/users/6808850/items/PLEZEXGB"],"itemData":{"id":675,"type":"article-journal","abstract":"Dispersal is central to the ecology and evolution of spatially structured communities. While flower microbial communities are spatially structured among floral organs, how dispersal vectors distribute microbes among floral organs is unknown. Pollinators are recognized as key microbial vectors, but effects of their different foraging behaviors on transfer dynamics among flowers or different floral organs are not known. We asked how foraging behaviors of a model pollinator (Bombus impatiens) affect acquisition and dispersal of microbes among flower organs. We used monkeyflowers (Mimulus guttatus) to examine dispersal within a natural context and artificial flowers to test how common bee foraging behaviors (nectaring, buzzing, or scrabbling) shaped dispersal of a green fluorescent protein-labeled bacteria, Pseudomonas fluorescens. Bees acquired 1% of a flower's microbes and dispersed 31% of acquired microbes to the next flower. All bees acquired microbes, and 85% and 76% of bees dispersed microbes to live and artificial flowers, respectively. Microbes acquired from the corolla were mainly deposited on the corolla, followed by the stamens, and least on the nectary/pistil. Bee foraging behavior affected acquisition, with scrabbling for pollen resulting in 23% more microbes acquired than nectaring, and with buzzing for pollen resulting in a 79% slower rate of microbial acquisition relative to scrabbling. Bee foraging behavior also affected deposition but depended on the floral organ: Scrabbling and buzzing for pollen led to greater deposition than nectaring for corolla and stamen but not nectary. Our results have implications for transmission of beneficial and pathogenic microbes among plants and pollinators, and thus the ecology and evolution of floral microbial communities.","container-title":"Ecosphere","DOI":"10.1002/ecs2.2714","ISSN":"2150-8925","issue":"5","language":"en","note":"_eprint: https://onlinelibrary.wiley.com/doi/pdf/10.1002/ecs2.2714","page":"e02714","source":"Wiley Online Library","title":"Movers and shakers: Bumble bee foraging behavior shapes the dispersal of microbes among and within flowers","title-short":"Movers and shakers","volume":"10","author":[{"family":"Russell","given":"Avery L."},{"family":"Rebolleda-Gómez","given":"María"},{"family":"Shaible","given":"Tierney Marie"},{"family":"Ashman","given":"Tia-Lynn"}],"issued":{"date-parts":[["2019"]]}}}],"schema":"https://github.com/citation-style-language/schema/raw/master/csl-citation.json"} </w:instrText>
      </w:r>
      <w:r w:rsidR="00A863A3" w:rsidRPr="00DB55B1">
        <w:rPr>
          <w:rFonts w:ascii="Arial" w:eastAsia="Arial" w:hAnsi="Arial" w:cs="Arial"/>
          <w:color w:val="000000"/>
        </w:rPr>
        <w:fldChar w:fldCharType="separate"/>
      </w:r>
      <w:r w:rsidR="00B33AEF" w:rsidRPr="00B33AEF">
        <w:rPr>
          <w:rFonts w:ascii="Arial" w:hAnsi="Arial" w:cs="Arial"/>
          <w:szCs w:val="24"/>
        </w:rPr>
        <w:t xml:space="preserve">(Sandhu and Waraich, 1985; Russell </w:t>
      </w:r>
      <w:r w:rsidR="00B33AEF" w:rsidRPr="00B33AEF">
        <w:rPr>
          <w:rFonts w:ascii="Arial" w:hAnsi="Arial" w:cs="Arial"/>
          <w:i/>
          <w:iCs/>
          <w:szCs w:val="24"/>
        </w:rPr>
        <w:t>et al.</w:t>
      </w:r>
      <w:r w:rsidR="00B33AEF" w:rsidRPr="00B33AEF">
        <w:rPr>
          <w:rFonts w:ascii="Arial" w:hAnsi="Arial" w:cs="Arial"/>
          <w:szCs w:val="24"/>
        </w:rPr>
        <w:t xml:space="preserve">, 2019; Zemenick </w:t>
      </w:r>
      <w:r w:rsidR="00B33AEF" w:rsidRPr="00B33AEF">
        <w:rPr>
          <w:rFonts w:ascii="Arial" w:hAnsi="Arial" w:cs="Arial"/>
          <w:i/>
          <w:iCs/>
          <w:szCs w:val="24"/>
        </w:rPr>
        <w:t>et al.</w:t>
      </w:r>
      <w:r w:rsidR="00B33AEF" w:rsidRPr="00B33AEF">
        <w:rPr>
          <w:rFonts w:ascii="Arial" w:hAnsi="Arial" w:cs="Arial"/>
          <w:szCs w:val="24"/>
        </w:rPr>
        <w:t>, 2021)</w:t>
      </w:r>
      <w:r w:rsidR="00A863A3" w:rsidRPr="00DB55B1">
        <w:rPr>
          <w:rFonts w:ascii="Arial" w:eastAsia="Arial" w:hAnsi="Arial" w:cs="Arial"/>
          <w:color w:val="000000"/>
        </w:rPr>
        <w:fldChar w:fldCharType="end"/>
      </w:r>
      <w:r w:rsidR="00FA233C" w:rsidRPr="00DB55B1">
        <w:rPr>
          <w:rFonts w:ascii="Arial" w:eastAsia="Arial" w:hAnsi="Arial" w:cs="Arial"/>
        </w:rPr>
        <w:t>. S</w:t>
      </w:r>
      <w:r w:rsidRPr="00DB55B1">
        <w:rPr>
          <w:rFonts w:ascii="Arial" w:eastAsia="Arial" w:hAnsi="Arial" w:cs="Arial"/>
        </w:rPr>
        <w:t xml:space="preserve">urveys </w:t>
      </w:r>
      <w:r w:rsidRPr="00DB55B1">
        <w:rPr>
          <w:rFonts w:ascii="Arial" w:eastAsia="Arial" w:hAnsi="Arial" w:cs="Arial"/>
          <w:color w:val="000000"/>
        </w:rPr>
        <w:t xml:space="preserve">typically find 20 - 50% of flowers contain culturable microbes </w:t>
      </w:r>
      <w:r w:rsidRPr="00DB55B1">
        <w:rPr>
          <w:rFonts w:ascii="Arial" w:eastAsia="Arial" w:hAnsi="Arial" w:cs="Arial"/>
        </w:rPr>
        <w:t xml:space="preserve">depending on plant species and </w:t>
      </w:r>
      <w:r w:rsidRPr="00DB55B1">
        <w:rPr>
          <w:rFonts w:ascii="Arial" w:eastAsia="Arial" w:hAnsi="Arial" w:cs="Arial"/>
        </w:rPr>
        <w:lastRenderedPageBreak/>
        <w:t>environment</w:t>
      </w:r>
      <w:r w:rsidR="00A863A3" w:rsidRPr="00DB55B1">
        <w:rPr>
          <w:rFonts w:ascii="Arial" w:eastAsia="Arial" w:hAnsi="Arial" w:cs="Arial"/>
        </w:rPr>
        <w:t xml:space="preserve"> </w:t>
      </w:r>
      <w:r w:rsidR="00A863A3" w:rsidRPr="00DB55B1">
        <w:rPr>
          <w:rFonts w:ascii="Arial" w:eastAsia="Arial" w:hAnsi="Arial" w:cs="Arial"/>
        </w:rPr>
        <w:fldChar w:fldCharType="begin"/>
      </w:r>
      <w:r w:rsidR="00785E72">
        <w:rPr>
          <w:rFonts w:ascii="Arial" w:eastAsia="Arial" w:hAnsi="Arial" w:cs="Arial"/>
        </w:rPr>
        <w:instrText xml:space="preserve"> ADDIN ZOTERO_ITEM CSL_CITATION {"citationID":"oW5dnrbo","properties":{"formattedCitation":"(de Vega {\\i{}et al.}, 2009; Pozo {\\i{}et al.}, 2011; \\uc0\\u193{}lvarez-P\\uc0\\u233{}rez {\\i{}et al.}, 2012; Jacquemyn {\\i{}et al.}, 2013; Vannette {\\i{}et al.}, 2021)","plainCitation":"(de Vega et al., 2009; Pozo et al., 2011; Álvarez-Pérez et al., 2012; Jacquemyn et al., 2013; Vannette et al., 2021)","noteIndex":0},"citationItems":[{"id":140,"uris":["http://zotero.org/users/6808850/items/IIAFZCDM"],"itemData":{"id":140,"type":"article-journal","abstract":"There is increasing evidence that nectarivorous yeasts are an important third player in plant–pollinator mutualisms, but their distribution and ecological effects remain poorly known. Here we provide a survey of the frequency and abundance of yeasts in floral nectar from 40 taxonomically diverse South African plant species, test whether they affect nectar properties, and investigate associations between yeast incidence and pollinator type. Microscopical observations of nectar samples revealed that yeasts are widespread in floral nectar of South African species, as revealed by the high percentage of plants (51.3%) and flowers (43.2%) containing those microbes, and that when present, they can reach high densities (up to 3.6×106 yeast cells/mm3 in Moraea graminicola). Further, a significant negative correlation was found between yeast density and sugar content (Rs=−0.463, P=0.039) and yeast density and nectar concentration (Rs=−0.470, P=0.037) in a Watsonia species. Interestingly, variation in yeast incidence among plant species was related to differences in pollinator type, in such a way that the plant species pollinated by birds showed the highest proportion of plants and flowers with yeasts, while those visited only by Hymenoptera showed the lowest values. Our study confirms the ubiquity of nectarivorous yeasts in plant communities and identifies novel ways of approaching the study of nectar characteristics and exciting new perspectives on the role of yeasts in plant–pollinator relationships.","collection-title":"Advances in the Pollination Biology of South African Plants","container-title":"South African Journal of Botany","DOI":"10.1016/j.sajb.2009.07.016","ISSN":"0254-6299","issue":"4","journalAbbreviation":"South African Journal of Botany","language":"en","page":"798-806","source":"ScienceDirect","title":"Yeasts in floral nectar of some South African plants: Quantification and associations with pollinator type and sugar concentration","title-short":"Yeasts in floral nectar of some South African plants","volume":"75","author":[{"family":"Vega","given":"Clara","non-dropping-particle":"de"},{"family":"Herrera","given":"C. M."},{"family":"Johnson","given":"S. D."}],"issued":{"date-parts":[["2009",10,1]]}}},{"id":15,"uris":["http://zotero.org/users/6808850/items/WUEHN69T"],"itemData":{"id":15,"type":"article-journal","abstract":"Floral nectar of insect-pollinated plants often contains dense yeast populations, yet little quantitative information exists on patterns and magnitude of species richness of nectar-dwelling yeasts in natural plant communities. This study evaluates yeast species richness at both the plant community and plant species levels in a montane forest area in southern Spain, and also explores possible correlations between the incidence of different yeast species in nectar and their reported tolerance to high sugar concentrations, and between yeast diversity and pollinator composition. Yeast species occurring in a total of 128 field-collected nectar samples from 24 plant species were identified by sequencing the D1/D2 domain of the large subunit rDNA, and rarefaction-based analyses were used to estimate yeast species richness at the plant community and plant species levels, using nectar drops as elemental sampling units. Individual nectar samples were generally characterized by very low species richness (1.2 yeast species/sample, on average), with the ascomycetous Metschnikowia reukaufii and Metschnikowia gruessii accounting altogether for 84.7% of the 216 isolates identified. Other yeasts recorded included species in the genera Aureobasidium, Rhodotorula, Cryptococcus, Sporobolomyces, and Lecythophora. The shapes and slopes of observed richness accumulation curves were quite similar for the nectar drop and plant species approaches, but the two approaches yielded different expected richness estimates. Expected richness was higher for plant species-based than for nectar drop-based analyses, showing that the coverage of nectar yeast species occurring in the region would be improved by sampling additional host plant species. A significant correlation was found between incidence of yeast species in nectar and their reported ability to grow in a medium containing 50% glucose. Neither diversity nor incidence of yeasts was correlated with pollinator composition across plant species.","container-title":"Microbial Ecology","DOI":"10.1007/s00248-010-9682-x","ISSN":"1432-184X","issue":"1","journalAbbreviation":"Microb Ecol","language":"eng","note":"PMID: 20449581","page":"82-91","source":"PubMed","title":"Species richness of yeast communities in floral nectar of southern Spanish plants","volume":"61","author":[{"family":"Pozo","given":"María I."},{"family":"Herrera","given":"Carlos M."},{"family":"Bazaga","given":"Pilar"}],"issued":{"date-parts":[["2011",1]]}}},{"id":159,"uris":["http://zotero.org/users/6808850/items/EHP2PULH"],"itemData":{"id":159,"type":"article-journal","abstract":"Floral nectar of animal-pollinated plants is commonly infested with microorganisms, yet little is known about the microorganisms inhabiting the floral nectar of orchids. In this study, we investigated microbial communities occurring in the floral nectar of seven Epipactis (Orchidaceae) species. Culturable bacteria and yeasts were isolated and identified by partially sequencing the small subunit (SSU) ribosomal RNA (rRNA) gene and the D1/D2 domains of the large subunit (LSU) rRNA gene, respectively. Using three different culture media, we found that bacteria were common inhabitants of the floral nectar of Epipactis. The most widely distributed bacterial operational taxonomic units (OTUs) in nectar of Epipactis were representatives of the family of Enterobacteriaceae, with an unspecified Enterobacteriaceae bacterium as the most common. In contrast to previous studies investigating microbial communities in floral nectar, very few yeast species (mainly of the genus Cryptococcus) were observed, and most of them occurred in very low densities. Total OTU richness (i.e., the number of bacterial and yeast OTUs per orchid species) varied between 4 and 20. Cluster analysis revealed that microbial communities of allogamous species differed from those of autogamous and facultatively autogamous species. This study extends previous efforts to identify microbial communities in floral nectar and indicates that the floral nectar of the orchids investigated mainly contained bacterial communities with moderate phylogenetic diversity.","container-title":"MicrobiologyOpen","DOI":"10.1002/mbo3.103","issue":"4","journalAbbreviation":"MicrobiologyOpen","page":"644-658","source":"ResearchGate","title":"Microbial diversity in the floral nectar of seven Epipactis (Orchidaceae) species","volume":"2","author":[{"family":"Jacquemyn","given":"Hans"},{"family":"Lenaerts","given":"Marijke"},{"family":"Tyteca","given":"Daniel"},{"family":"Lievens","given":"Bart"}],"issued":{"date-parts":[["2013",8,1]]}}},{"id":182,"uris":["http://zotero.org/users/6808850/items/JADZW395"],"itemData":{"id":182,"type":"article-journal","abstract":"Floral nectar of some animal-pollinated plants usually harbours highly adapted yeast communities which can profoundly alter nectar characteristics and, therefore, potentially have significant impacts on plant reproduction through their effects on insect foraging behaviour. Bacteria have also been occasionally observed in floral nectar, but their prevalence, phylogenetic diversity and ecological role within plant–pollinator–yeast systems remains unclear. Here we present the first reported survey of bacteria in floral nectar from a natural plant community. Culturable bacteria occurring in a total of 71 nectar samples collected from 27 South African plant species were isolated and identified by 16S rRNA gene sequencing. Rarefaction-based analyses were used to assess operational taxonomic units (OTUs) richness at the plant community level using nectar drops as sampling units. Our results showed that bacteria are common inhabitants of floral nectar of South African plants (53.5% of samples yielded growth), and their communities are characterized by low species richness (18 OTUs at a 16S rRNA gene sequence dissimilarity cut-off of 3%) and moderate phylogenetic diversity, with most isolates belonging to the Gammaproteobacteria. Furthermore, isolates showed osmotolerance, catalase activity and the ability to grow under microaerobiosis, three traits that might help bacteria to overcome important factors limiting their survival and/or growth in nectar.","container-title":"FEMS Microbiology Ecology","DOI":"10.1111/j.1574-6941.2012.01329.x","ISSN":"0168-6496","issue":"3","journalAbbreviation":"FEMS Microbiology Ecology","page":"591-602","source":"Silverchair","title":"Zooming-in on floral nectar: a first exploration of nectar-associated bacteria in wild plant communities","title-short":"Zooming-in on floral nectar","volume":"80","author":[{"family":"Álvarez-Pérez","given":"Sergio"},{"family":"Herrera","given":"Carlos M."},{"family":"Vega","given":"Clara","non-dropping-particle":"de"}],"issued":{"date-parts":[["2012",6,1]]}}},{"id":614,"uris":["http://zotero.org/users/6808850/items/VQ8Z9CX2"],"itemData":{"id":614,"type":"article-journal","abstract":"Variation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G"},{"family":"Munkres","given":"Ivan"},{"family":"Perry","given":"Douglas"}],"accessed":{"date-parts":[["2021",11,18]]},"issued":{"date-parts":[["2021",11,17]]}}}],"schema":"https://github.com/citation-style-language/schema/raw/master/csl-citation.json"} </w:instrText>
      </w:r>
      <w:r w:rsidR="00A863A3" w:rsidRPr="00DB55B1">
        <w:rPr>
          <w:rFonts w:ascii="Arial" w:eastAsia="Arial" w:hAnsi="Arial" w:cs="Arial"/>
        </w:rPr>
        <w:fldChar w:fldCharType="separate"/>
      </w:r>
      <w:r w:rsidR="00785E72" w:rsidRPr="00785E72">
        <w:rPr>
          <w:rFonts w:ascii="Arial" w:hAnsi="Arial" w:cs="Arial"/>
          <w:szCs w:val="24"/>
        </w:rPr>
        <w:t xml:space="preserve">(de Vega </w:t>
      </w:r>
      <w:r w:rsidR="00785E72" w:rsidRPr="00785E72">
        <w:rPr>
          <w:rFonts w:ascii="Arial" w:hAnsi="Arial" w:cs="Arial"/>
          <w:i/>
          <w:iCs/>
          <w:szCs w:val="24"/>
        </w:rPr>
        <w:t>et al.</w:t>
      </w:r>
      <w:r w:rsidR="00785E72" w:rsidRPr="00785E72">
        <w:rPr>
          <w:rFonts w:ascii="Arial" w:hAnsi="Arial" w:cs="Arial"/>
          <w:szCs w:val="24"/>
        </w:rPr>
        <w:t xml:space="preserve">, 2009; Pozo </w:t>
      </w:r>
      <w:r w:rsidR="00785E72" w:rsidRPr="00785E72">
        <w:rPr>
          <w:rFonts w:ascii="Arial" w:hAnsi="Arial" w:cs="Arial"/>
          <w:i/>
          <w:iCs/>
          <w:szCs w:val="24"/>
        </w:rPr>
        <w:t>et al.</w:t>
      </w:r>
      <w:r w:rsidR="00785E72" w:rsidRPr="00785E72">
        <w:rPr>
          <w:rFonts w:ascii="Arial" w:hAnsi="Arial" w:cs="Arial"/>
          <w:szCs w:val="24"/>
        </w:rPr>
        <w:t xml:space="preserve">, 2011; Álvarez-Pérez </w:t>
      </w:r>
      <w:r w:rsidR="00785E72" w:rsidRPr="00785E72">
        <w:rPr>
          <w:rFonts w:ascii="Arial" w:hAnsi="Arial" w:cs="Arial"/>
          <w:i/>
          <w:iCs/>
          <w:szCs w:val="24"/>
        </w:rPr>
        <w:t>et al.</w:t>
      </w:r>
      <w:r w:rsidR="00785E72" w:rsidRPr="00785E72">
        <w:rPr>
          <w:rFonts w:ascii="Arial" w:hAnsi="Arial" w:cs="Arial"/>
          <w:szCs w:val="24"/>
        </w:rPr>
        <w:t xml:space="preserve">, 2012; Jacquemyn </w:t>
      </w:r>
      <w:r w:rsidR="00785E72" w:rsidRPr="00785E72">
        <w:rPr>
          <w:rFonts w:ascii="Arial" w:hAnsi="Arial" w:cs="Arial"/>
          <w:i/>
          <w:iCs/>
          <w:szCs w:val="24"/>
        </w:rPr>
        <w:t>et al.</w:t>
      </w:r>
      <w:r w:rsidR="00785E72" w:rsidRPr="00785E72">
        <w:rPr>
          <w:rFonts w:ascii="Arial" w:hAnsi="Arial" w:cs="Arial"/>
          <w:szCs w:val="24"/>
        </w:rPr>
        <w:t xml:space="preserve">, 2013; Vannette </w:t>
      </w:r>
      <w:r w:rsidR="00785E72" w:rsidRPr="00785E72">
        <w:rPr>
          <w:rFonts w:ascii="Arial" w:hAnsi="Arial" w:cs="Arial"/>
          <w:i/>
          <w:iCs/>
          <w:szCs w:val="24"/>
        </w:rPr>
        <w:t>et al.</w:t>
      </w:r>
      <w:r w:rsidR="00785E72" w:rsidRPr="00785E72">
        <w:rPr>
          <w:rFonts w:ascii="Arial" w:hAnsi="Arial" w:cs="Arial"/>
          <w:szCs w:val="24"/>
        </w:rPr>
        <w:t>, 2021)</w:t>
      </w:r>
      <w:r w:rsidR="00A863A3" w:rsidRPr="00DB55B1">
        <w:rPr>
          <w:rFonts w:ascii="Arial" w:eastAsia="Arial" w:hAnsi="Arial" w:cs="Arial"/>
        </w:rPr>
        <w:fldChar w:fldCharType="end"/>
      </w:r>
      <w:r w:rsidRPr="00DB55B1">
        <w:rPr>
          <w:rFonts w:ascii="Arial" w:eastAsia="Arial" w:hAnsi="Arial" w:cs="Arial"/>
          <w:color w:val="000000"/>
        </w:rPr>
        <w:t xml:space="preserve">. </w:t>
      </w:r>
      <w:r w:rsidR="00A15F31" w:rsidRPr="00DB55B1">
        <w:rPr>
          <w:rFonts w:ascii="Arial" w:eastAsia="Arial" w:hAnsi="Arial" w:cs="Arial"/>
        </w:rPr>
        <w:t xml:space="preserve">The microbes </w:t>
      </w:r>
      <w:r w:rsidR="000C1CE0" w:rsidRPr="00DB55B1">
        <w:rPr>
          <w:rFonts w:ascii="Arial" w:eastAsia="Arial" w:hAnsi="Arial" w:cs="Arial"/>
        </w:rPr>
        <w:t>found</w:t>
      </w:r>
      <w:r w:rsidR="00A15F31" w:rsidRPr="00DB55B1">
        <w:rPr>
          <w:rFonts w:ascii="Arial" w:eastAsia="Arial" w:hAnsi="Arial" w:cs="Arial"/>
        </w:rPr>
        <w:t xml:space="preserve"> in nectar</w:t>
      </w:r>
      <w:r w:rsidR="003345BA" w:rsidRPr="00DB55B1">
        <w:rPr>
          <w:rFonts w:ascii="Arial" w:eastAsia="Arial" w:hAnsi="Arial" w:cs="Arial"/>
        </w:rPr>
        <w:t xml:space="preserve"> can range </w:t>
      </w:r>
      <w:r w:rsidR="000C1CE0" w:rsidRPr="00DB55B1">
        <w:rPr>
          <w:rFonts w:ascii="Arial" w:eastAsia="Arial" w:hAnsi="Arial" w:cs="Arial"/>
        </w:rPr>
        <w:t>from plant and pollinator pathogens</w:t>
      </w:r>
      <w:r w:rsidR="00160A6D" w:rsidRPr="00DB55B1">
        <w:rPr>
          <w:rFonts w:ascii="Arial" w:eastAsia="Arial" w:hAnsi="Arial" w:cs="Arial"/>
        </w:rPr>
        <w:t>,</w:t>
      </w:r>
      <w:r w:rsidR="003345BA" w:rsidRPr="00DB55B1">
        <w:rPr>
          <w:rFonts w:ascii="Arial" w:eastAsia="Arial" w:hAnsi="Arial" w:cs="Arial"/>
        </w:rPr>
        <w:t xml:space="preserve"> </w:t>
      </w:r>
      <w:r w:rsidR="00A15F31" w:rsidRPr="00DB55B1">
        <w:rPr>
          <w:rFonts w:ascii="Arial" w:eastAsia="Arial" w:hAnsi="Arial" w:cs="Arial"/>
        </w:rPr>
        <w:t xml:space="preserve">to </w:t>
      </w:r>
      <w:r w:rsidR="003345BA" w:rsidRPr="00DB55B1">
        <w:rPr>
          <w:rFonts w:ascii="Arial" w:eastAsia="Arial" w:hAnsi="Arial" w:cs="Arial"/>
        </w:rPr>
        <w:t>putatively mutualistic</w:t>
      </w:r>
      <w:del w:id="9" w:author="Tobias Mueller" w:date="2022-08-31T11:53:00Z">
        <w:r w:rsidR="003345BA" w:rsidRPr="00DB55B1" w:rsidDel="007512E6">
          <w:rPr>
            <w:rFonts w:ascii="Arial" w:eastAsia="Arial" w:hAnsi="Arial" w:cs="Arial"/>
          </w:rPr>
          <w:delText xml:space="preserve"> fungi</w:delText>
        </w:r>
      </w:del>
      <w:r w:rsidR="003345BA" w:rsidRPr="00DB55B1">
        <w:rPr>
          <w:rFonts w:ascii="Arial" w:eastAsia="Arial" w:hAnsi="Arial" w:cs="Arial"/>
        </w:rPr>
        <w:t>, to microbes that may be commensal or have no documented effects</w:t>
      </w:r>
      <w:r w:rsidR="00E027A2" w:rsidRPr="00DB55B1">
        <w:rPr>
          <w:rFonts w:ascii="Arial" w:eastAsia="Arial" w:hAnsi="Arial" w:cs="Arial"/>
        </w:rPr>
        <w:t xml:space="preserve"> on plants or pollinators</w:t>
      </w:r>
      <w:r w:rsidR="003345BA" w:rsidRPr="00DB55B1">
        <w:rPr>
          <w:rFonts w:ascii="Arial" w:eastAsia="Arial" w:hAnsi="Arial" w:cs="Arial"/>
        </w:rPr>
        <w:t xml:space="preserve"> </w:t>
      </w:r>
      <w:r w:rsidR="00D640FE" w:rsidRPr="00DB55B1">
        <w:rPr>
          <w:rFonts w:ascii="Arial" w:eastAsia="Arial" w:hAnsi="Arial" w:cs="Arial"/>
        </w:rPr>
        <w:fldChar w:fldCharType="begin"/>
      </w:r>
      <w:r w:rsidR="00785E72">
        <w:rPr>
          <w:rFonts w:ascii="Arial" w:eastAsia="Arial" w:hAnsi="Arial" w:cs="Arial"/>
        </w:rPr>
        <w:instrText xml:space="preserve"> ADDIN ZOTERO_ITEM CSL_CITATION {"citationID":"8Gwev5sO","properties":{"formattedCitation":"(Adler {\\i{}et al.}, 2021)","plainCitation":"(Adler et al., 2021)","noteIndex":0},"citationItems":[{"id":36,"uris":["http://zotero.org/users/6808850/items/JUCC6KVQ"],"itemData":{"id":36,"type":"article-journal","abstract":"Flowers provide resources for pollinators, and can also be transmission venues for beneficial or pathogenic pollinator-associated microbes. Floral traits could mediate transmission similarly for beneficial and pathogenic microbes, although some beneficial microbes can grow in flowers while pathogenic microbes may only survive until acquired by a new host. In spite of conceptual similarities, research on beneficial and pathogenic pollinator-associated microbes has progressed mostly independently. Recent advances demonstrate that floral traits are associated with transmission of beneficial and pathogenic microbes, with consequences for pollinator populations and communities. However, there is a near-absence of experimental manipulations of floral traits to determine causal effects on transmission, and a need to understand how floral, microbe and host traits interact to mediate transmission.","container-title":"Current Opinion in Insect Science","DOI":"10.1016/j.cois.2020.08.006","ISSN":"2214-5745","journalAbbreviation":"Current Opinion in Insect Science","language":"en","page":"1-7","source":"ScienceDirect","title":"Floral traits affecting the transmission of beneficial and pathogenic pollinator-associated microbes","volume":"44","author":[{"family":"Adler","given":"Lynn S"},{"family":"Irwin","given":"Rebecca E"},{"family":"McArt","given":"Scott H"},{"family":"Vannette","given":"Rachel L"}],"issued":{"date-parts":[["2021",4,1]]}}}],"schema":"https://github.com/citation-style-language/schema/raw/master/csl-citation.json"} </w:instrText>
      </w:r>
      <w:r w:rsidR="00D640FE" w:rsidRPr="00DB55B1">
        <w:rPr>
          <w:rFonts w:ascii="Arial" w:eastAsia="Arial" w:hAnsi="Arial" w:cs="Arial"/>
        </w:rPr>
        <w:fldChar w:fldCharType="separate"/>
      </w:r>
      <w:r w:rsidR="00785E72" w:rsidRPr="00785E72">
        <w:rPr>
          <w:rFonts w:ascii="Arial" w:hAnsi="Arial" w:cs="Arial"/>
          <w:szCs w:val="24"/>
        </w:rPr>
        <w:t xml:space="preserve">(Adler </w:t>
      </w:r>
      <w:r w:rsidR="00785E72" w:rsidRPr="00785E72">
        <w:rPr>
          <w:rFonts w:ascii="Arial" w:hAnsi="Arial" w:cs="Arial"/>
          <w:i/>
          <w:iCs/>
          <w:szCs w:val="24"/>
        </w:rPr>
        <w:t>et al.</w:t>
      </w:r>
      <w:r w:rsidR="00785E72" w:rsidRPr="00785E72">
        <w:rPr>
          <w:rFonts w:ascii="Arial" w:hAnsi="Arial" w:cs="Arial"/>
          <w:szCs w:val="24"/>
        </w:rPr>
        <w:t>, 2021)</w:t>
      </w:r>
      <w:r w:rsidR="00D640FE" w:rsidRPr="00DB55B1">
        <w:rPr>
          <w:rFonts w:ascii="Arial" w:eastAsia="Arial" w:hAnsi="Arial" w:cs="Arial"/>
        </w:rPr>
        <w:fldChar w:fldCharType="end"/>
      </w:r>
      <w:r w:rsidR="003345BA" w:rsidRPr="00DB55B1">
        <w:rPr>
          <w:rFonts w:ascii="Arial" w:eastAsia="Arial" w:hAnsi="Arial" w:cs="Arial"/>
        </w:rPr>
        <w:t xml:space="preserve">. </w:t>
      </w:r>
      <w:r w:rsidRPr="00DB55B1">
        <w:rPr>
          <w:rFonts w:ascii="Arial" w:eastAsia="Arial" w:hAnsi="Arial" w:cs="Arial"/>
          <w:color w:val="000000"/>
        </w:rPr>
        <w:t>Once deposited, nectar microbes can reach high densities, growing to more than 10</w:t>
      </w:r>
      <w:r w:rsidRPr="00DB55B1">
        <w:rPr>
          <w:rFonts w:ascii="Arial" w:eastAsia="Arial" w:hAnsi="Arial" w:cs="Arial"/>
          <w:color w:val="000000"/>
          <w:vertAlign w:val="superscript"/>
        </w:rPr>
        <w:t>5</w:t>
      </w:r>
      <w:r w:rsidRPr="00DB55B1">
        <w:rPr>
          <w:rFonts w:ascii="Arial" w:eastAsia="Arial" w:hAnsi="Arial" w:cs="Arial"/>
          <w:color w:val="000000"/>
        </w:rPr>
        <w:t xml:space="preserve"> cells/</w:t>
      </w:r>
      <w:r w:rsidR="008F40E3">
        <w:rPr>
          <w:rFonts w:ascii="Arial" w:eastAsia="Arial" w:hAnsi="Arial" w:cs="Arial"/>
          <w:color w:val="000000"/>
        </w:rPr>
        <w:t>μL</w:t>
      </w:r>
      <w:r w:rsidRPr="00DB55B1">
        <w:rPr>
          <w:rFonts w:ascii="Arial" w:eastAsia="Arial" w:hAnsi="Arial" w:cs="Arial"/>
          <w:color w:val="000000"/>
        </w:rPr>
        <w:t xml:space="preserve"> for yeasts and 10</w:t>
      </w:r>
      <w:r w:rsidRPr="00DB55B1">
        <w:rPr>
          <w:rFonts w:ascii="Arial" w:eastAsia="Arial" w:hAnsi="Arial" w:cs="Arial"/>
          <w:color w:val="000000"/>
          <w:vertAlign w:val="superscript"/>
        </w:rPr>
        <w:t>7</w:t>
      </w:r>
      <w:r w:rsidRPr="00DB55B1">
        <w:rPr>
          <w:rFonts w:ascii="Arial" w:eastAsia="Arial" w:hAnsi="Arial" w:cs="Arial"/>
          <w:color w:val="000000"/>
        </w:rPr>
        <w:t xml:space="preserve"> cells/</w:t>
      </w:r>
      <w:r w:rsidR="008F40E3">
        <w:rPr>
          <w:rFonts w:ascii="Arial" w:eastAsia="Arial" w:hAnsi="Arial" w:cs="Arial"/>
          <w:color w:val="000000"/>
        </w:rPr>
        <w:t>μL</w:t>
      </w:r>
      <w:r w:rsidRPr="00DB55B1">
        <w:rPr>
          <w:rFonts w:ascii="Arial" w:eastAsia="Arial" w:hAnsi="Arial" w:cs="Arial"/>
          <w:color w:val="000000"/>
        </w:rPr>
        <w:t xml:space="preserve"> for bacteria</w:t>
      </w:r>
      <w:r w:rsidR="00A84C00" w:rsidRPr="00DB55B1">
        <w:rPr>
          <w:rFonts w:ascii="Arial" w:eastAsia="Arial" w:hAnsi="Arial" w:cs="Arial"/>
          <w:color w:val="000000"/>
        </w:rPr>
        <w:t xml:space="preserve"> </w:t>
      </w:r>
      <w:r w:rsidR="00A84C00"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{"citationID":"tsPAsrfG","properties":{"formattedCitation":"(\\uc0\\u193{}lvarez-P\\uc0\\u233{}rez {\\i{}et al.}, 2019)","plainCitation":"(Álvarez-Pérez et al., 2019)","noteIndex":0},"citationItems":[{"id":23,"uris":["http://zotero.org/users/6808850/items/3WW94PTG"],"itemData":{"id":23,"type":"article-journal","abstract":"Beyond its role as a reward for pollinators, floral nectar also provides a habitat for specialized and opportunistic yeasts and bacteria. These microbes modify nectar chemistry, often altering mutualistic relationships between plants and pollinators in ways that we are only beginning to understand. Many studies on this multi-partite system have focused on either yeasts or bacteria without consideration of yeast–bacterium interactions, but recent evidence suggests that such interactions drive the assembly of nectar microbial communities and its consequences for pollination. Unexplored potential mechanisms of yeast–bacterium interactions include the formation of physical complexes, nutritional interactions, antibiosis, signaling-based interactions, and horizontal gene transfer. We argue that studying these mechanisms can elucidate how nectar microbial communities are established and affect plant fitness via pollinators.","container-title":"Trends in Plant Science","DOI":"10.1016/j.tplants.2019.01.012","ISSN":"1360-1385","issue":"5","journalAbbreviation":"Trends in Plant Science","language":"en","page":"393-401","source":"ScienceDirect","title":"Yeast–Bacterium Interactions: The Next Frontier in Nectar Research","title-short":"Yeast–Bacterium Interactions","volume":"24","author":[{"family":"Álvarez-Pérez","given":"Sergio"},{"family":"Lievens","given":"Bart"},{"family":"Fukami","given":"Tadashi"}],"issued":{"date-parts":[["2019",5,1]]}}}],"schema":"https://github.com/citation-style-language/schema/raw/master/csl-citation.json"} </w:instrText>
      </w:r>
      <w:r w:rsidR="00A84C00" w:rsidRPr="00DB55B1">
        <w:rPr>
          <w:rFonts w:ascii="Arial" w:eastAsia="Arial" w:hAnsi="Arial" w:cs="Arial"/>
          <w:color w:val="000000"/>
        </w:rPr>
        <w:fldChar w:fldCharType="separate"/>
      </w:r>
      <w:r w:rsidR="00785E72" w:rsidRPr="00785E72">
        <w:rPr>
          <w:rFonts w:ascii="Arial" w:hAnsi="Arial" w:cs="Arial"/>
          <w:szCs w:val="24"/>
        </w:rPr>
        <w:t xml:space="preserve">(Álvarez-Pérez </w:t>
      </w:r>
      <w:r w:rsidR="00785E72" w:rsidRPr="00785E72">
        <w:rPr>
          <w:rFonts w:ascii="Arial" w:hAnsi="Arial" w:cs="Arial"/>
          <w:i/>
          <w:iCs/>
          <w:szCs w:val="24"/>
        </w:rPr>
        <w:t>et al.</w:t>
      </w:r>
      <w:r w:rsidR="00785E72" w:rsidRPr="00785E72">
        <w:rPr>
          <w:rFonts w:ascii="Arial" w:hAnsi="Arial" w:cs="Arial"/>
          <w:szCs w:val="24"/>
        </w:rPr>
        <w:t>, 2019)</w:t>
      </w:r>
      <w:r w:rsidR="00A84C00" w:rsidRPr="00DB55B1">
        <w:rPr>
          <w:rFonts w:ascii="Arial" w:eastAsia="Arial" w:hAnsi="Arial" w:cs="Arial"/>
          <w:color w:val="000000"/>
        </w:rPr>
        <w:fldChar w:fldCharType="end"/>
      </w:r>
      <w:r w:rsidRPr="00DB55B1">
        <w:rPr>
          <w:rFonts w:ascii="Arial" w:eastAsia="Arial" w:hAnsi="Arial" w:cs="Arial"/>
          <w:color w:val="000000"/>
        </w:rPr>
        <w:t>.</w:t>
      </w:r>
      <w:r w:rsidR="003345BA" w:rsidRPr="00DB55B1">
        <w:rPr>
          <w:rFonts w:ascii="Arial" w:eastAsia="Arial" w:hAnsi="Arial" w:cs="Arial"/>
          <w:color w:val="000000"/>
        </w:rPr>
        <w:t xml:space="preserve"> </w:t>
      </w:r>
      <w:r w:rsidR="00E027A2" w:rsidRPr="00DB55B1">
        <w:rPr>
          <w:rFonts w:ascii="Arial" w:eastAsia="Arial" w:hAnsi="Arial" w:cs="Arial"/>
          <w:color w:val="000000"/>
        </w:rPr>
        <w:t xml:space="preserve">However, </w:t>
      </w:r>
      <w:r w:rsidRPr="00DB55B1">
        <w:rPr>
          <w:rFonts w:ascii="Arial" w:eastAsia="Arial" w:hAnsi="Arial" w:cs="Arial"/>
          <w:color w:val="000000"/>
        </w:rPr>
        <w:t xml:space="preserve">microbial communities </w:t>
      </w:r>
      <w:r w:rsidR="00FA233C" w:rsidRPr="00DB55B1">
        <w:rPr>
          <w:rFonts w:ascii="Arial" w:eastAsia="Arial" w:hAnsi="Arial" w:cs="Arial"/>
          <w:color w:val="000000"/>
        </w:rPr>
        <w:t xml:space="preserve">often exhibit </w:t>
      </w:r>
      <w:r w:rsidRPr="00DB55B1">
        <w:rPr>
          <w:rFonts w:ascii="Arial" w:eastAsia="Arial" w:hAnsi="Arial" w:cs="Arial"/>
          <w:color w:val="000000"/>
        </w:rPr>
        <w:t>low</w:t>
      </w:r>
      <w:r w:rsidR="00523173" w:rsidRPr="00DB55B1">
        <w:rPr>
          <w:rFonts w:ascii="Arial" w:eastAsia="Arial" w:hAnsi="Arial" w:cs="Arial"/>
          <w:color w:val="000000"/>
        </w:rPr>
        <w:t xml:space="preserve"> alpha</w:t>
      </w:r>
      <w:r w:rsidRPr="00DB55B1">
        <w:rPr>
          <w:rFonts w:ascii="Arial" w:eastAsia="Arial" w:hAnsi="Arial" w:cs="Arial"/>
          <w:color w:val="000000"/>
        </w:rPr>
        <w:t xml:space="preserve"> diversity</w:t>
      </w:r>
      <w:r w:rsidR="00E027A2" w:rsidRPr="00DB55B1">
        <w:rPr>
          <w:rFonts w:ascii="Arial" w:eastAsia="Arial" w:hAnsi="Arial" w:cs="Arial"/>
          <w:color w:val="000000"/>
        </w:rPr>
        <w:t xml:space="preserve"> within individual nectar samples</w:t>
      </w:r>
      <w:r w:rsidRPr="00DB55B1">
        <w:rPr>
          <w:rFonts w:ascii="Arial" w:eastAsia="Arial" w:hAnsi="Arial" w:cs="Arial"/>
          <w:color w:val="000000"/>
        </w:rPr>
        <w:t xml:space="preserve">, </w:t>
      </w:r>
      <w:r w:rsidR="00523173" w:rsidRPr="00DB55B1">
        <w:rPr>
          <w:rFonts w:ascii="Arial" w:eastAsia="Arial" w:hAnsi="Arial" w:cs="Arial"/>
          <w:color w:val="000000"/>
        </w:rPr>
        <w:t>consisting</w:t>
      </w:r>
      <w:r w:rsidRPr="00DB55B1">
        <w:rPr>
          <w:rFonts w:ascii="Arial" w:eastAsia="Arial" w:hAnsi="Arial" w:cs="Arial"/>
          <w:color w:val="000000"/>
        </w:rPr>
        <w:t xml:space="preserve"> of a few globally dominant genera</w:t>
      </w:r>
      <w:r w:rsidR="00523173" w:rsidRPr="00DB55B1">
        <w:rPr>
          <w:rFonts w:ascii="Arial" w:eastAsia="Arial" w:hAnsi="Arial" w:cs="Arial"/>
          <w:color w:val="000000"/>
        </w:rPr>
        <w:t xml:space="preserve">, including </w:t>
      </w:r>
      <w:r w:rsidRPr="00DB55B1">
        <w:rPr>
          <w:rFonts w:ascii="Arial" w:eastAsia="Arial" w:hAnsi="Arial" w:cs="Arial"/>
          <w:color w:val="000000"/>
        </w:rPr>
        <w:t>fungi</w:t>
      </w:r>
      <w:r w:rsidR="00523173" w:rsidRPr="00DB55B1">
        <w:rPr>
          <w:rFonts w:ascii="Arial" w:eastAsia="Arial" w:hAnsi="Arial" w:cs="Arial"/>
          <w:color w:val="000000"/>
        </w:rPr>
        <w:t>,</w:t>
      </w:r>
      <w:r w:rsidRPr="00DB55B1">
        <w:rPr>
          <w:rFonts w:ascii="Arial" w:eastAsia="Arial" w:hAnsi="Arial" w:cs="Arial"/>
          <w:color w:val="000000"/>
        </w:rPr>
        <w:t xml:space="preserve"> </w:t>
      </w:r>
      <w:r w:rsidR="00523173" w:rsidRPr="00DB55B1">
        <w:rPr>
          <w:rFonts w:ascii="Arial" w:eastAsia="Arial" w:hAnsi="Arial" w:cs="Arial"/>
          <w:color w:val="000000"/>
        </w:rPr>
        <w:t xml:space="preserve">such as </w:t>
      </w:r>
      <w:r w:rsidRPr="00DB55B1">
        <w:rPr>
          <w:rFonts w:ascii="Arial" w:eastAsia="Arial" w:hAnsi="Arial" w:cs="Arial"/>
          <w:i/>
          <w:color w:val="000000"/>
        </w:rPr>
        <w:t>Metschnikowia</w:t>
      </w:r>
      <w:r w:rsidRPr="00DB55B1">
        <w:rPr>
          <w:rFonts w:ascii="Arial" w:eastAsia="Arial" w:hAnsi="Arial" w:cs="Arial"/>
          <w:color w:val="000000"/>
        </w:rPr>
        <w:t xml:space="preserve"> and </w:t>
      </w:r>
      <w:r w:rsidRPr="00DB55B1">
        <w:rPr>
          <w:rFonts w:ascii="Arial" w:eastAsia="Arial" w:hAnsi="Arial" w:cs="Arial"/>
          <w:i/>
          <w:color w:val="000000"/>
        </w:rPr>
        <w:t xml:space="preserve">Aureobasidium </w:t>
      </w:r>
      <w:r w:rsidR="00A84C00" w:rsidRPr="00DB55B1">
        <w:rPr>
          <w:rFonts w:ascii="Arial" w:eastAsia="Arial" w:hAnsi="Arial" w:cs="Arial"/>
          <w:i/>
          <w:color w:val="000000"/>
        </w:rPr>
        <w:fldChar w:fldCharType="begin"/>
      </w:r>
      <w:r w:rsidR="00910E8E">
        <w:rPr>
          <w:rFonts w:ascii="Arial" w:eastAsia="Arial" w:hAnsi="Arial" w:cs="Arial"/>
          <w:i/>
          <w:color w:val="000000"/>
        </w:rPr>
        <w:instrText xml:space="preserve"> ADDIN ZOTERO_ITEM CSL_CITATION {"citationID":"QTEoUhhO","properties":{"formattedCitation":"(de Vega {\\i{}et al.}, 2009; Pozo {\\i{}et al.}, 2011; Chappell and Fukami, 2018)","plainCitation":"(de Vega et al., 2009; Pozo et al., 2011; Chappell and Fukami, 2018)","noteIndex":0},"citationItems":[{"id":140,"uris":["http://zotero.org/users/6808850/items/IIAFZCDM"],"itemData":{"id":140,"type":"article-journal","abstract":"There is increasing evidence that nectarivorous yeasts are an important third player in plant–pollinator mutualisms, but their distribution and ecological effects remain poorly known. Here we provide a survey of the frequency and abundance of yeasts in floral nectar from 40 taxonomically diverse South African plant species, test whether they affect nectar properties, and investigate associations between yeast incidence and pollinator type. Microscopical observations of nectar samples revealed that yeasts are widespread in floral nectar of South African species, as revealed by the high percentage of plants (51.3%) and flowers (43.2%) containing those microbes, and that when present, they can reach high densities (up to 3.6×106 yeast cells/mm3 in Moraea graminicola). Further, a significant negative correlation was found between yeast density and sugar content (Rs=−0.463, P=0.039) and yeast density and nectar concentration (Rs=−0.470, P=0.037) in a Watsonia species. Interestingly, variation in yeast incidence among plant species was related to differences in pollinator type, in such a way that the plant species pollinated by birds showed the highest proportion of plants and flowers with yeasts, while those visited only by Hymenoptera showed the lowest values. Our study confirms the ubiquity of nectarivorous yeasts in plant communities and identifies novel ways of approaching the study of nectar characteristics and exciting new perspectives on the role of yeasts in plant–pollinator relationships.","collection-title":"Advances in the Pollination Biology of South African Plants","container-title":"South African Journal of Botany","DOI":"10.1016/j.sajb.2009.07.016","ISSN":"0254-6299","issue":"4","journalAbbreviation":"South African Journal of Botany","language":"en","page":"798-806","source":"ScienceDirect","title":"Yeasts in floral nectar of some South African plants: Quantification and associations with pollinator type and sugar concentration","title-short":"Yeasts in floral nectar of some South African plants","volume":"75","author":[{"family":"Vega","given":"Clara","non-dropping-particle":"de"},{"family":"Herrera","given":"C. M."},{"family":"Johnson","given":"S. D."}],"issued":{"date-parts":[["2009",10,1]]}}},{"id":15,"uris":["http://zotero.org/users/6808850/items/WUEHN69T"],"itemData":{"id":15,"type":"article-journal","abstract":"Floral nectar of insect-pollinated plants often contains dense yeast populations, yet little quantitative information exists on patterns and magnitude of species richness of nectar-dwelling yeasts in natural plant communities. This study evaluates yeast species richness at both the plant community and plant species levels in a montane forest area in southern Spain, and also explores possible correlations between the incidence of different yeast species in nectar and their reported tolerance to high sugar concentrations, and between yeast diversity and pollinator composition. Yeast species occurring in a total of 128 field-collected nectar samples from 24 plant species were identified by sequencing the D1/D2 domain of the large subunit rDNA, and rarefaction-based analyses were used to estimate yeast species richness at the plant community and plant species levels, using nectar drops as elemental sampling units. Individual nectar samples were generally characterized by very low species richness (1.2 yeast species/sample, on average), with the ascomycetous Metschnikowia reukaufii and Metschnikowia gruessii accounting altogether for 84.7% of the 216 isolates identified. Other yeasts recorded included species in the genera Aureobasidium, Rhodotorula, Cryptococcus, Sporobolomyces, and Lecythophora. The shapes and slopes of observed richness accumulation curves were quite similar for the nectar drop and plant species approaches, but the two approaches yielded different expected richness estimates. Expected richness was higher for plant species-based than for nectar drop-based analyses, showing that the coverage of nectar yeast species occurring in the region would be improved by sampling additional host plant species. A significant correlation was found between incidence of yeast species in nectar and their reported ability to grow in a medium containing 50% glucose. Neither diversity nor incidence of yeasts was correlated with pollinator composition across plant species.","container-title":"Microbial Ecology","DOI":"10.1007/s00248-010-9682-x","ISSN":"1432-184X","issue":"1","journalAbbreviation":"Microb Ecol","language":"eng","note":"PMID: 20449581","page":"82-91","source":"PubMed","title":"Species richness of yeast communities in floral nectar of southern Spanish plants","volume":"61","author":[{"family":"Pozo","given":"María I."},{"family":"Herrera","given":"Carlos M."},{"family":"Bazaga","given":"Pilar"}],"issued":{"date-parts":[["2011",1]]}}},{"id":"iP0NGaJK/sa2dmDYm","uris":["http://zotero.org/users/6808850/items/LMZAUWML"],"itemData":{"id":11,"type":"article-journal","abstract":"The species of yeasts that colonize floral nectar can modify the mutualistic relationships between plants and pollinators by changing the chemical properties of nectar. Recent evidence supporting this possibility has led to increased interest among ecologists in studying these fungi as well as the bacteria that interact with them in nectar. Although not fully explored, nectar yeasts also constitute a promising natural microcosm that can be used to facilitate development of general ecological theory. We discuss the methodological and conceptual advantages of using nectar yeasts from this perspective, including simplicity of communities, tractability of dispersal, replicability of community assembly, and the ease with which the mechanisms of species interactions can be studied in complementary experiments conducted in the field and the laboratory. To illustrate the power of nectar yeasts as a study system, we discuss several topics in community ecology, including environmental filtering, priority effects, and metacommunity dynamics. An exciting new direction is to integrate metagenomics and comparative genomics into nectar yeast research to address these fundamental ecological topics.","container-title":"Yeast","DOI":"https://doi.org/10.1002/yea.3311","ISSN":"1097-0061","issue":"6","language":"en","note":"_eprint: https://onlinelibrary.wiley.com/doi/pdf/10.1002/yea.3311","page":"417-423","source":"Wiley Online Library","title":"Nectar yeasts: a natural microcosm for ecology","title-short":"Nectar yeasts","volume":"35","author":[{"family":"Chappell","given":"Callie R."},{"family":"Fukami","given":"Tadashi"}],"issued":{"date-parts":[["2018"]]}}}],"schema":"https://github.com/citation-style-language/schema/raw/master/csl-citation.json"} </w:instrText>
      </w:r>
      <w:r w:rsidR="00A84C00" w:rsidRPr="00DB55B1">
        <w:rPr>
          <w:rFonts w:ascii="Arial" w:eastAsia="Arial" w:hAnsi="Arial" w:cs="Arial"/>
          <w:i/>
          <w:color w:val="000000"/>
        </w:rPr>
        <w:fldChar w:fldCharType="separate"/>
      </w:r>
      <w:r w:rsidR="00785E72" w:rsidRPr="00785E72">
        <w:rPr>
          <w:rFonts w:ascii="Arial" w:hAnsi="Arial" w:cs="Arial"/>
          <w:szCs w:val="24"/>
        </w:rPr>
        <w:t xml:space="preserve">(de Vega </w:t>
      </w:r>
      <w:r w:rsidR="00785E72" w:rsidRPr="00785E72">
        <w:rPr>
          <w:rFonts w:ascii="Arial" w:hAnsi="Arial" w:cs="Arial"/>
          <w:i/>
          <w:iCs/>
          <w:szCs w:val="24"/>
        </w:rPr>
        <w:t>et al.</w:t>
      </w:r>
      <w:r w:rsidR="00785E72" w:rsidRPr="00785E72">
        <w:rPr>
          <w:rFonts w:ascii="Arial" w:hAnsi="Arial" w:cs="Arial"/>
          <w:szCs w:val="24"/>
        </w:rPr>
        <w:t xml:space="preserve">, 2009; Pozo </w:t>
      </w:r>
      <w:r w:rsidR="00785E72" w:rsidRPr="00785E72">
        <w:rPr>
          <w:rFonts w:ascii="Arial" w:hAnsi="Arial" w:cs="Arial"/>
          <w:i/>
          <w:iCs/>
          <w:szCs w:val="24"/>
        </w:rPr>
        <w:t>et al.</w:t>
      </w:r>
      <w:r w:rsidR="00785E72" w:rsidRPr="00785E72">
        <w:rPr>
          <w:rFonts w:ascii="Arial" w:hAnsi="Arial" w:cs="Arial"/>
          <w:szCs w:val="24"/>
        </w:rPr>
        <w:t>, 2011; Chappell and Fukami, 2018)</w:t>
      </w:r>
      <w:r w:rsidR="00A84C00" w:rsidRPr="00DB55B1">
        <w:rPr>
          <w:rFonts w:ascii="Arial" w:eastAsia="Arial" w:hAnsi="Arial" w:cs="Arial"/>
          <w:i/>
          <w:color w:val="000000"/>
        </w:rPr>
        <w:fldChar w:fldCharType="end"/>
      </w:r>
      <w:r w:rsidRPr="00DB55B1">
        <w:rPr>
          <w:rFonts w:ascii="Arial" w:eastAsia="Arial" w:hAnsi="Arial" w:cs="Arial"/>
          <w:i/>
          <w:color w:val="000000"/>
        </w:rPr>
        <w:t>,</w:t>
      </w:r>
      <w:r w:rsidRPr="00DB55B1">
        <w:rPr>
          <w:rFonts w:ascii="Arial" w:eastAsia="Arial" w:hAnsi="Arial" w:cs="Arial"/>
          <w:color w:val="000000"/>
        </w:rPr>
        <w:t xml:space="preserve"> and bacteria, such as </w:t>
      </w:r>
      <w:r w:rsidRPr="00DB55B1">
        <w:rPr>
          <w:rFonts w:ascii="Arial" w:eastAsia="Arial" w:hAnsi="Arial" w:cs="Arial"/>
          <w:i/>
          <w:color w:val="000000"/>
        </w:rPr>
        <w:t>Acinetobacter</w:t>
      </w:r>
      <w:r w:rsidR="00A84C00" w:rsidRPr="00DB55B1">
        <w:rPr>
          <w:rFonts w:ascii="Arial" w:eastAsia="Arial" w:hAnsi="Arial" w:cs="Arial"/>
          <w:i/>
          <w:color w:val="000000"/>
        </w:rPr>
        <w:t xml:space="preserve"> </w:t>
      </w:r>
      <w:r w:rsidR="00A84C00" w:rsidRPr="00DB55B1">
        <w:rPr>
          <w:rFonts w:ascii="Arial" w:eastAsia="Arial" w:hAnsi="Arial" w:cs="Arial"/>
          <w:i/>
          <w:color w:val="000000"/>
        </w:rPr>
        <w:fldChar w:fldCharType="begin"/>
      </w:r>
      <w:r w:rsidR="00B33AEF">
        <w:rPr>
          <w:rFonts w:ascii="Arial" w:eastAsia="Arial" w:hAnsi="Arial" w:cs="Arial"/>
          <w:i/>
          <w:color w:val="000000"/>
        </w:rPr>
        <w:instrText xml:space="preserve"> ADDIN ZOTERO_ITEM CSL_CITATION {"citationID":"ppGT5HTV","properties":{"formattedCitation":"(Fridman {\\i{}et al.}, 2012; \\uc0\\u193{}lvarez-P\\uc0\\u233{}rez {\\i{}et al.}, 2012; Alvarez-P\\uc0\\u233{}rez and Herrera, 2013; Tsuji and Fukami, 2018)","plainCitation":"(Fridman et al., 2012; Álvarez-Pérez et al., 2012; Alvarez-Pérez and Herrera, 2013; Tsuji and Fukami, 2018)","noteIndex":0},"citationItems":[{"id":182,"uris":["http://zotero.org/users/6808850/items/JADZW395"],"itemData":{"id":182,"type":"article-journal","abstract":"Floral nectar of some animal-pollinated plants usually harbours highly adapted yeast communities which can profoundly alter nectar characteristics and, therefore, potentially have significant impacts on plant reproduction through their effects on insect foraging behaviour. Bacteria have also been occasionally observed in floral nectar, but their prevalence, phylogenetic diversity and ecological role within plant–pollinator–yeast systems remains unclear. Here we present the first reported survey of bacteria in floral nectar from a natural plant community. Culturable bacteria occurring in a total of 71 nectar samples collected from 27 South African plant species were isolated and identified by 16S rRNA gene sequencing. Rarefaction-based analyses were used to assess operational taxonomic units (OTUs) richness at the plant community level using nectar drops as sampling units. Our results showed that bacteria are common inhabitants of floral nectar of South African plants (53.5% of samples yielded growth), and their communities are characterized by low species richness (18 OTUs at a 16S rRNA gene sequence dissimilarity cut-off of 3%) and moderate phylogenetic diversity, with most isolates belonging to the Gammaproteobacteria. Furthermore, isolates showed osmotolerance, catalase activity and the ability to grow under microaerobiosis, three traits that might help bacteria to overcome important factors limiting their survival and/or growth in nectar.","container-title":"FEMS Microbiology Ecology","DOI":"10.1111/j.1574-6941.2012.01329.x","ISSN":"0168-6496","issue":"3","journalAbbreviation":"FEMS Microbiology Ecology","page":"591-602","source":"Silverchair","title":"Zooming-in on floral nectar: a first exploration of nectar-associated bacteria in wild plant communities","title-short":"Zooming-in on floral nectar","volume":"80","author":[{"family":"Álvarez-Pérez","given":"Sergio"},{"family":"Herrera","given":"Carlos M."},{"family":"Vega","given":"Clara","non-dropping-particle":"de"}],"issued":{"date-parts":[["2012",6,1]]}}},{"id":181,"uris":["http://zotero.org/users/6808850/items/7JZ57P7U"],"itemData":{"id":181,"type":"article-journal","abstract":"The recent upsurge of interest in the role of floral nectar as a habitat for microorganisms has led to some detailed analyses of nectarivorous yeasts. In contrast, very little is known on the occurrence and diversity of nectar-dwelling bacteria, and bacterial-fungal interactions within nectar remain unexplored. In this work, we studied both the culturable bacteria and microfungi found in the floral nectar of wild Mediterranean plants. In general, bacteria and yeasts were found coexisting in nectar more often than would be expected by chance, and such positive association persisted after accounting for phylogenetic nonindependence of the plant species surveyed. Metschnikowia species were confirmed as the main fungal components of nectar communities, and Acinetobacter was identified as the main bacterial taxa. Finally, individual Operational Taxonomic Units (OTUs) were found to co-occur less frequently than predicted by random expectations. There existed, however, some pairwise associations between OTUs that seemed to account for the general pattern of positive bacteria-yeasts coexistence. We conclude that the culturable communities of nectar microorganisms associated with wild Mediterranean plants are nonrandom assemblages of bacterial and yeast species.","container-title":"FEMS microbiology ecology","DOI":"10.1111/1574-6941.12027","ISSN":"1574-6941","issue":"3","journalAbbreviation":"FEMS Microbiol Ecol","language":"eng","note":"PMID: 23057414","page":"685-699","source":"PubMed","title":"Composition, richness and nonrandom assembly of culturable bacterial-microfungal communities in floral nectar of Mediterranean plants","volume":"83","author":[{"family":"Alvarez-Pérez","given":"Sergio"},{"family":"Herrera","given":"Carlos M."}],"issued":{"date-parts":[["2013",3]]}}},{"id":13,"uris":["http://zotero.org/users/6808850/items/V6F4II3R"],"itemData":{"id":13,"type":"article-journal","abstract":"Floral nectar is regarded as the most important reward available to animal-pollinated plants to attract pollinators. Despite the vast amount of publications on nectar properties, the role of nectar as a natural bacterial habitat is yet unexplored. To gain a better understanding of bacterial communities inhabiting floral nectar, culture-dependent and -independent (454-pyrosequencing) methods were used. Our findings demonstrate that bacterial communities in nectar are abundant and diverse. Using culture-dependent method we showed that bacterial communities of nectar displayed significant variation among three plant species: Amygdalus communis, Citrus paradisi and Nicotiana glauca. The dominant class in the nectar bacterial communities was Gammaproteobacteria. About half of the isolates were novel species (&lt; 97% similarities of the 16S rRNA gene with known species). Using 454-pyrosequencing we demonstrated that nectar microbial community are distinct for each of the plant species while there are no significant differences between nectar microbial communities within nectars taken from different plants of the same species. Primary selection of the nectar bacteria is unclear; it may be affected by variations in the chemical composition of the nectar in each plant. The role of the rich and diverse nectar microflora in the attraction–repulsion relationships between the plant and its nectar consumers has yet to be explored.","container-title":"Environmental Microbiology Reports","DOI":"https://doi.org/10.1111/j.1758-2229.2011.00309.x","ISSN":"1758-2229","issue":"1","language":"en","license":"© 2011 Society for Applied Microbiology and Blackwell Publishing Ltd","note":"_eprint: https://sfamjournals.onlinelibrary.wiley.com/doi/pdf/10.1111/j.1758-2229.2011.00309.x","page":"97-104","source":"Wiley Online Library","title":"Bacterial communities in floral nectar","volume":"4","author":[{"family":"Fridman","given":"Svetlana"},{"family":"Izhaki","given":"Ido"},{"family":"Gerchman","given":"Yoram"},{"family":"Halpern","given":"Malka"}],"issued":{"date-parts":[["2012"]]}}},{"id":96,"uris":["http://zotero.org/users/6808850/items/JVS65LZX"],"itemData":{"id":96,"type":"article-journal","abstract":"Intraspecific trait variation is receiving renewed interest as a factor affecting the structure of multi-species communities within and across trophic levels. One pervasive form of intraspecific trait variation is sexual dimorphism in animals and plants, which might exert large effects particularly on the communities of host-associated organisms, but the extent of these effects is not well understood. We investigated whether host-associated microbial communities developed differently in the floral nectar of female and male individuals of the dioecious shrubs, Eurya emarginata and E. japonica. We found that nectar-colonizing microbes such as bacteria and fungi were more than twice as prevalent and, overall, more than 10 times as abundant in male flowers as in female flowers. Microbial species composition also differed between flower sexes. To examine potential mechanisms behind these differences, we manipulated the frequency of flower visitation by animals and the order of arrival of microbial species to nectar. Animal visitation frequency affected microbial communities more greatly in male flowers, while arrival order affected them more in female flowers. These sex-specific effects appeared attributable to differences in how animals and microbes altered the chemical characteristics of nectar that limited microbial growth. Taken together, our results provide evidence that sexual dimorphism can have large effects on the structure of host-associated communities.","container-title":"Ecology","DOI":"10.1002/ecy.2494","ISSN":"1939-9170","issue":"11","language":"en","note":"_eprint: https://esajournals.onlinelibrary.wiley.com/doi/pdf/10.1002/ecy.2494","page":"2476-2484","source":"Wiley Online Library","title":"Community-wide consequences of sexual dimorphism: evidence from nectar microbes in dioecious plants","title-short":"Community-wide consequences of sexual dimorphism","volume":"99","author":[{"family":"Tsuji","given":"Kaoru"},{"family":"Fukami","given":"Tadashi"}],"issued":{"date-parts":[["2018"]]}}}],"schema":"https://github.com/citation-style-language/schema/raw/master/csl-citation.json"} </w:instrText>
      </w:r>
      <w:r w:rsidR="00A84C00" w:rsidRPr="00DB55B1">
        <w:rPr>
          <w:rFonts w:ascii="Arial" w:eastAsia="Arial" w:hAnsi="Arial" w:cs="Arial"/>
          <w:i/>
          <w:color w:val="000000"/>
        </w:rPr>
        <w:fldChar w:fldCharType="separate"/>
      </w:r>
      <w:r w:rsidR="00785E72" w:rsidRPr="00785E72">
        <w:rPr>
          <w:rFonts w:ascii="Arial" w:hAnsi="Arial" w:cs="Arial"/>
          <w:szCs w:val="24"/>
        </w:rPr>
        <w:t xml:space="preserve">(Fridman </w:t>
      </w:r>
      <w:r w:rsidR="00785E72" w:rsidRPr="00785E72">
        <w:rPr>
          <w:rFonts w:ascii="Arial" w:hAnsi="Arial" w:cs="Arial"/>
          <w:i/>
          <w:iCs/>
          <w:szCs w:val="24"/>
        </w:rPr>
        <w:t>et al.</w:t>
      </w:r>
      <w:r w:rsidR="00785E72" w:rsidRPr="00785E72">
        <w:rPr>
          <w:rFonts w:ascii="Arial" w:hAnsi="Arial" w:cs="Arial"/>
          <w:szCs w:val="24"/>
        </w:rPr>
        <w:t xml:space="preserve">, 2012; Álvarez-Pérez </w:t>
      </w:r>
      <w:r w:rsidR="00785E72" w:rsidRPr="00785E72">
        <w:rPr>
          <w:rFonts w:ascii="Arial" w:hAnsi="Arial" w:cs="Arial"/>
          <w:i/>
          <w:iCs/>
          <w:szCs w:val="24"/>
        </w:rPr>
        <w:t>et al.</w:t>
      </w:r>
      <w:r w:rsidR="00785E72" w:rsidRPr="00785E72">
        <w:rPr>
          <w:rFonts w:ascii="Arial" w:hAnsi="Arial" w:cs="Arial"/>
          <w:szCs w:val="24"/>
        </w:rPr>
        <w:t>, 2012; Alvarez-Pérez and Herrera, 2013; Tsuji and Fukami, 2018)</w:t>
      </w:r>
      <w:r w:rsidR="00A84C00" w:rsidRPr="00DB55B1">
        <w:rPr>
          <w:rFonts w:ascii="Arial" w:eastAsia="Arial" w:hAnsi="Arial" w:cs="Arial"/>
          <w:i/>
          <w:color w:val="000000"/>
        </w:rPr>
        <w:fldChar w:fldCharType="end"/>
      </w:r>
      <w:r w:rsidR="00A84C00" w:rsidRPr="00DB55B1">
        <w:rPr>
          <w:rFonts w:ascii="Arial" w:eastAsia="Arial" w:hAnsi="Arial" w:cs="Arial"/>
          <w:i/>
          <w:color w:val="000000"/>
        </w:rPr>
        <w:t>.</w:t>
      </w:r>
      <w:r w:rsidRPr="00DB55B1">
        <w:rPr>
          <w:rFonts w:ascii="Arial" w:eastAsia="Arial" w:hAnsi="Arial" w:cs="Arial"/>
          <w:i/>
          <w:color w:val="000000"/>
        </w:rPr>
        <w:t xml:space="preserve"> </w:t>
      </w:r>
      <w:r w:rsidRPr="00DB55B1">
        <w:rPr>
          <w:rFonts w:ascii="Arial" w:eastAsia="Arial" w:hAnsi="Arial" w:cs="Arial"/>
          <w:color w:val="000000"/>
        </w:rPr>
        <w:t xml:space="preserve">The microbes that establish in nectar are a subset of the microbes carried by pollinators and in the environment </w:t>
      </w:r>
      <w:r w:rsidR="00A84C00"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{"citationID":"4r6X8mQe","properties":{"formattedCitation":"(Herrera {\\i{}et al.}, 2010; Pozo {\\i{}et al.}, 2012; Alvarez-P\\uc0\\u233{}rez and Herrera, 2013)","plainCitation":"(Herrera et al., 2010; Pozo et al., 2012; Alvarez-Pérez and Herrera, 2013)","noteIndex":0},"citationItems":[{"id":181,"uris":["http://zotero.org/users/6808850/items/7JZ57P7U"],"itemData":{"id":181,"type":"article-journal","abstract":"The recent upsurge of interest in the role of floral nectar as a habitat for microorganisms has led to some detailed analyses of nectarivorous yeasts. In contrast, very little is known on the occurrence and diversity of nectar-dwelling bacteria, and bacterial-fungal interactions within nectar remain unexplored. In this work, we studied both the culturable bacteria and microfungi found in the floral nectar of wild Mediterranean plants. In general, bacteria and yeasts were found coexisting in nectar more often than would be expected by chance, and such positive association persisted after accounting for phylogenetic nonindependence of the plant species surveyed. Metschnikowia species were confirmed as the main fungal components of nectar communities, and Acinetobacter was identified as the main bacterial taxa. Finally, individual Operational Taxonomic Units (OTUs) were found to co-occur less frequently than predicted by random expectations. There existed, however, some pairwise associations between OTUs that seemed to account for the general pattern of positive bacteria-yeasts coexistence. We conclude that the culturable communities of nectar microorganisms associated with wild Mediterranean plants are nonrandom assemblages of bacterial and yeast species.","container-title":"FEMS microbiology ecology","DOI":"10.1111/1574-6941.12027","ISSN":"1574-6941","issue":"3","journalAbbreviation":"FEMS Microbiol Ecol","language":"eng","note":"PMID: 23057414","page":"685-699","source":"PubMed","title":"Composition, richness and nonrandom assembly of culturable bacterial-microfungal communities in floral nectar of Mediterranean plants","volume":"83","author":[{"family":"Alvarez-Pérez","given":"Sergio"},{"family":"Herrera","given":"Carlos M."}],"issued":{"date-parts":[["2013",3]]}}},{"id":180,"uris":["http://zotero.org/users/6808850/items/QYVI8GAD"],"itemData":{"id":180,"type":"article-journal","abstract":"Recent studies have shown that dense yeast populations often occurring in floral nectar are numerically dominated by a few species from the flower–insect interface specialized genus Metschnikowia, while generalist yeast species commonly occurring on leaf surfaces, soil, freshwater, and air were rarely isolated from nectar samples. This study was designed to understand the main factors responsible for the assembly of nectar yeast communities, by combining field experiments with laboratory tests characterizing the physiological abilities of all yeast species forming the pool of potential colonizers for two Spanish flowering plants (Digitalis obscura and Atropa baetica). Yeast frequency and species richness were assessed in external sources (bee glossae, air, plant phylloplane) as well as in pollinator rewards (pollen, nectar). Yeasts were most frequent in external sources (air, flower-visiting insects), less so in the proximate floral environment (phylloplane), and least in pollen and nectar. Nectar communities appeared to be considerably impoverished versions of those in insect glossae and phylloplane. Nectar, pollen, and insect yeast assemblages differed in physiological characteristics from those in other substrates. Nectarivorous Metschnikowia were not more resistant than other yeast species to plant secondary compounds and high sugar concentrations typical of nectar, but their higher growth rates may be decisive for their dominance in ephemeral nectar communities.","container-title":"FEMS Microbiology Ecology","DOI":"10.1111/j.1574-6941.2011.01286.x","ISSN":"0168-6496","issue":"2","journalAbbreviation":"FEMS Microbiology Ecology","page":"281-293","source":"Silverchair","title":"Nectar yeasts of two southern Spanish plants: the roles of immigration and physiological traits in community assembly","title-short":"Nectar yeasts of two southern Spanish plants","volume":"80","author":[{"family":"Pozo","given":"María I."},{"family":"Lachance","given":"Marc-André"},{"family":"Herrera","given":"Carlos M."}],"issued":{"date-parts":[["2012",5,1]]}}},{"id":54,"uris":["http://zotero.org/users/6808850/items/AQ7K4JIQ"],"itemData":{"id":54,"type":"article-journal","abstract":"Identifying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I."},{"family":"Bazaga","given":"Pilar"}],"issued":{"date-parts":[["2010",3,7]]}}}],"schema":"https://github.com/citation-style-language/schema/raw/master/csl-citation.json"} </w:instrText>
      </w:r>
      <w:r w:rsidR="00A84C00" w:rsidRPr="00DB55B1">
        <w:rPr>
          <w:rFonts w:ascii="Arial" w:eastAsia="Arial" w:hAnsi="Arial" w:cs="Arial"/>
          <w:color w:val="000000"/>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2010; Pozo </w:t>
      </w:r>
      <w:r w:rsidR="00785E72" w:rsidRPr="00785E72">
        <w:rPr>
          <w:rFonts w:ascii="Arial" w:hAnsi="Arial" w:cs="Arial"/>
          <w:i/>
          <w:iCs/>
          <w:szCs w:val="24"/>
        </w:rPr>
        <w:t>et al.</w:t>
      </w:r>
      <w:r w:rsidR="00785E72" w:rsidRPr="00785E72">
        <w:rPr>
          <w:rFonts w:ascii="Arial" w:hAnsi="Arial" w:cs="Arial"/>
          <w:szCs w:val="24"/>
        </w:rPr>
        <w:t>, 2012; Alvarez-Pérez and Herrera, 2013)</w:t>
      </w:r>
      <w:r w:rsidR="00A84C00" w:rsidRPr="00DB55B1">
        <w:rPr>
          <w:rFonts w:ascii="Arial" w:eastAsia="Arial" w:hAnsi="Arial" w:cs="Arial"/>
          <w:color w:val="000000"/>
        </w:rPr>
        <w:fldChar w:fldCharType="end"/>
      </w:r>
      <w:r w:rsidR="00D739B5" w:rsidRPr="00DB55B1">
        <w:rPr>
          <w:rFonts w:ascii="Arial" w:eastAsia="Arial" w:hAnsi="Arial" w:cs="Arial"/>
          <w:color w:val="000000"/>
        </w:rPr>
        <w:t xml:space="preserve">. </w:t>
      </w:r>
      <w:r w:rsidRPr="00DB55B1">
        <w:rPr>
          <w:rFonts w:ascii="Arial" w:eastAsia="Arial" w:hAnsi="Arial" w:cs="Arial"/>
          <w:color w:val="000000"/>
        </w:rPr>
        <w:t xml:space="preserve">While </w:t>
      </w:r>
      <w:r w:rsidR="00FA233C" w:rsidRPr="00DB55B1">
        <w:rPr>
          <w:rFonts w:ascii="Arial" w:eastAsia="Arial" w:hAnsi="Arial" w:cs="Arial"/>
          <w:color w:val="000000"/>
        </w:rPr>
        <w:t xml:space="preserve">it is clear that </w:t>
      </w:r>
      <w:r w:rsidRPr="00DB55B1">
        <w:rPr>
          <w:rFonts w:ascii="Arial" w:eastAsia="Arial" w:hAnsi="Arial" w:cs="Arial"/>
          <w:color w:val="000000"/>
        </w:rPr>
        <w:t xml:space="preserve">many microbes deposited in floral nectar </w:t>
      </w:r>
      <w:r w:rsidR="00FA233C" w:rsidRPr="00DB55B1">
        <w:rPr>
          <w:rFonts w:ascii="Arial" w:eastAsia="Arial" w:hAnsi="Arial" w:cs="Arial"/>
          <w:color w:val="000000"/>
        </w:rPr>
        <w:t xml:space="preserve">fail to establish </w:t>
      </w:r>
      <w:r w:rsidR="00D739B5"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{"citationID":"SMrNGiT6","properties":{"formattedCitation":"(Herrera {\\i{}et al.}, 2010; de Vega and Herrera, 2012; Pozo {\\i{}et al.}, 2012)","plainCitation":"(Herrera et al., 2010; de Vega and Herrera, 2012; Pozo et al., 2012)","noteIndex":0},"citationItems":[{"id":180,"uris":["http://zotero.org/users/6808850/items/QYVI8GAD"],"itemData":{"id":180,"type":"article-journal","abstract":"Recent studies have shown that dense yeast populations often occurring in floral nectar are numerically dominated by a few species from the flower–insect interface specialized genus Metschnikowia, while generalist yeast species commonly occurring on leaf surfaces, soil, freshwater, and air were rarely isolated from nectar samples. This study was designed to understand the main factors responsible for the assembly of nectar yeast communities, by combining field experiments with laboratory tests characterizing the physiological abilities of all yeast species forming the pool of potential colonizers for two Spanish flowering plants (Digitalis obscura and Atropa baetica). Yeast frequency and species richness were assessed in external sources (bee glossae, air, plant phylloplane) as well as in pollinator rewards (pollen, nectar). Yeasts were most frequent in external sources (air, flower-visiting insects), less so in the proximate floral environment (phylloplane), and least in pollen and nectar. Nectar communities appeared to be considerably impoverished versions of those in insect glossae and phylloplane. Nectar, pollen, and insect yeast assemblages differed in physiological characteristics from those in other substrates. Nectarivorous Metschnikowia were not more resistant than other yeast species to plant secondary compounds and high sugar concentrations typical of nectar, but their higher growth rates may be decisive for their dominance in ephemeral nectar communities.","container-title":"FEMS Microbiology Ecology","DOI":"10.1111/j.1574-6941.2011.01286.x","ISSN":"0168-6496","issue":"2","journalAbbreviation":"FEMS Microbiology Ecology","page":"281-293","source":"Silverchair","title":"Nectar yeasts of two southern Spanish plants: the roles of immigration and physiological traits in community assembly","title-short":"Nectar yeasts of two southern Spanish plants","volume":"80","author":[{"family":"Pozo","given":"María I."},{"family":"Lachance","given":"Marc-André"},{"family":"Herrera","given":"Carlos M."}],"issued":{"date-parts":[["2012",5,1]]}}},{"id":54,"uris":["http://zotero.org/users/6808850/items/AQ7K4JIQ"],"itemData":{"id":54,"type":"article-journal","abstract":"Identifying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id":163,"uris":["http://zotero.org/users/6808850/items/NRM7BE5Y"],"itemData":{"id":163,"type":"article-journal","container-title":"Oikos","DOI":"10.1111/j.1600-0706.2012.20295.x","ISSN":"00301299","issue":"11","journalAbbreviation":"Oikos","language":"en","page":"1878-1888","source":"DOI.org (Crossref)","title":"Relationships among nectar-dwelling yeasts, flowers and ants: patterns and incidence on nectar traits","title-short":"Relationships among nectar-dwelling yeasts, flowers and ants","volume":"121","author":[{"family":"Vega","given":"Clara","non-dropping-particle":"de"},{"family":"Herrera","given":"Carlos M."}],"issued":{"date-parts":[["2012",11]]}}}],"schema":"https://github.com/citation-style-language/schema/raw/master/csl-citation.json"} </w:instrText>
      </w:r>
      <w:r w:rsidR="00D739B5" w:rsidRPr="00DB55B1">
        <w:rPr>
          <w:rFonts w:ascii="Arial" w:eastAsia="Arial" w:hAnsi="Arial" w:cs="Arial"/>
          <w:color w:val="000000"/>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2010; de Vega and Herrera, 2012; Pozo </w:t>
      </w:r>
      <w:r w:rsidR="00785E72" w:rsidRPr="00785E72">
        <w:rPr>
          <w:rFonts w:ascii="Arial" w:hAnsi="Arial" w:cs="Arial"/>
          <w:i/>
          <w:iCs/>
          <w:szCs w:val="24"/>
        </w:rPr>
        <w:t>et al.</w:t>
      </w:r>
      <w:r w:rsidR="00785E72" w:rsidRPr="00785E72">
        <w:rPr>
          <w:rFonts w:ascii="Arial" w:hAnsi="Arial" w:cs="Arial"/>
          <w:szCs w:val="24"/>
        </w:rPr>
        <w:t>, 2012)</w:t>
      </w:r>
      <w:r w:rsidR="00D739B5" w:rsidRPr="00DB55B1">
        <w:rPr>
          <w:rFonts w:ascii="Arial" w:eastAsia="Arial" w:hAnsi="Arial" w:cs="Arial"/>
          <w:color w:val="000000"/>
        </w:rPr>
        <w:fldChar w:fldCharType="end"/>
      </w:r>
      <w:r w:rsidR="00121467" w:rsidRPr="00DB55B1">
        <w:rPr>
          <w:rFonts w:ascii="Arial" w:eastAsia="Arial" w:hAnsi="Arial" w:cs="Arial"/>
          <w:color w:val="000000"/>
        </w:rPr>
        <w:t>, numerous</w:t>
      </w:r>
      <w:r w:rsidRPr="00DB55B1">
        <w:rPr>
          <w:rFonts w:ascii="Arial" w:eastAsia="Arial" w:hAnsi="Arial" w:cs="Arial"/>
          <w:color w:val="202122"/>
        </w:rPr>
        <w:t xml:space="preserve"> </w:t>
      </w:r>
      <w:r w:rsidR="0075058A" w:rsidRPr="00DB55B1">
        <w:rPr>
          <w:rFonts w:ascii="Arial" w:eastAsia="Arial" w:hAnsi="Arial" w:cs="Arial"/>
          <w:color w:val="202122"/>
        </w:rPr>
        <w:t>processes may generate the low microbial diversity observed in nectar</w:t>
      </w:r>
      <w:r w:rsidR="007A1ECA" w:rsidRPr="00DB55B1">
        <w:rPr>
          <w:rFonts w:ascii="Arial" w:eastAsia="Arial" w:hAnsi="Arial" w:cs="Arial"/>
          <w:color w:val="202122"/>
        </w:rPr>
        <w:t>. Possible mechanisms include</w:t>
      </w:r>
      <w:r w:rsidR="0075058A" w:rsidRPr="00DB55B1">
        <w:rPr>
          <w:rFonts w:ascii="Arial" w:eastAsia="Arial" w:hAnsi="Arial" w:cs="Arial"/>
          <w:color w:val="202122"/>
        </w:rPr>
        <w:t xml:space="preserve"> </w:t>
      </w:r>
      <w:r w:rsidRPr="00DB55B1">
        <w:rPr>
          <w:rFonts w:ascii="Arial" w:eastAsia="Arial" w:hAnsi="Arial" w:cs="Arial"/>
          <w:color w:val="202122"/>
        </w:rPr>
        <w:t>differential dispersal of microbes</w:t>
      </w:r>
      <w:r w:rsidR="00D739B5" w:rsidRPr="00DB55B1">
        <w:rPr>
          <w:rFonts w:ascii="Arial" w:eastAsia="Arial" w:hAnsi="Arial" w:cs="Arial"/>
          <w:color w:val="202122"/>
        </w:rPr>
        <w:t xml:space="preserve"> </w:t>
      </w:r>
      <w:r w:rsidR="00D739B5" w:rsidRPr="00DB55B1">
        <w:rPr>
          <w:rFonts w:ascii="Arial" w:eastAsia="Arial" w:hAnsi="Arial" w:cs="Arial"/>
          <w:color w:val="202122"/>
        </w:rPr>
        <w:fldChar w:fldCharType="begin"/>
      </w:r>
      <w:r w:rsidR="00B33AEF">
        <w:rPr>
          <w:rFonts w:ascii="Arial" w:eastAsia="Arial" w:hAnsi="Arial" w:cs="Arial"/>
          <w:color w:val="202122"/>
        </w:rPr>
        <w:instrText xml:space="preserve"> ADDIN ZOTERO_ITEM CSL_CITATION {"citationID":"mQMgzTVL","properties":{"formattedCitation":"(Zemenick {\\i{}et al.}, 2021)","plainCitation":"(Zemenick et al., 2021)","noteIndex":0},"citationItems":[{"id":130,"uris":["http://zotero.org/users/6808850/items/WA4QGYAP"],"itemData":{"id":130,"type":"article-journal","abstract":"Due to the difficulty of tracking microbial dispersal, it is rarely possible to disentangle the relative importance of dispersal and species sorting for microbial community assembly. Here, we leverage a detailed multilevel network to examine drivers of bacterial community assembly within flowers. We observed flower visitors to 20 focal plant species in a coflowering community in the Sierra Nevada, revealing 289 species of arthropods. We also analyzed bacterial communities on flowers of each species. We found that plant species with similar visitor communities tend to have similar bacterial communities, and visitor identity to be more important than plant relatedness in structuring floral bacterial communities. However, plant species that were hubs of arthropod visitation were not necessarily hubs of floral bacteria, suggesting an important role for species sorting. Across plant species, the composition of flower-visiting Diptera (flies), bees and non-bee Hymenoptera best predicted bacterial species composition on flowers. Taken together, our analyses suggest dispersal is important in determining similarity in microbial communities across plant species, but not as important in determining the overall macrostructure (nestedness, modularity) and microstructure (connectedness based on shared interactors) of the floral bacterial network. A multilevel network approach thus allows us to address features of community assembly that cannot be considered when viewing networks as separate entities.","container-title":"Oikos","DOI":"https://doi.org/10.1111/oik.06818","ISSN":"1600-0706","issue":"5","language":"en","note":"_eprint: https://onlinelibrary.wiley.com/doi/pdf/10.1111/oik.06818","page":"697-707","source":"Wiley Online Library","title":"Linked networks reveal dual roles of insect dispersal and species sorting for bacterial communities in flowers","volume":"130","author":[{"family":"Zemenick","given":"Ash T."},{"family":"Vannette","given":"Rachel L."},{"family":"Rosenheim","given":"Jay A."}],"issued":{"date-parts":[["2021"]]}}}],"schema":"https://github.com/citation-style-language/schema/raw/master/csl-citation.json"} </w:instrText>
      </w:r>
      <w:r w:rsidR="00D739B5" w:rsidRPr="00DB55B1">
        <w:rPr>
          <w:rFonts w:ascii="Arial" w:eastAsia="Arial" w:hAnsi="Arial" w:cs="Arial"/>
          <w:color w:val="202122"/>
        </w:rPr>
        <w:fldChar w:fldCharType="separate"/>
      </w:r>
      <w:r w:rsidR="00B33AEF" w:rsidRPr="00B33AEF">
        <w:rPr>
          <w:rFonts w:ascii="Arial" w:hAnsi="Arial" w:cs="Arial"/>
          <w:szCs w:val="24"/>
        </w:rPr>
        <w:t xml:space="preserve">(Zemenick </w:t>
      </w:r>
      <w:r w:rsidR="00B33AEF" w:rsidRPr="00B33AEF">
        <w:rPr>
          <w:rFonts w:ascii="Arial" w:hAnsi="Arial" w:cs="Arial"/>
          <w:i/>
          <w:iCs/>
          <w:szCs w:val="24"/>
        </w:rPr>
        <w:t>et al.</w:t>
      </w:r>
      <w:r w:rsidR="00B33AEF" w:rsidRPr="00B33AEF">
        <w:rPr>
          <w:rFonts w:ascii="Arial" w:hAnsi="Arial" w:cs="Arial"/>
          <w:szCs w:val="24"/>
        </w:rPr>
        <w:t>, 2021)</w:t>
      </w:r>
      <w:r w:rsidR="00D739B5" w:rsidRPr="00DB55B1">
        <w:rPr>
          <w:rFonts w:ascii="Arial" w:eastAsia="Arial" w:hAnsi="Arial" w:cs="Arial"/>
          <w:color w:val="202122"/>
        </w:rPr>
        <w:fldChar w:fldCharType="end"/>
      </w:r>
      <w:r w:rsidRPr="00DB55B1">
        <w:rPr>
          <w:rFonts w:ascii="Arial" w:eastAsia="Arial" w:hAnsi="Arial" w:cs="Arial"/>
          <w:color w:val="202122"/>
        </w:rPr>
        <w:t xml:space="preserve">; competitive exclusion that favors early arriving, faster growing, or inhibiting species </w:t>
      </w:r>
      <w:r w:rsidR="00D739B5" w:rsidRPr="00DB55B1">
        <w:rPr>
          <w:rFonts w:ascii="Arial" w:eastAsia="Arial" w:hAnsi="Arial" w:cs="Arial"/>
          <w:color w:val="202122"/>
        </w:rPr>
        <w:fldChar w:fldCharType="begin"/>
      </w:r>
      <w:r w:rsidR="00785E72">
        <w:rPr>
          <w:rFonts w:ascii="Arial" w:eastAsia="Arial" w:hAnsi="Arial" w:cs="Arial"/>
          <w:color w:val="202122"/>
        </w:rPr>
        <w:instrText xml:space="preserve"> ADDIN ZOTERO_ITEM CSL_CITATION {"citationID":"Ut2yT9No","properties":{"formattedCitation":"(Fukami, 2015; Dhami {\\i{}et al.}, 2016)","plainCitation":"(Fukami, 2015; Dhami et al., 2016)","noteIndex":0},"citationItems":[{"id":19,"uris":["http://zotero.org/users/6808850/items/MVNLYLLP"],"itemData":{"id":19,"type":"article-journal","abstract":"Priority effects, in which the order of species arrival dictates community assembly, can have a major influence on species diversity, but the genetic basis of priority effects remains unknown. Here, we suggest that nitrogen scavenging genes previously considered responsible for starvation avoidance may drive priority effects by causing rapid resource depletion. Using single-molecule sequencing, we de novo assembled the genome of the nectar-colonizing yeast, Metschnikowia reukaufii, across eight scaffolds and complete mitochondrion, with gap-free coverage over gene spaces. We found a high rate of tandem gene duplication in this genome, enriched for nitrogen metabolism and transport. Both high-capacity amino acid importers, GAP1 and PUT4, present as tandem gene arrays, were highly expressed in synthetic nectar and regulated by the availability and quality of amino acids. In experiments with competitive nectar yeast, Candida rancensis, amino acid addition alleviated suppression of C. rancensis by early arrival of M. reukaufii, corroborating that amino acid scavenging may contribute to priority effects. Because niche pre-emption via rapid resource depletion may underlie priority effects in a broad range of microbial, plant and animal communities, nutrient scavenging genes like the ones we considered here may be broadly relevant to understanding priority effects.","container-title":"Proceedings of the Royal Society B: Biological Sciences","DOI":"10.1098/rspb.2016.1455","issue":"1840","journalAbbreviation":"Proceedings of the Royal Society B: Biological Sciences","note":"publisher: Royal Society","source":"royalsocietypublishing.org (Atypon)","title":"Genetic basis of priority effects: insights from nectar yeast","title-short":"Genetic basis of priority effects","URL":"https://royalsocietypublishing.org/doi/full/10.1098/rspb.2016.1455","volume":"283","author":[{"family":"Dhami","given":"Manpreet K."},{"family":"Hartwig","given":"Thomas"},{"family":"Fukami","given":"Tadashi"}],"accessed":{"date-parts":[["2021",3,3]]},"issued":{"date-parts":[["2016",10,12]]}}},{"id":605,"uris":["http://zotero.org/users/6808850/items/UPNL3QUA"],"itemData":{"id":605,"type":"article-journal","abstract":"The order and timing of species immigration during community assembly can affect species abundances at multiple spatial scales. Known as priority effects, these effects cause historical contingency in the structure and function of communities, resulting in alternative stable states, alternative transient states, or compositional cycles. The mechanisms of priority effects fall into two categories, niche preemption and niche modification, and the conditions for historical contingency by priority effects can be organized into two groups, those regarding regional species pool properties and those regarding local population dynamics. Specifically, two requirements must be satisfied for historical contingency to occur: The regional pool contains species that can together cause priority effects, and local dynamics are rapid enough for early-arriving species to preempt or modify niches before other species arrive. Organizing current knowledge this way reveals an outstanding key question: How are regional species pools that yield priority effects generated and maintained?","container-title":"Annual Review of Ecology, Evolution, and Systematics","DOI":"10.1146/annurev-ecolsys-110411-160340","issue":"1","note":"_eprint: https://doi.org/10.1146/annurev-ecolsys-110411-160340","page":"1-23","source":"Annual Reviews","title":"Historical Contingency in Community Assembly: Integrating Niches, Species Pools, and Priority Effects","title-short":"Historical Contingency in Community Assembly","volume":"46","author":[{"family":"Fukami","given":"Tadashi"}],"issued":{"date-parts":[["2015"]]}}}],"schema":"https://github.com/citation-style-language/schema/raw/master/csl-citation.json"} </w:instrText>
      </w:r>
      <w:r w:rsidR="00D739B5" w:rsidRPr="00DB55B1">
        <w:rPr>
          <w:rFonts w:ascii="Arial" w:eastAsia="Arial" w:hAnsi="Arial" w:cs="Arial"/>
          <w:color w:val="202122"/>
        </w:rPr>
        <w:fldChar w:fldCharType="separate"/>
      </w:r>
      <w:r w:rsidR="00785E72" w:rsidRPr="00785E72">
        <w:rPr>
          <w:rFonts w:ascii="Arial" w:hAnsi="Arial" w:cs="Arial"/>
          <w:szCs w:val="24"/>
        </w:rPr>
        <w:t xml:space="preserve">(Fukami, 2015; Dhami </w:t>
      </w:r>
      <w:r w:rsidR="00785E72" w:rsidRPr="00785E72">
        <w:rPr>
          <w:rFonts w:ascii="Arial" w:hAnsi="Arial" w:cs="Arial"/>
          <w:i/>
          <w:iCs/>
          <w:szCs w:val="24"/>
        </w:rPr>
        <w:t>et al.</w:t>
      </w:r>
      <w:r w:rsidR="00785E72" w:rsidRPr="00785E72">
        <w:rPr>
          <w:rFonts w:ascii="Arial" w:hAnsi="Arial" w:cs="Arial"/>
          <w:szCs w:val="24"/>
        </w:rPr>
        <w:t>, 2016)</w:t>
      </w:r>
      <w:r w:rsidR="00D739B5" w:rsidRPr="00DB55B1">
        <w:rPr>
          <w:rFonts w:ascii="Arial" w:eastAsia="Arial" w:hAnsi="Arial" w:cs="Arial"/>
          <w:color w:val="202122"/>
        </w:rPr>
        <w:fldChar w:fldCharType="end"/>
      </w:r>
      <w:r w:rsidRPr="00DB55B1">
        <w:rPr>
          <w:rFonts w:ascii="Arial" w:eastAsia="Arial" w:hAnsi="Arial" w:cs="Arial"/>
          <w:color w:val="202122"/>
        </w:rPr>
        <w:t>; or strong filtering by the chemistry of the nectar environment</w:t>
      </w:r>
      <w:r w:rsidR="00D739B5" w:rsidRPr="00DB55B1">
        <w:rPr>
          <w:rFonts w:ascii="Arial" w:eastAsia="Arial" w:hAnsi="Arial" w:cs="Arial"/>
          <w:color w:val="202122"/>
        </w:rPr>
        <w:t xml:space="preserve"> </w:t>
      </w:r>
      <w:r w:rsidR="00D739B5" w:rsidRPr="00DB55B1">
        <w:rPr>
          <w:rFonts w:ascii="Arial" w:eastAsia="Arial" w:hAnsi="Arial" w:cs="Arial"/>
          <w:color w:val="202122"/>
        </w:rPr>
        <w:fldChar w:fldCharType="begin"/>
      </w:r>
      <w:r w:rsidR="00785E72">
        <w:rPr>
          <w:rFonts w:ascii="Arial" w:eastAsia="Arial" w:hAnsi="Arial" w:cs="Arial"/>
          <w:color w:val="202122"/>
        </w:rPr>
        <w:instrText xml:space="preserve"> ADDIN ZOTERO_ITEM CSL_CITATION {"citationID":"eV2wHtNM","properties":{"formattedCitation":"(Herrera {\\i{}et al.}, 2010)","plainCitation":"(Herrera et al., 2010)","noteIndex":0},"citationItems":[{"id":54,"uris":["http://zotero.org/users/6808850/items/AQ7K4JIQ"],"itemData":{"id":54,"type":"article-journal","abstract":"Identifying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I."},{"family":"Bazaga","given":"Pilar"}],"issued":{"date-parts":[["2010",3,7]]}}}],"schema":"https://github.com/citation-style-language/schema/raw/master/csl-citation.json"} </w:instrText>
      </w:r>
      <w:r w:rsidR="00D739B5" w:rsidRPr="00DB55B1">
        <w:rPr>
          <w:rFonts w:ascii="Arial" w:eastAsia="Arial" w:hAnsi="Arial" w:cs="Arial"/>
          <w:color w:val="202122"/>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2010)</w:t>
      </w:r>
      <w:r w:rsidR="00D739B5" w:rsidRPr="00DB55B1">
        <w:rPr>
          <w:rFonts w:ascii="Arial" w:eastAsia="Arial" w:hAnsi="Arial" w:cs="Arial"/>
          <w:color w:val="202122"/>
        </w:rPr>
        <w:fldChar w:fldCharType="end"/>
      </w:r>
      <w:r w:rsidRPr="00DB55B1">
        <w:rPr>
          <w:rFonts w:ascii="Arial" w:eastAsia="Arial" w:hAnsi="Arial" w:cs="Arial"/>
          <w:color w:val="202122"/>
        </w:rPr>
        <w:t>. These mechanisms are not mutually exclusive and likely vary in importance depending upon context. However, in some systems</w:t>
      </w:r>
      <w:r w:rsidR="0097778E" w:rsidRPr="00DB55B1">
        <w:rPr>
          <w:rFonts w:ascii="Arial" w:eastAsia="Arial" w:hAnsi="Arial" w:cs="Arial"/>
          <w:color w:val="202122"/>
        </w:rPr>
        <w:t xml:space="preserve"> animal-flower</w:t>
      </w:r>
      <w:r w:rsidRPr="00DB55B1">
        <w:rPr>
          <w:rFonts w:ascii="Arial" w:eastAsia="Arial" w:hAnsi="Arial" w:cs="Arial"/>
          <w:color w:val="202122"/>
        </w:rPr>
        <w:t xml:space="preserve"> visitation networks alone cannot explain nectar microbial communities suggesting that filtering may play a role </w:t>
      </w:r>
      <w:r w:rsidR="00D739B5" w:rsidRPr="00DB55B1">
        <w:rPr>
          <w:rFonts w:ascii="Arial" w:eastAsia="Arial" w:hAnsi="Arial" w:cs="Arial"/>
          <w:color w:val="202122"/>
        </w:rPr>
        <w:fldChar w:fldCharType="begin"/>
      </w:r>
      <w:r w:rsidR="00B33AEF">
        <w:rPr>
          <w:rFonts w:ascii="Arial" w:eastAsia="Arial" w:hAnsi="Arial" w:cs="Arial"/>
          <w:color w:val="202122"/>
        </w:rPr>
        <w:instrText xml:space="preserve"> ADDIN ZOTERO_ITEM CSL_CITATION {"citationID":"1hT5UNCe","properties":{"formattedCitation":"(Zemenick {\\i{}et al.}, 2021)","plainCitation":"(Zemenick et al., 2021)","noteIndex":0},"citationItems":[{"id":130,"uris":["http://zotero.org/users/6808850/items/WA4QGYAP"],"itemData":{"id":130,"type":"article-journal","abstract":"Due to the difficulty of tracking microbial dispersal, it is rarely possible to disentangle the relative importance of dispersal and species sorting for microbial community assembly. Here, we leverage a detailed multilevel network to examine drivers of bacterial community assembly within flowers. We observed flower visitors to 20 focal plant species in a coflowering community in the Sierra Nevada, revealing 289 species of arthropods. We also analyzed bacterial communities on flowers of each species. We found that plant species with similar visitor communities tend to have similar bacterial communities, and visitor identity to be more important than plant relatedness in structuring floral bacterial communities. However, plant species that were hubs of arthropod visitation were not necessarily hubs of floral bacteria, suggesting an important role for species sorting. Across plant species, the composition of flower-visiting Diptera (flies), bees and non-bee Hymenoptera best predicted bacterial species composition on flowers. Taken together, our analyses suggest dispersal is important in determining similarity in microbial communities across plant species, but not as important in determining the overall macrostructure (nestedness, modularity) and microstructure (connectedness based on shared interactors) of the floral bacterial network. A multilevel network approach thus allows us to address features of community assembly that cannot be considered when viewing networks as separate entities.","container-title":"Oikos","DOI":"https://doi.org/10.1111/oik.06818","ISSN":"1600-0706","issue":"5","language":"en","note":"_eprint: https://onlinelibrary.wiley.com/doi/pdf/10.1111/oik.06818","page":"697-707","source":"Wiley Online Library","title":"Linked networks reveal dual roles of insect dispersal and species sorting for bacterial communities in flowers","volume":"130","author":[{"family":"Zemenick","given":"Ash T."},{"family":"Vannette","given":"Rachel L."},{"family":"Rosenheim","given":"Jay A."}],"issued":{"date-parts":[["2021"]]}}}],"schema":"https://github.com/citation-style-language/schema/raw/master/csl-citation.json"} </w:instrText>
      </w:r>
      <w:r w:rsidR="00D739B5" w:rsidRPr="00DB55B1">
        <w:rPr>
          <w:rFonts w:ascii="Arial" w:eastAsia="Arial" w:hAnsi="Arial" w:cs="Arial"/>
          <w:color w:val="202122"/>
        </w:rPr>
        <w:fldChar w:fldCharType="separate"/>
      </w:r>
      <w:r w:rsidR="00B33AEF" w:rsidRPr="00B33AEF">
        <w:rPr>
          <w:rFonts w:ascii="Arial" w:hAnsi="Arial" w:cs="Arial"/>
          <w:szCs w:val="24"/>
        </w:rPr>
        <w:t xml:space="preserve">(Zemenick </w:t>
      </w:r>
      <w:r w:rsidR="00B33AEF" w:rsidRPr="00B33AEF">
        <w:rPr>
          <w:rFonts w:ascii="Arial" w:hAnsi="Arial" w:cs="Arial"/>
          <w:i/>
          <w:iCs/>
          <w:szCs w:val="24"/>
        </w:rPr>
        <w:t>et al.</w:t>
      </w:r>
      <w:r w:rsidR="00B33AEF" w:rsidRPr="00B33AEF">
        <w:rPr>
          <w:rFonts w:ascii="Arial" w:hAnsi="Arial" w:cs="Arial"/>
          <w:szCs w:val="24"/>
        </w:rPr>
        <w:t>, 2021)</w:t>
      </w:r>
      <w:r w:rsidR="00D739B5" w:rsidRPr="00DB55B1">
        <w:rPr>
          <w:rFonts w:ascii="Arial" w:eastAsia="Arial" w:hAnsi="Arial" w:cs="Arial"/>
          <w:color w:val="202122"/>
        </w:rPr>
        <w:fldChar w:fldCharType="end"/>
      </w:r>
      <w:r w:rsidRPr="00DB55B1">
        <w:rPr>
          <w:rFonts w:ascii="Arial" w:eastAsia="Arial" w:hAnsi="Arial" w:cs="Arial"/>
          <w:color w:val="202122"/>
        </w:rPr>
        <w:t>.</w:t>
      </w:r>
    </w:p>
    <w:p w14:paraId="00000021" w14:textId="77777777" w:rsidR="00682FF2" w:rsidRPr="00DB55B1" w:rsidRDefault="00682FF2" w:rsidP="00FD0250">
      <w:pPr>
        <w:spacing w:after="0" w:line="360" w:lineRule="auto"/>
        <w:rPr>
          <w:rFonts w:ascii="Arial" w:eastAsia="Arial" w:hAnsi="Arial" w:cs="Arial"/>
          <w:shd w:val="clear" w:color="auto" w:fill="FDFDFD"/>
        </w:rPr>
      </w:pPr>
    </w:p>
    <w:p w14:paraId="00000022" w14:textId="7F3A7493" w:rsidR="00682FF2" w:rsidRPr="00DB55B1" w:rsidRDefault="00FA233C" w:rsidP="00FD0250">
      <w:pPr>
        <w:spacing w:after="0" w:line="360" w:lineRule="auto"/>
        <w:rPr>
          <w:rFonts w:ascii="Arial" w:eastAsia="Arial" w:hAnsi="Arial" w:cs="Arial"/>
          <w:shd w:val="clear" w:color="auto" w:fill="FDFDFD"/>
        </w:rPr>
      </w:pPr>
      <w:r w:rsidRPr="00DB55B1">
        <w:rPr>
          <w:rFonts w:ascii="Arial" w:eastAsia="Arial" w:hAnsi="Arial" w:cs="Arial"/>
          <w:shd w:val="clear" w:color="auto" w:fill="FDFDFD"/>
        </w:rPr>
        <w:t>S</w:t>
      </w:r>
      <w:r w:rsidR="00B43301" w:rsidRPr="00DB55B1">
        <w:rPr>
          <w:rFonts w:ascii="Arial" w:eastAsia="Arial" w:hAnsi="Arial" w:cs="Arial"/>
          <w:shd w:val="clear" w:color="auto" w:fill="FDFDFD"/>
        </w:rPr>
        <w:t xml:space="preserve">ome nectar traits are thought to provide antimicrobial activity </w:t>
      </w:r>
      <w:r w:rsidR="00D739B5"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{"citationID":"rVSFCRwv","properties":{"formattedCitation":"(Herrera {\\i{}et al.}, 2010; Schmitt {\\i{}et al.}, 2021)","plainCitation":"(Herrera et al., 2010; Schmitt et al., 2021)","noteIndex":0},"citationItems":[{"id":54,"uris":["http://zotero.org/users/6808850/items/AQ7K4JIQ"],"itemData":{"id":54,"type":"article-journal","abstract":"Identifying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I."},{"family":"Bazaga","given":"Pilar"}],"issued":{"date-parts":[["2010",3,7]]}}},{"id":105,"uris":["http://zotero.org/users/6808850/items/8RKV2DFS"],"itemData":{"id":105,"type":"article-journal","abstract":"Nectar is a sugary, aqueous solution that plants offer as a reward to animal mutualists for visitation. Since nectars are so nutrient-rich, they often harbor significant microbial communities, which can be pathogenic, benign, or even sometimes beneficial to plant fitness. Through recent advances, it is now clear that these microbes alter nectar chemistry, which in turn influences mutualist behavior (e.g. pollinator visitation). To counteract unwanted microbial growth, nectars often contain antimicrobial compounds, especially in the form of proteins, specialized (secondary) metabolites, and metals. This review covers our current understanding of nectar antimicrobials, as well as their interplay with both microbes and insect visitors.","container-title":"Current Opinion in Insect Science","DOI":"10.1016/j.cois.2021.03.004","ISSN":"2214-5745","journalAbbreviation":"Current Opinion in Insect Science","language":"en","page":"55-63","source":"ScienceDirect","title":"Nectar antimicrobial compounds and their potential effects on pollinators","volume":"44","author":[{"family":"Schmitt","given":"Anthony"},{"family":"Roy","given":"Rahul"},{"family":"Carter","given":"Clay J"}],"issued":{"date-parts":[["2021",4,1]]}}}],"schema":"https://github.com/citation-style-language/schema/raw/master/csl-citation.json"} </w:instrText>
      </w:r>
      <w:r w:rsidR="00D739B5" w:rsidRPr="00DB55B1">
        <w:rPr>
          <w:rFonts w:ascii="Arial" w:eastAsia="Arial" w:hAnsi="Arial" w:cs="Arial"/>
          <w:shd w:val="clear" w:color="auto" w:fill="FDFDFD"/>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2010; Schmitt </w:t>
      </w:r>
      <w:r w:rsidR="00785E72" w:rsidRPr="00785E72">
        <w:rPr>
          <w:rFonts w:ascii="Arial" w:hAnsi="Arial" w:cs="Arial"/>
          <w:i/>
          <w:iCs/>
          <w:szCs w:val="24"/>
        </w:rPr>
        <w:t>et al.</w:t>
      </w:r>
      <w:r w:rsidR="00785E72" w:rsidRPr="00785E72">
        <w:rPr>
          <w:rFonts w:ascii="Arial" w:hAnsi="Arial" w:cs="Arial"/>
          <w:szCs w:val="24"/>
        </w:rPr>
        <w:t>, 2021)</w:t>
      </w:r>
      <w:r w:rsidR="00D739B5" w:rsidRPr="00DB55B1">
        <w:rPr>
          <w:rFonts w:ascii="Arial" w:eastAsia="Arial" w:hAnsi="Arial" w:cs="Arial"/>
          <w:shd w:val="clear" w:color="auto" w:fill="FDFDFD"/>
        </w:rPr>
        <w:fldChar w:fldCharType="end"/>
      </w:r>
      <w:r w:rsidR="00866862" w:rsidRPr="00DB55B1">
        <w:rPr>
          <w:rFonts w:ascii="Arial" w:eastAsia="Arial" w:hAnsi="Arial" w:cs="Arial"/>
          <w:shd w:val="clear" w:color="auto" w:fill="FDFDFD"/>
        </w:rPr>
        <w:t xml:space="preserve">. </w:t>
      </w:r>
      <w:r w:rsidR="00B43301" w:rsidRPr="00DB55B1">
        <w:rPr>
          <w:rFonts w:ascii="Arial" w:eastAsia="Arial" w:hAnsi="Arial" w:cs="Arial"/>
          <w:shd w:val="clear" w:color="auto" w:fill="FDFDFD"/>
        </w:rPr>
        <w:t xml:space="preserve">The high sugar concentrations in nectar leads to extreme osmotic pressure and high C:N ratios both of which limit microbial growth </w:t>
      </w:r>
      <w:r w:rsidR="00866862"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{"citationID":"CWVsONqI","properties":{"formattedCitation":"(Brysch-Herzberg, 2004; Herrera {\\i{}et al.}, 2010; Lievens {\\i{}et al.}, 2015)","plainCitation":"(Brysch-Herzberg, 2004; Herrera et al., 2010; Lievens et al., 2015)","noteIndex":0},"citationItems":[{"id":54,"uris":["http://zotero.org/users/6808850/items/AQ7K4JIQ"],"itemData":{"id":54,"type":"article-journal","abstract":"Identifying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I."},{"family":"Bazaga","given":"Pilar"}],"issued":{"date-parts":[["2010",3,7]]}}},{"id":160,"uris":["http://zotero.org/users/6808850/items/DBNELECC"],"itemData":{"id":160,"type":"article-journal","abstract":"Microbial habitats that contain an excess of carbohydrate in the form of sugar are widespread in the microbial biosphere. Depending on the type of sugar, prevailing water activity and other substances present, sugar-rich environments can be highly dynamic or relatively stable, osmotically stressful, and/or destabilizing for macromolecular systems, and can thereby strongly impact the microbial ecology. Here, we review the microbiology of different high-sugar habitats, including their microbial diversity and physicochemical parameters, which act to impact microbial community assembly and constrain the ecosystem. Saturated sugar beet juice and floral nectar are used as case studies to explore the differences between the microbial ecologies of low and higher water-activity habitats respectively. Nectar is a paradigm of an open, dynamic and biodiverse habitat populated by many microbial taxa, often yeasts and bacteria such as, amongst many others, Metschnikowia spp. and Acinetobacter spp., respectively. By contrast, thick juice is a relatively stable, species-poor habitat and is typically dominated by a single, xerotolerant bacterium (Tetragenococcus halophilus). A number of high-sugar habitats contain chaotropic solutes (e.g. ethyl acetate, phenols, ethanol, fructose and glycerol) and hydrophobic stressors (e.g. ethyl octanoate, hexane, octanol and isoamyl acetate), all of which can induce chaotropicity-mediated stresses that inhibit or prevent multiplication of microbes. Additionally, temperature, pH, nutrition, microbial dispersion and habitat history can determine or constrain the microbiology of high-sugar milieux. Findings are discussed in relation to a number of unanswered scientific questions.","container-title":"Environmental Microbiology","DOI":"10.1111/1462-2920.12570","ISSN":"1462-2920","issue":"2","journalAbbreviation":"Environ Microbiol","language":"eng","note":"PMID: 25041632","page":"278-298","source":"PubMed","title":"Microbiology of sugar-rich environments: diversity, ecology and system constraints","title-short":"Microbiology of sugar-rich environments","volume":"17","author":[{"family":"Lievens","given":"Bart"},{"family":"Hallsworth","given":"John E."},{"family":"Pozo","given":"Maria I."},{"family":"Belgacem","given":"Zouhaier Ben"},{"family":"Stevenson","given":"Andrew"},{"family":"Willems","given":"Kris A."},{"family":"Jacquemyn","given":"Hans"}],"issued":{"date-parts":[["2015",2]]}}},{"id":14,"uris":["http://zotero.org/users/6808850/items/RXSS5XQ8"],"itemData":{"id":14,"type":"article-journal","abstract":"Yeast community involved in plant–bumblebee mutualism was investigated in three successive years. Yeasts were isolated from floral nectar, bumblebee queens after hibernation, bumblebee workers, and the honey provisions in nests. From the distribution of yeast species in the various microhabitats in the course of the year their ecology was assessed. Nectar of numerous plant species belonging to various plant families was analyzed in order to uncover possible impacts on the yeasts present in the nectar. Only ascomycetous yeasts were autochthonous members of the communities in the plant–bumblebee mutualism. Species in the Metschnikowia clade, the Starmarella clade, and the genera Debaryomyces and Zygosaccharomyces were associated with the mutualism. Some species appeared highly specialized, whereas others had a broader distribution. While physical and chemical properties of nectar had only limited influence on the abundance of nectar yeasts, the attractiveness of plants to the flower-visiting insects appears to have had a greater impact on the abundance and frequency of yeasts in the nectar of different plant species.","container-title":"FEMS Microbiology Ecology","DOI":"10.1016/j.femsec.2004.06.003","ISSN":"0168-6496","issue":"2","journalAbbreviation":"FEMS Microbiology Ecology","page":"87-100","source":"Silverchair","title":"Ecology of yeasts in plant–bumblebee mutualism in Central Europe","volume":"50","author":[{"family":"Brysch-Herzberg","given":"Michael"}],"issued":{"date-parts":[["2004",11,1]]}}}],"schema":"https://github.com/citation-style-language/schema/raw/master/csl-citation.json"}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t xml:space="preserve">(Brysch-Herzberg, 2004; Herrera </w:t>
      </w:r>
      <w:r w:rsidR="00785E72" w:rsidRPr="00785E72">
        <w:rPr>
          <w:rFonts w:ascii="Arial" w:hAnsi="Arial" w:cs="Arial"/>
          <w:i/>
          <w:iCs/>
          <w:szCs w:val="24"/>
        </w:rPr>
        <w:t>et al.</w:t>
      </w:r>
      <w:r w:rsidR="00785E72" w:rsidRPr="00785E72">
        <w:rPr>
          <w:rFonts w:ascii="Arial" w:hAnsi="Arial" w:cs="Arial"/>
          <w:szCs w:val="24"/>
        </w:rPr>
        <w:t xml:space="preserve">, 2010; Lievens </w:t>
      </w:r>
      <w:r w:rsidR="00785E72" w:rsidRPr="00785E72">
        <w:rPr>
          <w:rFonts w:ascii="Arial" w:hAnsi="Arial" w:cs="Arial"/>
          <w:i/>
          <w:iCs/>
          <w:szCs w:val="24"/>
        </w:rPr>
        <w:t>et al.</w:t>
      </w:r>
      <w:r w:rsidR="00785E72" w:rsidRPr="00785E72">
        <w:rPr>
          <w:rFonts w:ascii="Arial" w:hAnsi="Arial" w:cs="Arial"/>
          <w:szCs w:val="24"/>
        </w:rPr>
        <w:t>, 2015)</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Additionally, antimicrobial compounds are commonly produced in nectar </w:t>
      </w:r>
      <w:r w:rsidR="00866862"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{"citationID":"1xZjqvEw","properties":{"formattedCitation":"(Schmitt {\\i{}et al.}, 2018, 2021)","plainCitation":"(Schmitt et al., 2018, 2021)","noteIndex":0},"citationItems":[{"id":105,"uris":["http://zotero.org/users/6808850/items/8RKV2DFS"],"itemData":{"id":105,"type":"article-journal","abstract":"Nectar is a sugary, aqueous solution that plants offer as a reward to animal mutualists for visitation. Since nectars are so nutrient-rich, they often harbor significant microbial communities, which can be pathogenic, benign, or even sometimes beneficial to plant fitness. Through recent advances, it is now clear that these microbes alter nectar chemistry, which in turn influences mutualist behavior (e.g. pollinator visitation). To counteract unwanted microbial growth, nectars often contain antimicrobial compounds, especially in the form of proteins, specialized (secondary) metabolites, and metals. This review covers our current understanding of nectar antimicrobials, as well as their interplay with both microbes and insect visitors.","container-title":"Current Opinion in Insect Science","DOI":"10.1016/j.cois.2021.03.004","ISSN":"2214-5745","journalAbbreviation":"Current Opinion in Insect Science","language":"en","page":"55-63","source":"ScienceDirect","title":"Nectar antimicrobial compounds and their potential effects on pollinators","volume":"44","author":[{"family":"Schmitt","given":"Anthony"},{"family":"Roy","given":"Rahul"},{"family":"Carter","given":"Clay J"}],"issued":{"date-parts":[["2021",4,1]]}}},{"id":53,"uris":["http://zotero.org/users/6808850/items/KIJ3K3G5"],"itemData":{"id":53,"type":"article-journal","abstract":"Brassica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t xml:space="preserve">(Schmitt </w:t>
      </w:r>
      <w:r w:rsidR="00785E72" w:rsidRPr="00785E72">
        <w:rPr>
          <w:rFonts w:ascii="Arial" w:hAnsi="Arial" w:cs="Arial"/>
          <w:i/>
          <w:iCs/>
          <w:szCs w:val="24"/>
        </w:rPr>
        <w:t>et al.</w:t>
      </w:r>
      <w:r w:rsidR="00785E72" w:rsidRPr="00785E72">
        <w:rPr>
          <w:rFonts w:ascii="Arial" w:hAnsi="Arial" w:cs="Arial"/>
          <w:szCs w:val="24"/>
        </w:rPr>
        <w:t>, 2018, 2021)</w:t>
      </w:r>
      <w:r w:rsidR="00866862" w:rsidRPr="00DB55B1">
        <w:rPr>
          <w:rFonts w:ascii="Arial" w:eastAsia="Arial" w:hAnsi="Arial" w:cs="Arial"/>
          <w:shd w:val="clear" w:color="auto" w:fill="FDFDFD"/>
        </w:rPr>
        <w:fldChar w:fldCharType="end"/>
      </w:r>
      <w:r w:rsidR="00866862" w:rsidRPr="00DB55B1">
        <w:rPr>
          <w:rFonts w:ascii="Arial" w:eastAsia="Arial" w:hAnsi="Arial" w:cs="Arial"/>
          <w:shd w:val="clear" w:color="auto" w:fill="FDFDFD"/>
        </w:rPr>
        <w:t>.</w:t>
      </w:r>
      <w:r w:rsidR="00B43301" w:rsidRPr="00DB55B1">
        <w:rPr>
          <w:rFonts w:ascii="Arial" w:eastAsia="Arial" w:hAnsi="Arial" w:cs="Arial"/>
          <w:shd w:val="clear" w:color="auto" w:fill="FDFDFD"/>
        </w:rPr>
        <w:t xml:space="preserve"> In ornamental tobacco (</w:t>
      </w:r>
      <w:r w:rsidR="00B43301" w:rsidRPr="00DB55B1">
        <w:rPr>
          <w:rFonts w:ascii="Arial" w:eastAsia="Arial" w:hAnsi="Arial" w:cs="Arial"/>
          <w:i/>
          <w:iCs/>
          <w:shd w:val="clear" w:color="auto" w:fill="FDFDFD"/>
        </w:rPr>
        <w:t>Nicotiana langsdorffii × Nicotiana sanderae</w:t>
      </w:r>
      <w:r w:rsidR="00B43301" w:rsidRPr="00DB55B1">
        <w:rPr>
          <w:rFonts w:ascii="Arial" w:eastAsia="Arial" w:hAnsi="Arial" w:cs="Arial"/>
          <w:shd w:val="clear" w:color="auto" w:fill="FDFDFD"/>
        </w:rPr>
        <w:t xml:space="preserve">), hydrogen peroxide levels can reach 4mM </w:t>
      </w:r>
      <w:r w:rsidR="00866862"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{"citationID":"poTJsfrp","properties":{"formattedCitation":"(Carter and Thornburg, 2004)","plainCitation":"(Carter and Thornburg, 2004)","noteIndex":0},"citationItems":[{"id":8,"uris":["http://zotero.org/users/6808850/items/TIVVZ3MY"],"itemData":{"id":8,"type":"article-journal","abstract":"Many angiosperms use a remarkable reproductive strategy that relies on attracting animals (insect, avian or mammalian pollinators) to transfer pollen between plants. Relying on other organisms for sexual reproduction seems evolutionarily untenable, but the great diversity of angiosperms illustrates how highly successful this strategy is. To attract pollinators, plants offer a variety of rewards. Perhaps the primary floral reward is floral nectar. Plant nectar has long been considered a simple sugar solution but recent work has demonstrated that nectar is a complex biological fluid containing significant and important biochemistry with the potential function of inhibiting microbial growth. These results lead the way to novel insights into the mechanisms of floral defense and the co-evolution of angiosperms and their pollinators.","container-title":"Trends in Plant Science","DOI":"10.1016/j.tplants.2004.05.008","ISSN":"1360-1385","issue":"7","journalAbbreviation":"Trends in Plant Science","language":"en","page":"320-324","source":"ScienceDirect","title":"Is the nectar redox cycle a floral defense against microbial attack?","volume":"9","author":[{"family":"Carter","given":"Clay"},{"family":"Thornburg","given":"Robert W."}],"issued":{"date-parts":[["2004",7,1]]}}}],"schema":"https://github.com/citation-style-language/schema/raw/master/csl-citation.json"}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rPr>
        <w:t>(Carter and Thornburg, 2004)</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w:t>
      </w:r>
      <w:r w:rsidR="001D3C9E" w:rsidRPr="00DB55B1">
        <w:rPr>
          <w:rFonts w:ascii="Arial" w:eastAsia="Arial" w:hAnsi="Arial" w:cs="Arial"/>
          <w:shd w:val="clear" w:color="auto" w:fill="FDFDFD"/>
        </w:rPr>
        <w:t>suppressing</w:t>
      </w:r>
      <w:r w:rsidR="00B43301" w:rsidRPr="00DB55B1">
        <w:rPr>
          <w:rFonts w:ascii="Arial" w:eastAsia="Arial" w:hAnsi="Arial" w:cs="Arial"/>
          <w:shd w:val="clear" w:color="auto" w:fill="FDFDFD"/>
        </w:rPr>
        <w:t xml:space="preserve"> some</w:t>
      </w:r>
      <w:r w:rsidR="001D3C9E" w:rsidRPr="00DB55B1">
        <w:rPr>
          <w:rFonts w:ascii="Arial" w:eastAsia="Arial" w:hAnsi="Arial" w:cs="Arial"/>
          <w:shd w:val="clear" w:color="auto" w:fill="FDFDFD"/>
        </w:rPr>
        <w:t xml:space="preserve"> but not all</w:t>
      </w:r>
      <w:r w:rsidR="00B43301" w:rsidRPr="00DB55B1">
        <w:rPr>
          <w:rFonts w:ascii="Arial" w:eastAsia="Arial" w:hAnsi="Arial" w:cs="Arial"/>
          <w:shd w:val="clear" w:color="auto" w:fill="FDFDFD"/>
        </w:rPr>
        <w:t xml:space="preserve"> microbes’ growth </w:t>
      </w:r>
      <w:r w:rsidR="00866862" w:rsidRPr="00DB55B1">
        <w:rPr>
          <w:rFonts w:ascii="Arial" w:eastAsia="Arial" w:hAnsi="Arial" w:cs="Arial"/>
          <w:shd w:val="clear" w:color="auto" w:fill="FDFDFD"/>
        </w:rPr>
        <w:fldChar w:fldCharType="begin"/>
      </w:r>
      <w:r w:rsidR="00D11EAB">
        <w:rPr>
          <w:rFonts w:ascii="Arial" w:eastAsia="Arial" w:hAnsi="Arial" w:cs="Arial"/>
          <w:shd w:val="clear" w:color="auto" w:fill="FDFDFD"/>
        </w:rPr>
        <w:instrText xml:space="preserve"> ADDIN ZOTERO_ITEM CSL_CITATION {"citationID":"HuT004mn","properties":{"formattedCitation":"(Carter {\\i{}et al.}, 2007; Parra {\\i{}et al.}, 2022)","plainCitation":"(Carter et al., 2007; Parra et al., 2022)","noteIndex":0},"citationItems":[{"id":7,"uris":["http://zotero.org/users/6808850/items/NBUD45DU"],"itemData":{"id":7,"type":"article-journal","abstract":"Hydrogen peroxide produced from the nectar redox cycle was shown to be a major factor contributing to inhibition of most microbial growth in floral nectar; however, this obstacle can be overcome by the floral pathogen Erwinia amylovora. To identify the source of superoxide that leads to hydrogen peroxide accumulation in nectary tissues, nectaries were stained with nitroblue tetrazolium. Superoxide production was localized near nectary pores and inhibited by diphenylene iodonium but not by cyanide or azide, suggesting that NAD(P)H oxidase is the source of superoxide. Native PAGE assays demonstrated that NADPH (not NADH) was capable of driving the production of superoxide, diphenyleneiodonium chloride was an efficient inhibitor of this activity, but cyanide and azide did not inhibit. These results confirm that the production of superoxide was due to an NADPH oxidase. The nectary enzyme complex was distinct by migration on gels from the leaf enzyme complex. Temporal expression patterns demonstrated that the superoxide production (NADPH oxidase activity) was coordinated with nectar secretion, the expression of Nectarin I (a superoxide dismutase in nectar), and the expression of NOX1, a putative gene for a nectary NADPH oxidase that was cloned from nectaries and identified as an rbohD-like NADPH oxidase. Further, in situ hybridization studies indicated that the NADPH oxidase was expressed in the early stages of flower development although superoxide was generated at later stages (after Stage 10), implicating posttranslational regulation of the NADPH oxidase in the nectary.","container-title":"Plant Physiology","DOI":"10.1104/pp.106.089326","ISSN":"0032-0889","issue":"1","journalAbbreviation":"Plant Physiol","note":"PMID: 17114277\nPMCID: PMC1761964","page":"389-399","source":"PubMed Central","title":"Tobacco Nectaries Express a Novel NADPH Oxidase Implicated in the Defense of Floral Reproductive Tissues against Microorganisms","volume":"143","author":[{"family":"Carter","given":"Clay"},{"family":"Healy","given":"Rosanne"},{"family":"O'Tool","given":"Nicole M."},{"family":"Naqvi","given":"S.M. Saqlan"},{"family":"Ren","given":"Gang"},{"family":"Park","given":"Sanggyu"},{"family":"Beattie","given":"Gwyn A."},{"family":"Horner","given":"Harry T."},{"family":"Thornburg","given":"Robert W."}],"issued":{"date-parts":[["2007",1]]}}},{"id":838,"uris":["http://zotero.org/users/6808850/items/4ACXZM86"],"itemData":{"id":838,"type":"article-journal","abstract":"Although floral nectar is a rich source of nutrients, it is rarely infected by microorganisms. Defense molecules such as proteins have been identified in this fluid, but defense peptides have been largely overlooked. Thus, the aim of this study was to perform an extensive peptidomic analysis of the ornamental tobacco floral nectar to seek peptides involved in nectar defense. Using LC-MS/MS, 793 peptides were sequenced and characterized. After extensive bioinformatics analysis, six peptides were selected for further characterization, synthesis, and evaluation of their antimicrobial properties against phytopathogenic fungi and bacteria. All six peptides had antimicrobial activity to some extent. However, the activity varied by peptide concentration and microorganism tested. An analysis of the action mechanism revealed damage in the cell membrane induced by peptides. The results show that floral nectar is rich in peptides and that, together with proteins and hydrogen peroxide, they contribute to plant defense against microorganisms during pollination.","container-title":"Plant Science","DOI":"10.1016/j.plantsci.2022.111427","ISSN":"0168-9452","journalAbbreviation":"Plant Science","language":"en","page":"111427","source":"ScienceDirect","title":"Ornamental tobacco floral nectar is a rich source of antimicrobial peptides","volume":"324","author":[{"family":"Parra","given":"Aura L. C."},{"family":"Freitas","given":"Cleverson D. T."},{"family":"Souza","given":"Pedro F. N."},{"family":"Aderkas","given":"Patrick","non-dropping-particle":"von"},{"family":"Borchers","given":"Christoph H."},{"family":"Beattie","given":"Gwyn A."},{"family":"Silva","given":"Fredy D. A."},{"family":"Thornburg","given":"Robert W."}],"issued":{"date-parts":[["2022",11,1]]}}}],"schema":"https://github.com/citation-style-language/schema/raw/master/csl-citation.json"} </w:instrText>
      </w:r>
      <w:r w:rsidR="00866862" w:rsidRPr="00DB55B1">
        <w:rPr>
          <w:rFonts w:ascii="Arial" w:eastAsia="Arial" w:hAnsi="Arial" w:cs="Arial"/>
          <w:shd w:val="clear" w:color="auto" w:fill="FDFDFD"/>
        </w:rPr>
        <w:fldChar w:fldCharType="separate"/>
      </w:r>
      <w:r w:rsidR="00D11EAB" w:rsidRPr="00D11EAB">
        <w:rPr>
          <w:rFonts w:ascii="Arial" w:hAnsi="Arial" w:cs="Arial"/>
          <w:szCs w:val="24"/>
        </w:rPr>
        <w:t xml:space="preserve">(Carter </w:t>
      </w:r>
      <w:r w:rsidR="00D11EAB" w:rsidRPr="00D11EAB">
        <w:rPr>
          <w:rFonts w:ascii="Arial" w:hAnsi="Arial" w:cs="Arial"/>
          <w:i/>
          <w:iCs/>
          <w:szCs w:val="24"/>
        </w:rPr>
        <w:t>et al.</w:t>
      </w:r>
      <w:r w:rsidR="00D11EAB" w:rsidRPr="00D11EAB">
        <w:rPr>
          <w:rFonts w:ascii="Arial" w:hAnsi="Arial" w:cs="Arial"/>
          <w:szCs w:val="24"/>
        </w:rPr>
        <w:t xml:space="preserve">, 2007; Parra </w:t>
      </w:r>
      <w:r w:rsidR="00D11EAB" w:rsidRPr="00D11EAB">
        <w:rPr>
          <w:rFonts w:ascii="Arial" w:hAnsi="Arial" w:cs="Arial"/>
          <w:i/>
          <w:iCs/>
          <w:szCs w:val="24"/>
        </w:rPr>
        <w:t>et al.</w:t>
      </w:r>
      <w:r w:rsidR="00D11EAB" w:rsidRPr="00D11EAB">
        <w:rPr>
          <w:rFonts w:ascii="Arial" w:hAnsi="Arial" w:cs="Arial"/>
          <w:szCs w:val="24"/>
        </w:rPr>
        <w:t>, 2022)</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Other antimicrobial proteins are thought to have activity against specific groups of microbes </w:t>
      </w:r>
      <w:r w:rsidR="00866862"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{"citationID":"ZRiyOwfO","properties":{"formattedCitation":"(Schmitt {\\i{}et al.}, 2021)","plainCitation":"(Schmitt et al., 2021)","noteIndex":0},"citationItems":[{"id":105,"uris":["http://zotero.org/users/6808850/items/8RKV2DFS"],"itemData":{"id":105,"type":"article-journal","abstract":"Nectar is a sugary, aqueous solution that plants offer as a reward to animal mutualists for visitation. Since nectars are so nutrient-rich, they often harbor significant microbial communities, which can be pathogenic, benign, or even sometimes beneficial to plant fitness. Through recent advances, it is now clear that these microbes alter nectar chemistry, which in turn influences mutualist behavior (e.g. pollinator visitation). To counteract unwanted microbial growth, nectars often contain antimicrobial compounds, especially in the form of proteins, specialized (secondary) metabolites, and metals. This review covers our current understanding of nectar antimicrobials, as well as their interplay with both microbes and insect visitors.","container-title":"Current Opinion in Insect Science","DOI":"10.1016/j.cois.2021.03.004","ISSN":"2214-5745","journalAbbreviation":"Current Opinion in Insect Science","language":"en","page":"55-63","source":"ScienceDirect","title":"Nectar antimicrobial compounds and their potential effects on pollinators","volume":"44","author":[{"family":"Schmitt","given":"Anthony"},{"family":"Roy","given":"Rahul"},{"family":"Carter","given":"Clay J"}],"issued":{"date-parts":[["2021",4,1]]}}}],"schema":"https://github.com/citation-style-language/schema/raw/master/csl-citation.json"}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t xml:space="preserve">(Schmitt </w:t>
      </w:r>
      <w:r w:rsidR="00785E72" w:rsidRPr="00785E72">
        <w:rPr>
          <w:rFonts w:ascii="Arial" w:hAnsi="Arial" w:cs="Arial"/>
          <w:i/>
          <w:iCs/>
          <w:szCs w:val="24"/>
        </w:rPr>
        <w:t>et al.</w:t>
      </w:r>
      <w:r w:rsidR="00785E72" w:rsidRPr="00785E72">
        <w:rPr>
          <w:rFonts w:ascii="Arial" w:hAnsi="Arial" w:cs="Arial"/>
          <w:szCs w:val="24"/>
        </w:rPr>
        <w:t>, 2021)</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In previous comparative studies, nectar compounds including hydrogen peroxide, the antimicrobial protein BrLTP2.1, and the floral volatile linalool showed species-specific effects, reducing microbial growth for some species but not others </w:t>
      </w:r>
      <w:r w:rsidR="00866862" w:rsidRPr="00DB55B1">
        <w:rPr>
          <w:rFonts w:ascii="Arial" w:eastAsia="Arial" w:hAnsi="Arial" w:cs="Arial"/>
          <w:shd w:val="clear" w:color="auto" w:fill="FDFDFD"/>
        </w:rPr>
        <w:fldChar w:fldCharType="begin"/>
      </w:r>
      <w:r w:rsidR="00910E8E">
        <w:rPr>
          <w:rFonts w:ascii="Arial" w:eastAsia="Arial" w:hAnsi="Arial" w:cs="Arial"/>
          <w:shd w:val="clear" w:color="auto" w:fill="FDFDFD"/>
        </w:rPr>
        <w:instrText xml:space="preserve"> ADDIN ZOTERO_ITEM CSL_CITATION {"citationID":"zVt0MPCH","properties":{"formattedCitation":"(Carter {\\i{}et al.}, 2007; Burdon {\\i{}et al.}, 2018; Schmitt {\\i{}et al.}, 2018; Block {\\i{}et al.}, 2019)","plainCitation":"(Carter et al., 2007; Burdon et al., 2018; Schmitt et al., 2018; Block et al., 2019)","noteIndex":0},"citationItems":[{"id":53,"uris":["http://zotero.org/users/6808850/items/KIJ3K3G5"],"itemData":{"id":53,"type":"article-journal","abstract":"Brassica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J."}],"issued":{"date-parts":[["2018",11,26]]}}},{"id":7,"uris":["http://zotero.org/users/6808850/items/NBUD45DU"],"itemData":{"id":7,"type":"article-journal","abstract":"Hydrogen peroxide produced from the nectar redox cycle was shown to be a major factor contributing to inhibition of most microbial growth in floral nectar; however, this obstacle can be overcome by the floral pathogen Erwinia amylovora. To identify the source of superoxide that leads to hydrogen peroxide accumulation in nectary tissues, nectaries were stained with nitroblue tetrazolium. Superoxide production was localized near nectary pores and inhibited by diphenylene iodonium but not by cyanide or azide, suggesting that NAD(P)H oxidase is the source of superoxide. Native PAGE assays demonstrated that NADPH (not NADH) was capable of driving the production of superoxide, diphenyleneiodonium chloride was an efficient inhibitor of this activity, but cyanide and azide did not inhibit. These results confirm that the production of superoxide was due to an NADPH oxidase. The nectary enzyme complex was distinct by migration on gels from the leaf enzyme complex. Temporal expression patterns demonstrated that the superoxide production (NADPH oxidase activity) was coordinated with nectar secretion, the expression of Nectarin I (a superoxide dismutase in nectar), and the expression of NOX1, a putative gene for a nectary NADPH oxidase that was cloned from nectaries and identified as an rbohD-like NADPH oxidase. Further, in situ hybridization studies indicated that the NADPH oxidase was expressed in the early stages of flower development although superoxide was generated at later stages (after Stage 10), implicating posttranslational regulation of the NADPH oxidase in the nectary.","container-title":"Plant Physiology","DOI":"10.1104/pp.106.089326","ISSN":"0032-0889","issue":"1","journalAbbreviation":"Plant Physiol","note":"PMID: 17114277\nPMCID: PMC1761964","page":"389-399","source":"PubMed Central","title":"Tobacco Nectaries Express a Novel NADPH Oxidase Implicated in the Defense of Floral Reproductive Tissues against Microorganisms","volume":"143","author":[{"family":"Carter","given":"Clay"},{"family":"Healy","given":"Rosanne"},{"family":"O'Tool","given":"Nicole M."},{"family":"Naqvi","given":"S.M. Saqlan"},{"family":"Ren","given":"Gang"},{"family":"Park","given":"Sanggyu"},{"family":"Beattie","given":"Gwyn A."},{"family":"Horner","given":"Harry T."},{"family":"Thornburg","given":"Robert W."}],"issued":{"date-parts":[["2007",1]]}}},{"id":"iP0NGaJK/gUFdQ5rI","uris":["http://zotero.org/users/6808850/items/FSMW5RNP"],"itemData":{"id":21,"type":"article-journal","abstract":"The invasion success of Impatiens glandulifera (Himalayan balsam) in certain parts of Europe and North America has been partially attributed to its ability to compete for bee pollinators with its rich nectar and due to its capacity to produce and release allelopathic 1,4-naphthoquinones (1,4-NQs) from its roots and leaves. Given that other 1,4-NQs present in the digestive fluids of certain carnivorous plants are proposed to control microbial colonization, we investigated the potential for the 1,4-NQs, 2-methoxy-1,4-naphthoquinone (2-MNQ) and lawsone, to fulfill an analogous role in the nectaries of I. glandulifera. Both 2-MNQ and lawsone were detected in the floral nectaries of I. glandulifera at levels comparable to leaves and roots, but were discovered to be at significantly higher levels in its extra-floral nectaries (EFNs) and to be present in EFN nectar itself. Nectar microbe inhibition assays revealed that the common nectar bacteria Gluconobacter oxydans and Asaia prunellae are not inhibited by 2-MNQ or lawsone, although both compounds were found to inhibit the growth of the common fungal nectar microbes Metschnikowia reukaufii and Aureobasidium pullulans. Taken together, these findings suggest that 2-MNQ and lawsone could serve to protect the rich nectar of I. glandulifera against fungal growth. The high abundance of 2-MNQ and lawsone in I. glandulifera EFNs may also point to an unsuspected mechanism for how allelopathic 1,4-NQs are leached into the soil where they exhibit their known allelopathic effects.","container-title":"Plant Direct","DOI":"https://doi.org/10.1002/pld3.132","ISSN":"2475-4455","issue":"5","language":"en","note":"_eprint: https://onlinelibrary.wiley.com/doi/pdf/10.1002/pld3.132","page":"e00132","source":"Wiley Online Library","title":"Specialized naphthoquinones present in Impatiens glandulifera nectaries inhibit the growth of fungal nectar microbes","volume":"3","author":[{"family":"Block","given":"Anna K."},{"family":"Yakubova","given":"Elena"},{"family":"Widhalm","given":"Joshua R."}],"issued":{"date-parts":[["2019"]]}}},{"id":166,"uris":["http://zotero.org/users/6808850/items/EK2FD9ES"],"itemData":{"id":166,"type":"article-journal","abstract":"Bacteria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t xml:space="preserve">(Carter </w:t>
      </w:r>
      <w:r w:rsidR="00785E72" w:rsidRPr="00785E72">
        <w:rPr>
          <w:rFonts w:ascii="Arial" w:hAnsi="Arial" w:cs="Arial"/>
          <w:i/>
          <w:iCs/>
          <w:szCs w:val="24"/>
        </w:rPr>
        <w:t>et al.</w:t>
      </w:r>
      <w:r w:rsidR="00785E72" w:rsidRPr="00785E72">
        <w:rPr>
          <w:rFonts w:ascii="Arial" w:hAnsi="Arial" w:cs="Arial"/>
          <w:szCs w:val="24"/>
        </w:rPr>
        <w:t xml:space="preserve">, 2007; Burdon </w:t>
      </w:r>
      <w:r w:rsidR="00785E72" w:rsidRPr="00785E72">
        <w:rPr>
          <w:rFonts w:ascii="Arial" w:hAnsi="Arial" w:cs="Arial"/>
          <w:i/>
          <w:iCs/>
          <w:szCs w:val="24"/>
        </w:rPr>
        <w:t>et al.</w:t>
      </w:r>
      <w:r w:rsidR="00785E72" w:rsidRPr="00785E72">
        <w:rPr>
          <w:rFonts w:ascii="Arial" w:hAnsi="Arial" w:cs="Arial"/>
          <w:szCs w:val="24"/>
        </w:rPr>
        <w:t xml:space="preserve">, 2018; Schmitt </w:t>
      </w:r>
      <w:r w:rsidR="00785E72" w:rsidRPr="00785E72">
        <w:rPr>
          <w:rFonts w:ascii="Arial" w:hAnsi="Arial" w:cs="Arial"/>
          <w:i/>
          <w:iCs/>
          <w:szCs w:val="24"/>
        </w:rPr>
        <w:t>et al.</w:t>
      </w:r>
      <w:r w:rsidR="00785E72" w:rsidRPr="00785E72">
        <w:rPr>
          <w:rFonts w:ascii="Arial" w:hAnsi="Arial" w:cs="Arial"/>
          <w:szCs w:val="24"/>
        </w:rPr>
        <w:t xml:space="preserve">, 2018; Block </w:t>
      </w:r>
      <w:r w:rsidR="00785E72" w:rsidRPr="00785E72">
        <w:rPr>
          <w:rFonts w:ascii="Arial" w:hAnsi="Arial" w:cs="Arial"/>
          <w:i/>
          <w:iCs/>
          <w:szCs w:val="24"/>
        </w:rPr>
        <w:t>et al.</w:t>
      </w:r>
      <w:r w:rsidR="00785E72" w:rsidRPr="00785E72">
        <w:rPr>
          <w:rFonts w:ascii="Arial" w:hAnsi="Arial" w:cs="Arial"/>
          <w:szCs w:val="24"/>
        </w:rPr>
        <w:t>, 2019)</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w:t>
      </w:r>
      <w:r w:rsidR="001D3C9E" w:rsidRPr="00DB55B1">
        <w:rPr>
          <w:rFonts w:ascii="Arial" w:eastAsia="Arial" w:hAnsi="Arial" w:cs="Arial"/>
          <w:shd w:val="clear" w:color="auto" w:fill="FDFDFD"/>
        </w:rPr>
        <w:t>However, f</w:t>
      </w:r>
      <w:r w:rsidR="00B43301" w:rsidRPr="00DB55B1">
        <w:rPr>
          <w:rFonts w:ascii="Arial" w:eastAsia="Arial" w:hAnsi="Arial" w:cs="Arial"/>
          <w:shd w:val="clear" w:color="auto" w:fill="FDFDFD"/>
        </w:rPr>
        <w:t>ew studies</w:t>
      </w:r>
      <w:r w:rsidR="001D3C9E" w:rsidRPr="00DB55B1">
        <w:rPr>
          <w:rFonts w:ascii="Arial" w:eastAsia="Arial" w:hAnsi="Arial" w:cs="Arial"/>
          <w:shd w:val="clear" w:color="auto" w:fill="FDFDFD"/>
        </w:rPr>
        <w:t xml:space="preserve"> </w:t>
      </w:r>
      <w:r w:rsidR="00B43301" w:rsidRPr="00DB55B1">
        <w:rPr>
          <w:rFonts w:ascii="Arial" w:eastAsia="Arial" w:hAnsi="Arial" w:cs="Arial"/>
          <w:shd w:val="clear" w:color="auto" w:fill="FDFDFD"/>
        </w:rPr>
        <w:t xml:space="preserve">have broadly </w:t>
      </w:r>
      <w:r w:rsidR="00B43301" w:rsidRPr="00DB55B1">
        <w:rPr>
          <w:rFonts w:ascii="Arial" w:eastAsia="Arial" w:hAnsi="Arial" w:cs="Arial"/>
          <w:shd w:val="clear" w:color="auto" w:fill="FDFDFD"/>
        </w:rPr>
        <w:lastRenderedPageBreak/>
        <w:t>compared if microbes</w:t>
      </w:r>
      <w:r w:rsidR="007E3D32" w:rsidRPr="00DB55B1">
        <w:rPr>
          <w:rFonts w:ascii="Arial" w:eastAsia="Arial" w:hAnsi="Arial" w:cs="Arial"/>
          <w:shd w:val="clear" w:color="auto" w:fill="FDFDFD"/>
        </w:rPr>
        <w:t>,</w:t>
      </w:r>
      <w:r w:rsidR="00B43301" w:rsidRPr="00DB55B1">
        <w:rPr>
          <w:rFonts w:ascii="Arial" w:eastAsia="Arial" w:hAnsi="Arial" w:cs="Arial"/>
          <w:shd w:val="clear" w:color="auto" w:fill="FDFDFD"/>
        </w:rPr>
        <w:t xml:space="preserve"> isolated from</w:t>
      </w:r>
      <w:r w:rsidR="001D3C9E" w:rsidRPr="00DB55B1">
        <w:rPr>
          <w:rFonts w:ascii="Arial" w:eastAsia="Arial" w:hAnsi="Arial" w:cs="Arial"/>
          <w:shd w:val="clear" w:color="auto" w:fill="FDFDFD"/>
        </w:rPr>
        <w:t xml:space="preserve"> nectar and</w:t>
      </w:r>
      <w:r w:rsidR="00B43301" w:rsidRPr="00DB55B1">
        <w:rPr>
          <w:rFonts w:ascii="Arial" w:eastAsia="Arial" w:hAnsi="Arial" w:cs="Arial"/>
          <w:shd w:val="clear" w:color="auto" w:fill="FDFDFD"/>
        </w:rPr>
        <w:t xml:space="preserve"> other habitats, vary in resistance to a range of nectar </w:t>
      </w:r>
      <w:r w:rsidR="00B56F5B" w:rsidRPr="00DB55B1">
        <w:rPr>
          <w:rFonts w:ascii="Arial" w:eastAsia="Arial" w:hAnsi="Arial" w:cs="Arial"/>
          <w:shd w:val="clear" w:color="auto" w:fill="FDFDFD"/>
        </w:rPr>
        <w:t>compounds</w:t>
      </w:r>
      <w:r w:rsidR="00B43301" w:rsidRPr="00DB55B1">
        <w:rPr>
          <w:rFonts w:ascii="Arial" w:eastAsia="Arial" w:hAnsi="Arial" w:cs="Arial"/>
          <w:shd w:val="clear" w:color="auto" w:fill="FDFDFD"/>
        </w:rPr>
        <w:t xml:space="preserve"> (however, see</w:t>
      </w:r>
      <w:r w:rsidR="00866862" w:rsidRPr="00DB55B1">
        <w:rPr>
          <w:rFonts w:ascii="Arial" w:eastAsia="Arial" w:hAnsi="Arial" w:cs="Arial"/>
          <w:shd w:val="clear" w:color="auto" w:fill="FDFDFD"/>
        </w:rPr>
        <w:t xml:space="preserve"> </w:t>
      </w:r>
      <w:r w:rsidR="00866862" w:rsidRPr="00DB55B1">
        <w:rPr>
          <w:rFonts w:ascii="Arial" w:eastAsia="Arial" w:hAnsi="Arial" w:cs="Arial"/>
          <w:shd w:val="clear" w:color="auto" w:fill="FDFDFD"/>
        </w:rPr>
        <w:fldChar w:fldCharType="begin"/>
      </w:r>
      <w:r w:rsidR="00D11EAB">
        <w:rPr>
          <w:rFonts w:ascii="Arial" w:eastAsia="Arial" w:hAnsi="Arial" w:cs="Arial"/>
          <w:shd w:val="clear" w:color="auto" w:fill="FDFDFD"/>
        </w:rPr>
        <w:instrText xml:space="preserve"> ADDIN ZOTERO_ITEM CSL_CITATION {"citationID":"qDGsWdpw","properties":{"formattedCitation":"(Pozo {\\i{}et al.}, 2012; Mittelbach {\\i{}et al.}, 2016; Burdon {\\i{}et al.}, 2018)","plainCitation":"(Pozo et al., 2012; Mittelbach et al., 2016; Burdon et al., 2018)","noteIndex":0},"citationItems":[{"id":180,"uris":["http://zotero.org/users/6808850/items/QYVI8GAD"],"itemData":{"id":180,"type":"article-journal","abstract":"Recent studies have shown that dense yeast populations often occurring in floral nectar are numerically dominated by a few species from the flower–insect interface specialized genus Metschnikowia, while generalist yeast species commonly occurring on leaf surfaces, soil, freshwater, and air were rarely isolated from nectar samples. This study was designed to understand the main factors responsible for the assembly of nectar yeast communities, by combining field experiments with laboratory tests characterizing the physiological abilities of all yeast species forming the pool of potential colonizers for two Spanish flowering plants (Digitalis obscura and Atropa baetica). Yeast frequency and species richness were assessed in external sources (bee glossae, air, plant phylloplane) as well as in pollinator rewards (pollen, nectar). Yeasts were most frequent in external sources (air, flower-visiting insects), less so in the proximate floral environment (phylloplane), and least in pollen and nectar. Nectar communities appeared to be considerably impoverished versions of those in insect glossae and phylloplane. Nectar, pollen, and insect yeast assemblages differed in physiological characteristics from those in other substrates. Nectarivorous Metschnikowia were not more resistant than other yeast species to plant secondary compounds and high sugar concentrations typical of nectar, but their higher growth rates may be decisive for their dominance in ephemeral nectar communities.","container-title":"FEMS Microbiology Ecology","DOI":"10.1111/j.1574-6941.2011.01286.x","ISSN":"0168-6496","issue":"2","journalAbbreviation":"FEMS Microbiology Ecology","page":"281-293","source":"Silverchair","title":"Nectar yeasts of two southern Spanish plants: the roles of immigration and physiological traits in community assembly","title-short":"Nectar yeasts of two southern Spanish plants","volume":"80","author":[{"family":"Pozo","given":"María I."},{"family":"Lachance","given":"Marc-André"},{"family":"Herrera","given":"Carlos M."}],"issued":{"date-parts":[["2012",5,1]]}}},{"id":56,"uris":["http://zotero.org/users/6808850/items/UCCA9C3M"],"itemData":{"id":56,"type":"article-journal","abstract":"Nectar-borne yeast communities are species poor assemblages compring is a few specialized taxa (Saccharomycotina) and many transient species. Short flower lifetimes and harsh environmental conditions impose an enormous pressure on nectar-colonizers, which try to overcome these challenges through fast multiplication and osmotolerance. Since these traits are exclusively known for ascomycetes, the origin of multi-species communities is still poorly understood. We conducted field and laboratory experiments to analyze the competition between autochthonous pollinator-borne and transient yeast species in nectar. Subsequently we analyzed the impact of microbial growth on the environment. Our results endorse theories on priority effects and show that yeast incidences in natural flowers, cell densities in microcosms and the environmental impact strongly depend on the inoculation order of the respective yeast species. Transient species are more frequent in flowers visited only once, while specialists require several flower visits to establish common population structures most probably through tough inner-floral competition.","container-title":"Fungal Ecology","DOI":"10.1016/j.funeco.2015.12.003","ISSN":"1754-5048","journalAbbreviation":"Fungal Ecology","language":"en","page":"90-97","source":"ScienceDirect","title":"Inoculation order of nectar-borne yeasts opens a door for transient species and changes nectar rewarded to pollinators","volume":"22","author":[{"family":"Mittelbach","given":"Moritz"},{"family":"Yurkov","given":"Andrey M."},{"family":"Stoll","given":"Raphael"},{"family":"Begerow","given":"Dominik"}],"issued":{"date-parts":[["2016",8,1]]}}},{"id":166,"uris":["http://zotero.org/users/6808850/items/EK2FD9ES"],"itemData":{"id":166,"type":"article-journal","abstract":"Bacteria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00866862" w:rsidRPr="00DB55B1">
        <w:rPr>
          <w:rFonts w:ascii="Arial" w:eastAsia="Arial" w:hAnsi="Arial" w:cs="Arial"/>
          <w:shd w:val="clear" w:color="auto" w:fill="FDFDFD"/>
        </w:rPr>
        <w:fldChar w:fldCharType="separate"/>
      </w:r>
      <w:r w:rsidR="00D11EAB" w:rsidRPr="00D11EAB">
        <w:rPr>
          <w:rFonts w:ascii="Arial" w:hAnsi="Arial" w:cs="Arial"/>
          <w:szCs w:val="24"/>
        </w:rPr>
        <w:t xml:space="preserve">(Pozo </w:t>
      </w:r>
      <w:r w:rsidR="00D11EAB" w:rsidRPr="00D11EAB">
        <w:rPr>
          <w:rFonts w:ascii="Arial" w:hAnsi="Arial" w:cs="Arial"/>
          <w:i/>
          <w:iCs/>
          <w:szCs w:val="24"/>
        </w:rPr>
        <w:t>et al.</w:t>
      </w:r>
      <w:r w:rsidR="00D11EAB" w:rsidRPr="00D11EAB">
        <w:rPr>
          <w:rFonts w:ascii="Arial" w:hAnsi="Arial" w:cs="Arial"/>
          <w:szCs w:val="24"/>
        </w:rPr>
        <w:t xml:space="preserve">, 2012; Mittelbach </w:t>
      </w:r>
      <w:r w:rsidR="00D11EAB" w:rsidRPr="00D11EAB">
        <w:rPr>
          <w:rFonts w:ascii="Arial" w:hAnsi="Arial" w:cs="Arial"/>
          <w:i/>
          <w:iCs/>
          <w:szCs w:val="24"/>
        </w:rPr>
        <w:t>et al.</w:t>
      </w:r>
      <w:r w:rsidR="00D11EAB" w:rsidRPr="00D11EAB">
        <w:rPr>
          <w:rFonts w:ascii="Arial" w:hAnsi="Arial" w:cs="Arial"/>
          <w:szCs w:val="24"/>
        </w:rPr>
        <w:t xml:space="preserve">, 2016; Burdon </w:t>
      </w:r>
      <w:r w:rsidR="00D11EAB" w:rsidRPr="00D11EAB">
        <w:rPr>
          <w:rFonts w:ascii="Arial" w:hAnsi="Arial" w:cs="Arial"/>
          <w:i/>
          <w:iCs/>
          <w:szCs w:val="24"/>
        </w:rPr>
        <w:t>et al.</w:t>
      </w:r>
      <w:r w:rsidR="00D11EAB" w:rsidRPr="00D11EAB">
        <w:rPr>
          <w:rFonts w:ascii="Arial" w:hAnsi="Arial" w:cs="Arial"/>
          <w:szCs w:val="24"/>
        </w:rPr>
        <w:t>, 2018)</w:t>
      </w:r>
      <w:r w:rsidR="00866862" w:rsidRPr="00DB55B1">
        <w:rPr>
          <w:rFonts w:ascii="Arial" w:eastAsia="Arial" w:hAnsi="Arial" w:cs="Arial"/>
          <w:shd w:val="clear" w:color="auto" w:fill="FDFDFD"/>
        </w:rPr>
        <w:fldChar w:fldCharType="end"/>
      </w:r>
      <w:r w:rsidRPr="00DB55B1">
        <w:rPr>
          <w:rFonts w:ascii="Arial" w:eastAsia="Arial" w:hAnsi="Arial" w:cs="Arial"/>
          <w:shd w:val="clear" w:color="auto" w:fill="FDFDFD"/>
        </w:rPr>
        <w:t>)</w:t>
      </w:r>
      <w:r w:rsidR="001D3C9E" w:rsidRPr="00DB55B1">
        <w:rPr>
          <w:rFonts w:ascii="Arial" w:eastAsia="Arial" w:hAnsi="Arial" w:cs="Arial"/>
          <w:shd w:val="clear" w:color="auto" w:fill="FDFDFD"/>
        </w:rPr>
        <w:t>, and if these compounds impact microbe-microbe interactions</w:t>
      </w:r>
      <w:r w:rsidR="00B43301" w:rsidRPr="00DB55B1">
        <w:rPr>
          <w:rFonts w:ascii="Arial" w:eastAsia="Arial" w:hAnsi="Arial" w:cs="Arial"/>
          <w:shd w:val="clear" w:color="auto" w:fill="FDFDFD"/>
        </w:rPr>
        <w:t xml:space="preserve">. </w:t>
      </w:r>
    </w:p>
    <w:p w14:paraId="00000023" w14:textId="77777777" w:rsidR="00682FF2" w:rsidRPr="00DB55B1" w:rsidRDefault="00682FF2" w:rsidP="00FD0250">
      <w:pPr>
        <w:spacing w:after="0" w:line="360" w:lineRule="auto"/>
        <w:rPr>
          <w:rFonts w:ascii="Arial" w:eastAsia="Arial" w:hAnsi="Arial" w:cs="Arial"/>
        </w:rPr>
      </w:pPr>
    </w:p>
    <w:p w14:paraId="00000024" w14:textId="064E3313" w:rsidR="00682FF2" w:rsidRDefault="00B43301" w:rsidP="00FD0250">
      <w:pPr>
        <w:spacing w:after="0" w:line="360" w:lineRule="auto"/>
        <w:rPr>
          <w:rFonts w:ascii="Arial" w:eastAsia="Arial" w:hAnsi="Arial" w:cs="Arial"/>
          <w:color w:val="000000"/>
        </w:rPr>
      </w:pPr>
      <w:r w:rsidRPr="00DB55B1">
        <w:rPr>
          <w:rFonts w:ascii="Arial" w:eastAsia="Arial" w:hAnsi="Arial" w:cs="Arial"/>
          <w:color w:val="000000"/>
        </w:rPr>
        <w:t xml:space="preserve">Here, we use </w:t>
      </w:r>
      <w:r w:rsidRPr="00DB55B1">
        <w:rPr>
          <w:rFonts w:ascii="Arial" w:eastAsia="Arial" w:hAnsi="Arial" w:cs="Arial"/>
          <w:i/>
          <w:color w:val="000000"/>
        </w:rPr>
        <w:t>in</w:t>
      </w:r>
      <w:r w:rsidR="003B4DF6">
        <w:rPr>
          <w:rFonts w:ascii="Arial" w:eastAsia="Arial" w:hAnsi="Arial" w:cs="Arial"/>
          <w:i/>
          <w:color w:val="000000"/>
        </w:rPr>
        <w:t xml:space="preserve"> </w:t>
      </w:r>
      <w:r w:rsidRPr="00DB55B1">
        <w:rPr>
          <w:rFonts w:ascii="Arial" w:eastAsia="Arial" w:hAnsi="Arial" w:cs="Arial"/>
          <w:i/>
          <w:color w:val="000000"/>
        </w:rPr>
        <w:t>vitro</w:t>
      </w:r>
      <w:r w:rsidRPr="00DB55B1">
        <w:rPr>
          <w:rFonts w:ascii="Arial" w:eastAsia="Arial" w:hAnsi="Arial" w:cs="Arial"/>
          <w:color w:val="000000"/>
        </w:rPr>
        <w:t xml:space="preserve"> growth assays to test the degree to which nectar chemistry alone, or in combination with competitive dynamics, impacts microbial growth in a nectar analog. First, we tested the hypothesis that common nectar microbes can better tolerate a variety of nectar chemistries compared to microbes isolated from non-nectar habitats. If non</w:t>
      </w:r>
      <w:r w:rsidR="00C326B4" w:rsidRPr="00DB55B1">
        <w:rPr>
          <w:rFonts w:ascii="Arial" w:eastAsia="Arial" w:hAnsi="Arial" w:cs="Arial"/>
          <w:color w:val="000000"/>
        </w:rPr>
        <w:t>-</w:t>
      </w:r>
      <w:r w:rsidRPr="00DB55B1">
        <w:rPr>
          <w:rFonts w:ascii="Arial" w:eastAsia="Arial" w:hAnsi="Arial" w:cs="Arial"/>
          <w:color w:val="000000"/>
        </w:rPr>
        <w:t xml:space="preserve">nectar specialists grow well in </w:t>
      </w:r>
      <w:r w:rsidR="00224FDB" w:rsidRPr="00DB55B1">
        <w:rPr>
          <w:rFonts w:ascii="Arial" w:eastAsia="Arial" w:hAnsi="Arial" w:cs="Arial"/>
          <w:color w:val="000000"/>
        </w:rPr>
        <w:t>the presence of nectar compounds</w:t>
      </w:r>
      <w:r w:rsidR="00FE140A" w:rsidRPr="00DB55B1">
        <w:rPr>
          <w:rFonts w:ascii="Arial" w:eastAsia="Arial" w:hAnsi="Arial" w:cs="Arial"/>
          <w:color w:val="000000"/>
        </w:rPr>
        <w:t>,</w:t>
      </w:r>
      <w:r w:rsidRPr="00DB55B1">
        <w:rPr>
          <w:rFonts w:ascii="Arial" w:eastAsia="Arial" w:hAnsi="Arial" w:cs="Arial"/>
          <w:color w:val="000000"/>
        </w:rPr>
        <w:t xml:space="preserve"> it would indicate that filtering</w:t>
      </w:r>
      <w:r w:rsidR="00FE140A" w:rsidRPr="00DB55B1">
        <w:rPr>
          <w:rFonts w:ascii="Arial" w:eastAsia="Arial" w:hAnsi="Arial" w:cs="Arial"/>
          <w:color w:val="000000"/>
        </w:rPr>
        <w:t xml:space="preserve"> by these compounds</w:t>
      </w:r>
      <w:r w:rsidRPr="00DB55B1">
        <w:rPr>
          <w:rFonts w:ascii="Arial" w:eastAsia="Arial" w:hAnsi="Arial" w:cs="Arial"/>
          <w:color w:val="000000"/>
        </w:rPr>
        <w:t xml:space="preserve"> is not a major driver of community assembly, and that other f</w:t>
      </w:r>
      <w:r w:rsidRPr="00DB55B1">
        <w:rPr>
          <w:rFonts w:ascii="Arial" w:eastAsia="Arial" w:hAnsi="Arial" w:cs="Arial"/>
        </w:rPr>
        <w:t>actors such as dispersal l</w:t>
      </w:r>
      <w:r w:rsidRPr="00DB55B1">
        <w:rPr>
          <w:rFonts w:ascii="Arial" w:eastAsia="Arial" w:hAnsi="Arial" w:cs="Arial"/>
          <w:color w:val="000000"/>
        </w:rPr>
        <w:t xml:space="preserve">imitation or competition are more important. </w:t>
      </w:r>
      <w:r w:rsidR="007E3D32" w:rsidRPr="00DB55B1">
        <w:rPr>
          <w:rFonts w:ascii="Arial" w:eastAsia="Arial" w:hAnsi="Arial" w:cs="Arial"/>
          <w:color w:val="000000"/>
        </w:rPr>
        <w:t>However</w:t>
      </w:r>
      <w:r w:rsidR="001A315C" w:rsidRPr="00DB55B1">
        <w:rPr>
          <w:rFonts w:ascii="Arial" w:eastAsia="Arial" w:hAnsi="Arial" w:cs="Arial"/>
          <w:color w:val="000000"/>
        </w:rPr>
        <w:t>, if</w:t>
      </w:r>
      <w:r w:rsidRPr="00DB55B1">
        <w:rPr>
          <w:rFonts w:ascii="Arial" w:eastAsia="Arial" w:hAnsi="Arial" w:cs="Arial"/>
          <w:color w:val="000000"/>
        </w:rPr>
        <w:t xml:space="preserve"> only nectar specialists can </w:t>
      </w:r>
      <w:r w:rsidR="00E027A2" w:rsidRPr="00DB55B1">
        <w:rPr>
          <w:rFonts w:ascii="Arial" w:eastAsia="Arial" w:hAnsi="Arial" w:cs="Arial"/>
          <w:color w:val="000000"/>
        </w:rPr>
        <w:t xml:space="preserve">maintain growth </w:t>
      </w:r>
      <w:r w:rsidR="001A315C" w:rsidRPr="00DB55B1">
        <w:rPr>
          <w:rFonts w:ascii="Arial" w:eastAsia="Arial" w:hAnsi="Arial" w:cs="Arial"/>
          <w:color w:val="000000"/>
        </w:rPr>
        <w:t xml:space="preserve">in the presence of common </w:t>
      </w:r>
      <w:r w:rsidR="00224FDB" w:rsidRPr="00DB55B1">
        <w:rPr>
          <w:rFonts w:ascii="Arial" w:eastAsia="Arial" w:hAnsi="Arial" w:cs="Arial"/>
          <w:color w:val="000000"/>
        </w:rPr>
        <w:t>compounds</w:t>
      </w:r>
      <w:r w:rsidR="001A315C" w:rsidRPr="00DB55B1">
        <w:rPr>
          <w:rFonts w:ascii="Arial" w:eastAsia="Arial" w:hAnsi="Arial" w:cs="Arial"/>
          <w:color w:val="000000"/>
        </w:rPr>
        <w:t xml:space="preserve"> found in nectar,</w:t>
      </w:r>
      <w:r w:rsidRPr="00DB55B1">
        <w:rPr>
          <w:rFonts w:ascii="Arial" w:eastAsia="Arial" w:hAnsi="Arial" w:cs="Arial"/>
          <w:color w:val="000000"/>
        </w:rPr>
        <w:t xml:space="preserve"> it would suggest that environmental filtering may play a major </w:t>
      </w:r>
      <w:r w:rsidRPr="00DB55B1">
        <w:rPr>
          <w:rFonts w:ascii="Arial" w:eastAsia="Arial" w:hAnsi="Arial" w:cs="Arial"/>
        </w:rPr>
        <w:t>role in nectar microbial community assembly</w:t>
      </w:r>
      <w:r w:rsidRPr="00DB55B1">
        <w:rPr>
          <w:rFonts w:ascii="Arial" w:eastAsia="Arial" w:hAnsi="Arial" w:cs="Arial"/>
          <w:color w:val="000000"/>
        </w:rPr>
        <w:t xml:space="preserve">. Second, we tested the hypothesis that the presence </w:t>
      </w:r>
      <w:r w:rsidR="00224FDB" w:rsidRPr="00DB55B1">
        <w:rPr>
          <w:rFonts w:ascii="Arial" w:eastAsia="Arial" w:hAnsi="Arial" w:cs="Arial"/>
          <w:color w:val="000000"/>
        </w:rPr>
        <w:t>of nectar compounds</w:t>
      </w:r>
      <w:r w:rsidRPr="00DB55B1">
        <w:rPr>
          <w:rFonts w:ascii="Arial" w:eastAsia="Arial" w:hAnsi="Arial" w:cs="Arial"/>
          <w:color w:val="000000"/>
        </w:rPr>
        <w:t xml:space="preserve"> affects the outcome of microbial competition in nectar.  </w:t>
      </w:r>
    </w:p>
    <w:p w14:paraId="010A1D93" w14:textId="2017C35F" w:rsidR="00E9525C" w:rsidRDefault="00E9525C" w:rsidP="00FD0250">
      <w:pPr>
        <w:spacing w:after="0" w:line="360" w:lineRule="auto"/>
        <w:rPr>
          <w:ins w:id="10" w:author="Tobias Mueller" w:date="2022-08-11T08:03:00Z"/>
          <w:rFonts w:ascii="Arial" w:eastAsia="Arial" w:hAnsi="Arial" w:cs="Arial"/>
        </w:rPr>
      </w:pPr>
    </w:p>
    <w:p w14:paraId="4AAEE75B" w14:textId="451E87B5" w:rsidR="006A37B4" w:rsidRDefault="006A37B4" w:rsidP="00FD0250">
      <w:pPr>
        <w:spacing w:after="0" w:line="360" w:lineRule="auto"/>
        <w:rPr>
          <w:ins w:id="11" w:author="Tobias Mueller" w:date="2022-08-11T08:03:00Z"/>
          <w:rFonts w:ascii="Arial" w:eastAsia="Arial" w:hAnsi="Arial" w:cs="Arial"/>
        </w:rPr>
      </w:pPr>
    </w:p>
    <w:p w14:paraId="0A7F99CB" w14:textId="0D339073" w:rsidR="006A37B4" w:rsidRDefault="00491AF7" w:rsidP="00FD0250">
      <w:pPr>
        <w:spacing w:after="0" w:line="360" w:lineRule="auto"/>
        <w:rPr>
          <w:ins w:id="12" w:author="Tobias Mueller" w:date="2022-08-11T08:24:00Z"/>
          <w:rFonts w:ascii="Arial" w:eastAsia="Arial" w:hAnsi="Arial" w:cs="Arial"/>
        </w:rPr>
      </w:pPr>
      <w:ins w:id="13" w:author="Tobias Mueller" w:date="2022-08-31T09:45:00Z">
        <w:r>
          <w:rPr>
            <w:rFonts w:ascii="Arial" w:eastAsia="Arial" w:hAnsi="Arial" w:cs="Arial"/>
          </w:rPr>
          <w:t>RESULTS</w:t>
        </w:r>
      </w:ins>
    </w:p>
    <w:p w14:paraId="4C174F84" w14:textId="77777777" w:rsidR="006D5E7E" w:rsidRPr="00DB55B1" w:rsidRDefault="006D5E7E" w:rsidP="006D5E7E">
      <w:pPr>
        <w:spacing w:after="0" w:line="360" w:lineRule="auto"/>
        <w:rPr>
          <w:ins w:id="14" w:author="Tobias Mueller" w:date="2022-08-11T08:24:00Z"/>
          <w:rFonts w:ascii="Arial" w:eastAsia="Arial" w:hAnsi="Arial" w:cs="Arial"/>
        </w:rPr>
      </w:pPr>
      <w:ins w:id="15" w:author="Tobias Mueller" w:date="2022-08-11T08:24:00Z">
        <w:r w:rsidRPr="00DB55B1">
          <w:rPr>
            <w:rFonts w:ascii="Arial" w:eastAsia="Arial" w:hAnsi="Arial" w:cs="Arial"/>
            <w:i/>
            <w:color w:val="000000"/>
          </w:rPr>
          <w:t>Microbial strains </w:t>
        </w:r>
      </w:ins>
    </w:p>
    <w:p w14:paraId="30CE7514" w14:textId="49515F78" w:rsidR="006D5E7E" w:rsidRPr="00DB55B1" w:rsidRDefault="006D5E7E" w:rsidP="006D5E7E">
      <w:pPr>
        <w:spacing w:after="0" w:line="360" w:lineRule="auto"/>
        <w:rPr>
          <w:ins w:id="16" w:author="Tobias Mueller" w:date="2022-08-11T08:24:00Z"/>
          <w:rFonts w:ascii="Arial" w:eastAsia="Arial" w:hAnsi="Arial" w:cs="Arial"/>
          <w:color w:val="000000"/>
        </w:rPr>
      </w:pPr>
      <w:ins w:id="17" w:author="Tobias Mueller" w:date="2022-08-11T08:24:00Z">
        <w:r w:rsidRPr="00DB55B1">
          <w:rPr>
            <w:rFonts w:ascii="Arial" w:eastAsia="Arial" w:hAnsi="Arial" w:cs="Arial"/>
            <w:color w:val="000000"/>
          </w:rPr>
          <w:t xml:space="preserve">We tested the effects of nectar compounds on the growth of the </w:t>
        </w:r>
      </w:ins>
      <w:ins w:id="18" w:author="Tobias Mueller" w:date="2022-09-07T12:12:00Z">
        <w:r w:rsidR="00231496">
          <w:rPr>
            <w:rFonts w:ascii="Arial" w:eastAsia="Arial" w:hAnsi="Arial" w:cs="Arial"/>
            <w:color w:val="000000"/>
          </w:rPr>
          <w:t>fungi</w:t>
        </w:r>
      </w:ins>
      <w:ins w:id="19" w:author="Tobias Mueller" w:date="2022-08-11T08:24:00Z">
        <w:r w:rsidRPr="00DB55B1">
          <w:rPr>
            <w:rFonts w:ascii="Arial" w:eastAsia="Arial" w:hAnsi="Arial" w:cs="Arial"/>
            <w:color w:val="000000"/>
          </w:rPr>
          <w:t xml:space="preserve"> </w:t>
        </w:r>
        <w:r w:rsidRPr="00DB55B1">
          <w:rPr>
            <w:rFonts w:ascii="Arial" w:eastAsia="Arial" w:hAnsi="Arial" w:cs="Arial"/>
            <w:i/>
            <w:color w:val="000000"/>
          </w:rPr>
          <w:t xml:space="preserve">Metschnikowia reukaufii, Aureobasidium pullulans, Starmerella bombi, Rhodotorula fujisanensis, Saccharomyces cerevisiae, Zygosaccharomyces bailii, </w:t>
        </w:r>
        <w:r w:rsidRPr="00DB55B1">
          <w:rPr>
            <w:rFonts w:ascii="Arial" w:eastAsia="Arial" w:hAnsi="Arial" w:cs="Arial"/>
            <w:color w:val="000000"/>
          </w:rPr>
          <w:t xml:space="preserve">and the bacteria, </w:t>
        </w:r>
        <w:r w:rsidRPr="00DB55B1">
          <w:rPr>
            <w:rFonts w:ascii="Arial" w:eastAsia="Arial" w:hAnsi="Arial" w:cs="Arial"/>
            <w:i/>
            <w:color w:val="000000"/>
          </w:rPr>
          <w:t>Acinetobacter nectaris, Rosenbergiella nectarea, Bacillus subtilis, Pantoea agglomerans, Pseudomonas mandelii, Pectobacterium carotovorum.</w:t>
        </w:r>
        <w:r w:rsidRPr="00DB55B1">
          <w:rPr>
            <w:rFonts w:ascii="Arial" w:eastAsia="Arial" w:hAnsi="Arial" w:cs="Arial"/>
            <w:color w:val="000000"/>
          </w:rPr>
          <w:t xml:space="preserve"> Th</w:t>
        </w:r>
        <w:r w:rsidRPr="00DB55B1">
          <w:rPr>
            <w:rFonts w:ascii="Arial" w:eastAsia="Arial" w:hAnsi="Arial" w:cs="Arial"/>
          </w:rPr>
          <w:t>e species assayed include</w:t>
        </w:r>
        <w:r w:rsidRPr="00DB55B1">
          <w:rPr>
            <w:rFonts w:ascii="Arial" w:eastAsia="Arial" w:hAnsi="Arial" w:cs="Arial"/>
            <w:color w:val="000000"/>
          </w:rPr>
          <w:t xml:space="preserve"> microbes commonly isolated from nectar, pollinators, and the environment (Table 1)</w:t>
        </w:r>
        <w:r w:rsidRPr="00DB55B1">
          <w:rPr>
            <w:rFonts w:ascii="Arial" w:eastAsia="Arial" w:hAnsi="Arial" w:cs="Arial"/>
          </w:rPr>
          <w:t>.</w:t>
        </w:r>
        <w:r>
          <w:rPr>
            <w:rFonts w:ascii="Arial" w:eastAsia="Arial" w:hAnsi="Arial" w:cs="Arial"/>
            <w:color w:val="000000"/>
          </w:rPr>
          <w:t xml:space="preserve"> </w:t>
        </w:r>
        <w:r w:rsidRPr="00DB55B1">
          <w:rPr>
            <w:rFonts w:ascii="Arial" w:eastAsia="Arial" w:hAnsi="Arial" w:cs="Arial"/>
            <w:color w:val="000000"/>
          </w:rPr>
          <w:t xml:space="preserve">We tested compounds detected in nectar that have been hypothesized or demonstrated to be antimicrobial and </w:t>
        </w:r>
        <w:r w:rsidRPr="00277435">
          <w:rPr>
            <w:rFonts w:ascii="Arial" w:eastAsia="Arial" w:hAnsi="Arial" w:cs="Arial"/>
          </w:rPr>
          <w:t>used</w:t>
        </w:r>
        <w:r w:rsidRPr="00F7736E">
          <w:rPr>
            <w:rFonts w:ascii="Arial" w:eastAsia="Arial" w:hAnsi="Arial" w:cs="Arial"/>
            <w:shd w:val="clear" w:color="auto" w:fill="FDFDFD"/>
          </w:rPr>
          <w:t xml:space="preserve"> </w:t>
        </w:r>
        <w:r w:rsidRPr="00277435">
          <w:rPr>
            <w:rFonts w:ascii="Arial" w:eastAsia="Arial" w:hAnsi="Arial" w:cs="Arial"/>
            <w:shd w:val="clear" w:color="auto" w:fill="FDFDFD"/>
          </w:rPr>
          <w:t xml:space="preserve">the highest </w:t>
        </w:r>
        <w:r w:rsidRPr="00F7736E">
          <w:rPr>
            <w:rFonts w:ascii="Arial" w:eastAsia="Arial" w:hAnsi="Arial" w:cs="Arial"/>
            <w:shd w:val="clear" w:color="auto" w:fill="FDFDFD"/>
          </w:rPr>
          <w:t xml:space="preserve">concentrations </w:t>
        </w:r>
        <w:r w:rsidRPr="00DB55B1">
          <w:rPr>
            <w:rFonts w:ascii="Arial" w:eastAsia="Arial" w:hAnsi="Arial" w:cs="Arial"/>
            <w:shd w:val="clear" w:color="auto" w:fill="FDFDFD"/>
          </w:rPr>
          <w:t xml:space="preserve">previously documented in nectar (Supplemental Table </w:t>
        </w:r>
        <w:r>
          <w:rPr>
            <w:rFonts w:ascii="Arial" w:eastAsia="Arial" w:hAnsi="Arial" w:cs="Arial"/>
            <w:shd w:val="clear" w:color="auto" w:fill="FDFDFD"/>
          </w:rPr>
          <w:t>1</w:t>
        </w:r>
        <w:r w:rsidRPr="00DB55B1">
          <w:rPr>
            <w:rFonts w:ascii="Arial" w:eastAsia="Arial" w:hAnsi="Arial" w:cs="Arial"/>
            <w:shd w:val="clear" w:color="auto" w:fill="FDFDFD"/>
          </w:rPr>
          <w:t>).</w:t>
        </w:r>
        <w:r w:rsidRPr="00DB55B1">
          <w:rPr>
            <w:rFonts w:ascii="Arial" w:eastAsia="Arial" w:hAnsi="Arial" w:cs="Arial"/>
            <w:color w:val="FF0000"/>
          </w:rPr>
          <w:t xml:space="preserve"> </w:t>
        </w:r>
        <w:r w:rsidRPr="00DB55B1">
          <w:rPr>
            <w:rFonts w:ascii="Arial" w:eastAsia="Arial" w:hAnsi="Arial" w:cs="Arial"/>
            <w:color w:val="000000"/>
          </w:rPr>
          <w:t>We tested hydrogen peroxide (H</w:t>
        </w:r>
        <w:r w:rsidRPr="00DB55B1">
          <w:rPr>
            <w:rFonts w:ascii="Arial" w:eastAsia="Arial" w:hAnsi="Arial" w:cs="Arial"/>
            <w:color w:val="000000"/>
            <w:vertAlign w:val="subscript"/>
          </w:rPr>
          <w:t>2</w:t>
        </w:r>
        <w:r w:rsidRPr="00DB55B1">
          <w:rPr>
            <w:rFonts w:ascii="Arial" w:eastAsia="Arial" w:hAnsi="Arial" w:cs="Arial"/>
            <w:color w:val="000000"/>
          </w:rPr>
          <w:t>O</w:t>
        </w:r>
        <w:r w:rsidRPr="00DB55B1">
          <w:rPr>
            <w:rFonts w:ascii="Arial" w:eastAsia="Arial" w:hAnsi="Arial" w:cs="Arial"/>
            <w:color w:val="000000"/>
            <w:vertAlign w:val="subscript"/>
          </w:rPr>
          <w:t>2)</w:t>
        </w:r>
        <w:r w:rsidRPr="00DB55B1">
          <w:rPr>
            <w:rFonts w:ascii="Arial" w:eastAsia="Arial" w:hAnsi="Arial" w:cs="Arial"/>
            <w:color w:val="000000"/>
          </w:rPr>
          <w:t>, a reactive oxygen species found in some nectars</w:t>
        </w:r>
        <w:r>
          <w:rPr>
            <w:rFonts w:ascii="Arial" w:eastAsia="Arial" w:hAnsi="Arial" w:cs="Arial"/>
            <w:color w:val="000000"/>
          </w:rPr>
          <w:t>,</w:t>
        </w:r>
        <w:r w:rsidRPr="00DB55B1">
          <w:rPr>
            <w:rFonts w:ascii="Arial" w:eastAsia="Arial" w:hAnsi="Arial" w:cs="Arial"/>
            <w:color w:val="000000"/>
          </w:rPr>
          <w:t xml:space="preserve"> at two concentrations (2mM and 4mM,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{"citationID":"qqmIa66r","properties":{"formattedCitation":"(Carter and Thornburg, 2004)","plainCitation":"(Carter and Thornburg, 2004)","noteIndex":0},"citationItems":[{"id":8,"uris":["http://zotero.org/users/6808850/items/TIVVZ3MY"],"itemData":{"id":8,"type":"article-journal","abstract":"Many angiosperms use a remarkable reproductive strategy that relies on attracting animals (insect, avian or mammalian pollinators) to transfer pollen between plants. Relying on other organisms for sexual reproduction seems evolutionarily untenable, but the great diversity of angiosperms illustrates how highly successful this strategy is. To attract pollinators, plants offer a variety of rewards. Perhaps the primary floral reward is floral nectar. Plant nectar has long been considered a simple sugar solution but recent work has demonstrated that nectar is a complex biological fluid containing significant and important biochemistry with the potential function of inhibiting microbial growth. These results lead the way to novel insights into the mechanisms of floral defense and the co-evolution of angiosperms and their pollinators.","container-title":"Trends in Plant Science","DOI":"10.1016/j.tplants.2004.05.008","ISSN":"1360-1385","issue":"7","journalAbbreviation":"Trends in Plant Science","language":"en","page":"320-324","source":"ScienceDirect","title":"Is the nectar redox cycle a floral defense against microbial attack?","volume":"9","author":[{"family":"Carter","given":"Clay"},{"family":"Thornburg","given":"Robert W."}],"issued":{"date-parts":[["2004",7,1]]}}}],"schema":"https://github.com/citation-style-language/schema/raw/master/csl-citation.json"}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rPr>
          <w:t>(Carter and Thornburg, 2004)</w:t>
        </w:r>
        <w:r w:rsidRPr="00DB55B1">
          <w:rPr>
            <w:rFonts w:ascii="Arial" w:eastAsia="Arial" w:hAnsi="Arial" w:cs="Arial"/>
            <w:color w:val="000000"/>
          </w:rPr>
          <w:fldChar w:fldCharType="end"/>
        </w:r>
        <w:r w:rsidRPr="00DB55B1">
          <w:rPr>
            <w:rFonts w:ascii="Arial" w:eastAsia="Arial" w:hAnsi="Arial" w:cs="Arial"/>
            <w:color w:val="000000"/>
          </w:rPr>
          <w:t xml:space="preserve">); deltaline, a norditerpene alkaloid found in the nectar of </w:t>
        </w:r>
        <w:r w:rsidRPr="00DB55B1">
          <w:rPr>
            <w:rFonts w:ascii="Arial" w:eastAsia="Arial" w:hAnsi="Arial" w:cs="Arial"/>
            <w:i/>
            <w:color w:val="000000"/>
          </w:rPr>
          <w:t>Delphinium spp.</w:t>
        </w:r>
        <w:r w:rsidRPr="00DB55B1">
          <w:rPr>
            <w:rFonts w:ascii="Arial" w:eastAsia="Arial" w:hAnsi="Arial" w:cs="Arial"/>
            <w:color w:val="000000"/>
          </w:rPr>
          <w:t xml:space="preserve"> and a potent toxin for eukaryotes (22ug/ml,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{"citationID":"wcKyCTcO","properties":{"formattedCitation":"(Cook {\\i{}et al.}, 2013)","plainCitation":"(Cook et al., 2013)","noteIndex":0},"citationItems":[{"id":174,"uris":["http://zotero.org/users/6808850/items/CKJ5JN9N"],"itemData":{"id":174,"type":"article-journal","abstract":"Plant secondary compounds mediate interactions with insects and other animals. The norditerpene alkaloids are significant secondary compounds in Delphinium (larkspur) species which are divided into two classes: the 7, 8-methylenedioxylycoctonine (MDL-type) and N-(methylsuccinimido) anthranoyllycoctonine (MSAL-type), and are known to be toxic to herbivorous insects and livestock. Alkaloid concentrations were measured in a whole plant context in vegetative and floral tissues as well as rewards (pollen and nectar) in Delphinium barbeyi and Delphinium nuttallianum. Alkaloid concentrations differed between vegetative tissues, floral tissues and floral rewards. Alkaloid concentrations in floral parts were consistent with optimal defense theory, with tissues more closely tied to plant fitness, such as fruits, being more heavily defended than foliage. However, alkaloid concentrations were significantly lower in nectar compared to other tissues. The norditerpene alkaloids influenced the activity of bumble bees, the dominant pollinator of larkspur, but the effects were concentration dependent. Alkaloids in nectar are found at concentrations that have no effect on bee activity; however, if alkaloid concentrations in nectar were similar to those in foliage bee activity would be reduced significantly. These results suggest that nectar with low alkaloid concentrations may be beneficial to plant fitness by limiting adverse effects on pollinator activity.","container-title":"Biochemical Systematics and Ecology","DOI":"10.1016/j.bse.2012.11.015","ISSN":"0305-1978","journalAbbreviation":"Biochemical Systematics and Ecology","language":"en","page":"123-131","source":"ScienceDirect","title":"Norditerpene alkaloid concentrations in tissues and floral rewards of larkspurs and impacts on pollinators","volume":"48","author":[{"family":"Cook","given":"Daniel"},{"family":"Manson","given":"Jessamyn S."},{"family":"Gardner","given":"Dale R."},{"family":"Welch","given":"Kevin D."},{"family":"Irwin","given":"Rebecca E."}],"issued":{"date-parts":[["2013",6,1]]}}}],"schema":"https://github.com/citation-style-language/schema/raw/master/csl-citation.json"}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(Cook </w:t>
        </w:r>
        <w:r w:rsidRPr="00785E72">
          <w:rPr>
            <w:rFonts w:ascii="Arial" w:hAnsi="Arial" w:cs="Arial"/>
            <w:i/>
            <w:iCs/>
            <w:szCs w:val="24"/>
          </w:rPr>
          <w:t>et al.</w:t>
        </w:r>
        <w:r w:rsidRPr="00785E72">
          <w:rPr>
            <w:rFonts w:ascii="Arial" w:hAnsi="Arial" w:cs="Arial"/>
            <w:szCs w:val="24"/>
          </w:rPr>
          <w:t>, 2013)</w:t>
        </w:r>
        <w:r w:rsidRPr="00DB55B1">
          <w:rPr>
            <w:rFonts w:ascii="Arial" w:eastAsia="Arial" w:hAnsi="Arial" w:cs="Arial"/>
            <w:color w:val="000000"/>
          </w:rPr>
          <w:fldChar w:fldCharType="end"/>
        </w:r>
        <w:r w:rsidRPr="00DB55B1">
          <w:rPr>
            <w:rFonts w:ascii="Arial" w:eastAsia="Arial" w:hAnsi="Arial" w:cs="Arial"/>
            <w:color w:val="000000"/>
          </w:rPr>
          <w:t xml:space="preserve">); BrLTP2.1, a lipid transfer protein isolated from </w:t>
        </w:r>
        <w:r w:rsidRPr="00DB55B1">
          <w:rPr>
            <w:rFonts w:ascii="Arial" w:eastAsia="Arial" w:hAnsi="Arial" w:cs="Arial"/>
            <w:i/>
            <w:color w:val="000000"/>
          </w:rPr>
          <w:t xml:space="preserve">Brassica </w:t>
        </w:r>
        <w:r w:rsidRPr="00DB55B1">
          <w:rPr>
            <w:rFonts w:ascii="Arial" w:eastAsia="Arial" w:hAnsi="Arial" w:cs="Arial"/>
            <w:i/>
          </w:rPr>
          <w:t>rapa</w:t>
        </w:r>
        <w:r w:rsidRPr="00DB55B1">
          <w:rPr>
            <w:rFonts w:ascii="Arial" w:eastAsia="Arial" w:hAnsi="Arial" w:cs="Arial"/>
            <w:i/>
            <w:color w:val="000000"/>
          </w:rPr>
          <w:t xml:space="preserve"> </w:t>
        </w:r>
        <w:r w:rsidRPr="00DB55B1">
          <w:rPr>
            <w:rFonts w:ascii="Arial" w:eastAsia="Arial" w:hAnsi="Arial" w:cs="Arial"/>
            <w:color w:val="000000"/>
          </w:rPr>
          <w:t xml:space="preserve">nectar, hereafter </w:t>
        </w:r>
        <w:r w:rsidRPr="00DB55B1">
          <w:rPr>
            <w:rFonts w:ascii="Arial" w:eastAsia="Arial" w:hAnsi="Arial" w:cs="Arial"/>
          </w:rPr>
          <w:t>referred</w:t>
        </w:r>
        <w:r w:rsidRPr="00DB55B1">
          <w:rPr>
            <w:rFonts w:ascii="Arial" w:eastAsia="Arial" w:hAnsi="Arial" w:cs="Arial"/>
            <w:color w:val="000000"/>
          </w:rPr>
          <w:t xml:space="preserve"> to as LTP (150μg/ml,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{"citationID":"jJkLQDHz","properties":{"formattedCitation":"(Schmitt {\\i{}et al.}, 2018)","plainCitation":"(Schmitt et al., 2018)","noteIndex":0},"citationItems":[{"id":53,"uris":["http://zotero.org/users/6808850/items/KIJ3K3G5"],"itemData":{"id":53,"type":"article-journal","abstract":"Brassica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(Schmitt </w:t>
        </w:r>
        <w:r w:rsidRPr="00785E72">
          <w:rPr>
            <w:rFonts w:ascii="Arial" w:hAnsi="Arial" w:cs="Arial"/>
            <w:i/>
            <w:iCs/>
            <w:szCs w:val="24"/>
          </w:rPr>
          <w:t>et al.</w:t>
        </w:r>
        <w:r w:rsidRPr="00785E72">
          <w:rPr>
            <w:rFonts w:ascii="Arial" w:hAnsi="Arial" w:cs="Arial"/>
            <w:szCs w:val="24"/>
          </w:rPr>
          <w:t>, 2018)</w:t>
        </w:r>
        <w:r w:rsidRPr="00DB55B1">
          <w:rPr>
            <w:rFonts w:ascii="Arial" w:eastAsia="Arial" w:hAnsi="Arial" w:cs="Arial"/>
            <w:color w:val="000000"/>
          </w:rPr>
          <w:fldChar w:fldCharType="end"/>
        </w:r>
        <w:r w:rsidRPr="00DB55B1">
          <w:rPr>
            <w:rFonts w:ascii="Arial" w:eastAsia="Arial" w:hAnsi="Arial" w:cs="Arial"/>
            <w:color w:val="000000"/>
          </w:rPr>
          <w:t xml:space="preserve">); linalool, a common volatile found in nectar (100ng/ml,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{"citationID":"0cRI62By","properties":{"formattedCitation":"(Burdon {\\i{}et al.}, 2018)","plainCitation":"(Burdon et al., 2018)","noteIndex":0},"citationItems":[{"id":166,"uris":["http://zotero.org/users/6808850/items/EK2FD9ES"],"itemData":{"id":166,"type":"article-journal","abstract":"Bacteria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(Burdon </w:t>
        </w:r>
        <w:r w:rsidRPr="00785E72">
          <w:rPr>
            <w:rFonts w:ascii="Arial" w:hAnsi="Arial" w:cs="Arial"/>
            <w:i/>
            <w:iCs/>
            <w:szCs w:val="24"/>
          </w:rPr>
          <w:t>et al.</w:t>
        </w:r>
        <w:r w:rsidRPr="00785E72">
          <w:rPr>
            <w:rFonts w:ascii="Arial" w:hAnsi="Arial" w:cs="Arial"/>
            <w:szCs w:val="24"/>
          </w:rPr>
          <w:t>, 2018)</w:t>
        </w:r>
        <w:r w:rsidRPr="00DB55B1">
          <w:rPr>
            <w:rFonts w:ascii="Arial" w:eastAsia="Arial" w:hAnsi="Arial" w:cs="Arial"/>
            <w:color w:val="000000"/>
          </w:rPr>
          <w:fldChar w:fldCharType="end"/>
        </w:r>
        <w:r w:rsidRPr="00DB55B1">
          <w:rPr>
            <w:rFonts w:ascii="Arial" w:eastAsia="Arial" w:hAnsi="Arial" w:cs="Arial"/>
            <w:color w:val="000000"/>
          </w:rPr>
          <w:t xml:space="preserve">); ethanol (EtOH), a common byproduct of fermentation in nectar (1%,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{"citationID":"W9rnrW5K","properties":{"formattedCitation":"(Wiens {\\i{}et al.}, 2008)","plainCitation":"(Wiens et al., 2008)","noteIndex":0},"citationItems":[{"id":116,"uris":["http://zotero.org/users/6808850/items/JUVXJ9RE"],"itemData":{"id":116,"type":"article-journal","abstract":"For humans alcohol consumption often has devastating consequences. Wild mammals may also be behaviorally and physiologically challenged by alcohol in their food. Here, we provide a detailed account of chronic alcohol intake by mammals as part of a coevolved relationship with a plant. We discovered that seven mammalian species in a West Malaysian rainforest consume alcoholic nectar daily from flower buds of the bertam palm (Eugeissona tristis), which they pollinate. The 3.8% maximum alcohol concentration (mean: 0.6%; median: 0.5%) that we recorded is among the highest ever reported in a natural food. Nectar high in alcohol is facilitated by specialized flower buds that harbor a fermenting yeast community, including several species new to science. Pentailed treeshrews (Ptilocercus lowii) frequently consume alcohol doses from the inflorescences that would intoxicate humans. Yet, the flower-visiting mammals showed no signs of intoxication. Analysis of an alcohol metabolite (ethyl glucuronide) in their hair yielded concentrations higher than those in humans with similarly high alcohol intake. The pentailed treeshrew is considered a living model for extinct mammals representing the stock from which all extinct and living treeshrews and primates radiated. Therefore, we hypothesize that moderate to high alcohol intake was present early on in the evolution of these closely related lineages. It is yet unclear to what extent treeshrews benefit from ingested alcohol per se and how they mitigate the risk of continuous high blood alcohol concentrations.","container-title":"Proceedings of the National Academy of Sciences","DOI":"10.1073/pnas.0801628105","ISSN":"0027-8424, 1091-6490","issue":"30","journalAbbreviation":"PNAS","language":"en","license":"© 2008 by The National Academy of Sciences of the USA","note":"ISBN: 9780801628108\npublisher: National Academy of Sciences\nsection: Biological Sciences\nPMID: 18663222","page":"10426-10431","source":"www.pnas.org","title":"Chronic intake of fermented floral nectar by wild treeshrews","volume":"105","author":[{"family":"Wiens","given":"Frank"},{"family":"Zitzmann","given":"Annette"},{"family":"Lachance","given":"Marc-André"},{"family":"Yegles","given":"Michel"},{"family":"Pragst","given":"Fritz"},{"family":"Wurst","given":"Friedrich M."},{"family":"Holst","given":"Dietrich","dropping-particle":"von"},{"family":"Guan","given":"Saw Leng"},{"family":"Spanagel","given":"Rainer"}],"issued":{"date-parts":[["2008",7,29]]}}}],"schema":"https://github.com/citation-style-language/schema/raw/master/csl-citation.json"}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(Wiens </w:t>
        </w:r>
        <w:r w:rsidRPr="00785E72">
          <w:rPr>
            <w:rFonts w:ascii="Arial" w:hAnsi="Arial" w:cs="Arial"/>
            <w:i/>
            <w:iCs/>
            <w:szCs w:val="24"/>
          </w:rPr>
          <w:t>et al.</w:t>
        </w:r>
        <w:r w:rsidRPr="00785E72">
          <w:rPr>
            <w:rFonts w:ascii="Arial" w:hAnsi="Arial" w:cs="Arial"/>
            <w:szCs w:val="24"/>
          </w:rPr>
          <w:t>, 2008)</w:t>
        </w:r>
        <w:r w:rsidRPr="00DB55B1">
          <w:rPr>
            <w:rFonts w:ascii="Arial" w:eastAsia="Arial" w:hAnsi="Arial" w:cs="Arial"/>
            <w:color w:val="000000"/>
          </w:rPr>
          <w:fldChar w:fldCharType="end"/>
        </w:r>
        <w:r w:rsidRPr="00DB55B1">
          <w:rPr>
            <w:rFonts w:ascii="Arial" w:eastAsia="Arial" w:hAnsi="Arial" w:cs="Arial"/>
            <w:color w:val="000000"/>
          </w:rPr>
          <w:t>) and elevated sugar at 30%</w:t>
        </w:r>
        <w:r>
          <w:rPr>
            <w:rFonts w:ascii="Arial" w:eastAsia="Arial" w:hAnsi="Arial" w:cs="Arial"/>
            <w:color w:val="000000"/>
          </w:rPr>
          <w:t>,</w:t>
        </w:r>
        <w:r w:rsidRPr="00DB55B1">
          <w:rPr>
            <w:rFonts w:ascii="Arial" w:eastAsia="Arial" w:hAnsi="Arial" w:cs="Arial"/>
            <w:color w:val="000000"/>
          </w:rPr>
          <w:t xml:space="preserve"> along with a 15% base control nectar solution (</w:t>
        </w:r>
        <w:r w:rsidRPr="00DB55B1">
          <w:rPr>
            <w:rFonts w:ascii="Arial" w:eastAsia="Arial" w:hAnsi="Arial" w:cs="Arial"/>
          </w:rPr>
          <w:t>which</w:t>
        </w:r>
        <w:r w:rsidRPr="00DB55B1">
          <w:rPr>
            <w:rFonts w:ascii="Arial" w:eastAsia="Arial" w:hAnsi="Arial" w:cs="Arial"/>
            <w:color w:val="000000"/>
          </w:rPr>
          <w:t xml:space="preserve"> covers </w:t>
        </w:r>
        <w:r w:rsidRPr="00DB55B1">
          <w:rPr>
            <w:rFonts w:ascii="Arial" w:eastAsia="Arial" w:hAnsi="Arial" w:cs="Arial"/>
            <w:color w:val="000000"/>
          </w:rPr>
          <w:lastRenderedPageBreak/>
          <w:t xml:space="preserve">the low and moderate levels of natural sugar concentrations)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{"citationID":"AkOS4yKP","properties":{"formattedCitation":"(Nicolson {\\i{}et al.}, 2007)","plainCitation":"(Nicolson et al., 2007)","noteIndex":0},"citationItems":[{"id":131,"uris":["http://zotero.org/users/6808850/items/JMFSIRN4"],"itemData":{"id":131,"type":"book","event-place":"Dordrecht","ISBN":"978-1-4020-5936-0","language":"en","note":"OCLC: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(Nicolson </w:t>
        </w:r>
        <w:r w:rsidRPr="00785E72">
          <w:rPr>
            <w:rFonts w:ascii="Arial" w:hAnsi="Arial" w:cs="Arial"/>
            <w:i/>
            <w:iCs/>
            <w:szCs w:val="24"/>
          </w:rPr>
          <w:t>et al.</w:t>
        </w:r>
        <w:r w:rsidRPr="00785E72">
          <w:rPr>
            <w:rFonts w:ascii="Arial" w:hAnsi="Arial" w:cs="Arial"/>
            <w:szCs w:val="24"/>
          </w:rPr>
          <w:t>, 2007)</w:t>
        </w:r>
        <w:r w:rsidRPr="00DB55B1">
          <w:rPr>
            <w:rFonts w:ascii="Arial" w:eastAsia="Arial" w:hAnsi="Arial" w:cs="Arial"/>
            <w:color w:val="000000"/>
          </w:rPr>
          <w:fldChar w:fldCharType="end"/>
        </w:r>
        <w:r w:rsidRPr="00DB55B1">
          <w:rPr>
            <w:rFonts w:ascii="Arial" w:eastAsia="Arial" w:hAnsi="Arial" w:cs="Arial"/>
            <w:color w:val="000000"/>
          </w:rPr>
          <w:t>.</w:t>
        </w:r>
        <w:r>
          <w:rPr>
            <w:rFonts w:ascii="Arial" w:eastAsia="Arial" w:hAnsi="Arial" w:cs="Arial"/>
            <w:color w:val="000000"/>
          </w:rPr>
          <w:t xml:space="preserve"> </w:t>
        </w:r>
        <w:r w:rsidRPr="00277435">
          <w:rPr>
            <w:rFonts w:ascii="Arial" w:eastAsia="Arial" w:hAnsi="Arial" w:cs="Arial"/>
          </w:rPr>
          <w:t xml:space="preserve">These compounds were chosen because they represent a broad range of compounds found across floral nectars and were feasible to obtain. See Supplemental </w:t>
        </w:r>
        <w:r>
          <w:rPr>
            <w:rFonts w:ascii="Arial" w:eastAsia="Arial" w:hAnsi="Arial" w:cs="Arial"/>
          </w:rPr>
          <w:t>methods X</w:t>
        </w:r>
        <w:r w:rsidRPr="00277435">
          <w:rPr>
            <w:rFonts w:ascii="Arial" w:eastAsia="Arial" w:hAnsi="Arial" w:cs="Arial"/>
          </w:rPr>
          <w:t xml:space="preserve"> for the recipes</w:t>
        </w:r>
        <w:r>
          <w:rPr>
            <w:rFonts w:ascii="Arial" w:eastAsia="Arial" w:hAnsi="Arial" w:cs="Arial"/>
          </w:rPr>
          <w:t xml:space="preserve"> and process</w:t>
        </w:r>
        <w:r w:rsidRPr="00277435">
          <w:rPr>
            <w:rFonts w:ascii="Arial" w:eastAsia="Arial" w:hAnsi="Arial" w:cs="Arial"/>
          </w:rPr>
          <w:t xml:space="preserve"> of</w:t>
        </w:r>
        <w:r>
          <w:rPr>
            <w:rFonts w:ascii="Arial" w:eastAsia="Arial" w:hAnsi="Arial" w:cs="Arial"/>
          </w:rPr>
          <w:t xml:space="preserve"> creating</w:t>
        </w:r>
        <w:r w:rsidRPr="00277435">
          <w:rPr>
            <w:rFonts w:ascii="Arial" w:eastAsia="Arial" w:hAnsi="Arial" w:cs="Arial"/>
          </w:rPr>
          <w:t xml:space="preserve"> control </w:t>
        </w:r>
        <w:r w:rsidRPr="00DB55B1">
          <w:rPr>
            <w:rFonts w:ascii="Arial" w:eastAsia="Arial" w:hAnsi="Arial" w:cs="Arial"/>
            <w:color w:val="000000"/>
          </w:rPr>
          <w:t>and treatment “nectars”. </w:t>
        </w:r>
      </w:ins>
    </w:p>
    <w:p w14:paraId="7B6E499E" w14:textId="77777777" w:rsidR="006D5E7E" w:rsidRDefault="006D5E7E" w:rsidP="006D5E7E">
      <w:pPr>
        <w:spacing w:after="0" w:line="360" w:lineRule="auto"/>
        <w:rPr>
          <w:ins w:id="20" w:author="Tobias Mueller" w:date="2022-08-11T08:24:00Z"/>
          <w:rFonts w:ascii="Arial" w:eastAsia="Arial" w:hAnsi="Arial" w:cs="Arial"/>
        </w:rPr>
      </w:pPr>
    </w:p>
    <w:p w14:paraId="510B2BEE" w14:textId="77777777" w:rsidR="006D5E7E" w:rsidRPr="00DB55B1" w:rsidRDefault="006D5E7E" w:rsidP="006D5E7E">
      <w:pPr>
        <w:spacing w:after="0" w:line="360" w:lineRule="auto"/>
        <w:rPr>
          <w:ins w:id="21" w:author="Tobias Mueller" w:date="2022-08-11T08:24:00Z"/>
          <w:rFonts w:ascii="Arial" w:eastAsia="Arial" w:hAnsi="Arial" w:cs="Arial"/>
        </w:rPr>
      </w:pPr>
      <w:ins w:id="22" w:author="Tobias Mueller" w:date="2022-08-11T08:24:00Z">
        <w:r w:rsidRPr="00DB55B1">
          <w:rPr>
            <w:rFonts w:ascii="Arial" w:eastAsia="Arial" w:hAnsi="Arial" w:cs="Arial"/>
            <w:i/>
            <w:color w:val="000000"/>
          </w:rPr>
          <w:t xml:space="preserve">Plate reader growth </w:t>
        </w:r>
        <w:commentRangeStart w:id="23"/>
        <w:r w:rsidRPr="00DB55B1">
          <w:rPr>
            <w:rFonts w:ascii="Arial" w:eastAsia="Arial" w:hAnsi="Arial" w:cs="Arial"/>
            <w:i/>
            <w:color w:val="000000"/>
          </w:rPr>
          <w:t>assay</w:t>
        </w:r>
        <w:r>
          <w:rPr>
            <w:rFonts w:ascii="Arial" w:eastAsia="Arial" w:hAnsi="Arial" w:cs="Arial"/>
            <w:i/>
            <w:color w:val="000000"/>
          </w:rPr>
          <w:t xml:space="preserve"> </w:t>
        </w:r>
      </w:ins>
      <w:commentRangeEnd w:id="23"/>
      <w:ins w:id="24" w:author="Tobias Mueller" w:date="2022-08-31T12:09:00Z">
        <w:r w:rsidR="005E17CD">
          <w:rPr>
            <w:rStyle w:val="CommentReference"/>
          </w:rPr>
          <w:commentReference w:id="23"/>
        </w:r>
      </w:ins>
    </w:p>
    <w:p w14:paraId="324C95D1" w14:textId="4AF5B812" w:rsidR="00F66952" w:rsidRPr="00DB55B1" w:rsidDel="00491AF7" w:rsidRDefault="006D5E7E" w:rsidP="00F66952">
      <w:pPr>
        <w:spacing w:after="0" w:line="360" w:lineRule="auto"/>
        <w:rPr>
          <w:del w:id="25" w:author="Tobias Mueller" w:date="2022-08-31T09:45:00Z"/>
          <w:moveTo w:id="26" w:author="Tobias Mueller" w:date="2022-08-31T09:41:00Z"/>
          <w:rFonts w:ascii="Arial" w:eastAsia="Arial" w:hAnsi="Arial" w:cs="Arial"/>
          <w:color w:val="FF0000"/>
        </w:rPr>
      </w:pPr>
      <w:ins w:id="27" w:author="Tobias Mueller" w:date="2022-08-11T08:24:00Z">
        <w:r w:rsidRPr="00DB55B1">
          <w:rPr>
            <w:rFonts w:ascii="Arial" w:eastAsia="Arial" w:hAnsi="Arial" w:cs="Arial"/>
            <w:color w:val="000000"/>
          </w:rPr>
          <w:t>To test the effect of individual compounds on the growth of single microbe species, we used 96 well plate growth assays and synthetic nectars</w:t>
        </w:r>
      </w:ins>
      <w:ins w:id="28" w:author="Tobias Mueller" w:date="2022-08-12T08:26:00Z">
        <w:r w:rsidR="000A753A">
          <w:rPr>
            <w:rFonts w:ascii="Arial" w:eastAsia="Arial" w:hAnsi="Arial" w:cs="Arial"/>
            <w:color w:val="000000"/>
          </w:rPr>
          <w:t xml:space="preserve"> to observe the change in optical density</w:t>
        </w:r>
      </w:ins>
      <w:ins w:id="29" w:author="Tobias Mueller" w:date="2022-08-12T08:27:00Z">
        <w:r w:rsidR="000A753A">
          <w:rPr>
            <w:rFonts w:ascii="Arial" w:eastAsia="Arial" w:hAnsi="Arial" w:cs="Arial"/>
            <w:color w:val="000000"/>
          </w:rPr>
          <w:t xml:space="preserve"> (OD)</w:t>
        </w:r>
      </w:ins>
      <w:ins w:id="30" w:author="Tobias Mueller" w:date="2022-08-12T08:26:00Z">
        <w:r w:rsidR="000A753A">
          <w:rPr>
            <w:rFonts w:ascii="Arial" w:eastAsia="Arial" w:hAnsi="Arial" w:cs="Arial"/>
            <w:color w:val="000000"/>
          </w:rPr>
          <w:t xml:space="preserve"> </w:t>
        </w:r>
      </w:ins>
      <w:ins w:id="31" w:author="Tobias Mueller" w:date="2022-08-31T09:40:00Z">
        <w:r w:rsidR="00F66952">
          <w:rPr>
            <w:rFonts w:ascii="Arial" w:eastAsia="Arial" w:hAnsi="Arial" w:cs="Arial"/>
            <w:color w:val="000000"/>
          </w:rPr>
          <w:t xml:space="preserve">as a proxy for microbial growth </w:t>
        </w:r>
      </w:ins>
      <w:ins w:id="32" w:author="Tobias Mueller" w:date="2022-08-12T08:27:00Z">
        <w:r w:rsidR="000A753A">
          <w:rPr>
            <w:rFonts w:ascii="Arial" w:eastAsia="Arial" w:hAnsi="Arial" w:cs="Arial"/>
            <w:color w:val="000000"/>
          </w:rPr>
          <w:t xml:space="preserve">with </w:t>
        </w:r>
      </w:ins>
      <w:ins w:id="33" w:author="Tobias Mueller" w:date="2022-08-12T08:28:00Z">
        <w:r w:rsidR="000A753A">
          <w:rPr>
            <w:rFonts w:ascii="Arial" w:eastAsia="Arial" w:hAnsi="Arial" w:cs="Arial"/>
            <w:color w:val="000000"/>
          </w:rPr>
          <w:t xml:space="preserve">OD </w:t>
        </w:r>
      </w:ins>
      <w:ins w:id="34" w:author="Tobias Mueller" w:date="2022-08-12T08:27:00Z">
        <w:r w:rsidR="000A753A" w:rsidRPr="00DB55B1">
          <w:rPr>
            <w:rFonts w:ascii="Arial" w:eastAsia="Arial" w:hAnsi="Arial" w:cs="Arial"/>
            <w:color w:val="000000"/>
          </w:rPr>
          <w:t>measurements at 600 nm every 15 minutes for 72 hours</w:t>
        </w:r>
      </w:ins>
      <w:ins w:id="35" w:author="Tobias Mueller" w:date="2022-08-11T08:24:00Z">
        <w:r w:rsidRPr="00DB55B1">
          <w:rPr>
            <w:rFonts w:ascii="Arial" w:eastAsia="Arial" w:hAnsi="Arial" w:cs="Arial"/>
            <w:color w:val="000000"/>
          </w:rPr>
          <w:t xml:space="preserve"> </w:t>
        </w:r>
        <w:r>
          <w:rPr>
            <w:rFonts w:ascii="Arial" w:eastAsia="Arial" w:hAnsi="Arial" w:cs="Arial"/>
            <w:color w:val="000000"/>
          </w:rPr>
          <w:t>(</w:t>
        </w:r>
        <w:r w:rsidRPr="00DB55B1">
          <w:rPr>
            <w:rFonts w:ascii="Arial" w:eastAsia="Arial" w:hAnsi="Arial" w:cs="Arial"/>
            <w:color w:val="000000"/>
          </w:rPr>
          <w:t xml:space="preserve">see Supplemental </w:t>
        </w:r>
        <w:r>
          <w:rPr>
            <w:rFonts w:ascii="Arial" w:eastAsia="Arial" w:hAnsi="Arial" w:cs="Arial"/>
            <w:color w:val="000000"/>
          </w:rPr>
          <w:t>methods X</w:t>
        </w:r>
        <w:r w:rsidRPr="00DB55B1">
          <w:rPr>
            <w:rFonts w:ascii="Arial" w:eastAsia="Arial" w:hAnsi="Arial" w:cs="Arial"/>
            <w:color w:val="000000"/>
          </w:rPr>
          <w:t xml:space="preserve"> for </w:t>
        </w:r>
      </w:ins>
      <w:ins w:id="36" w:author="Tobias Mueller" w:date="2022-08-12T08:27:00Z">
        <w:r w:rsidR="000A753A">
          <w:rPr>
            <w:rFonts w:ascii="Arial" w:eastAsia="Arial" w:hAnsi="Arial" w:cs="Arial"/>
            <w:color w:val="000000"/>
          </w:rPr>
          <w:t xml:space="preserve">assay </w:t>
        </w:r>
      </w:ins>
      <w:ins w:id="37" w:author="Tobias Mueller" w:date="2022-08-11T08:24:00Z">
        <w:r>
          <w:rPr>
            <w:rFonts w:ascii="Arial" w:eastAsia="Arial" w:hAnsi="Arial" w:cs="Arial"/>
            <w:color w:val="000000"/>
          </w:rPr>
          <w:t xml:space="preserve">methods and </w:t>
        </w:r>
        <w:r w:rsidRPr="00DB55B1">
          <w:rPr>
            <w:rFonts w:ascii="Arial" w:eastAsia="Arial" w:hAnsi="Arial" w:cs="Arial"/>
            <w:color w:val="000000"/>
          </w:rPr>
          <w:t>pl</w:t>
        </w:r>
        <w:r w:rsidRPr="00277435">
          <w:rPr>
            <w:rFonts w:ascii="Arial" w:eastAsia="Arial" w:hAnsi="Arial" w:cs="Arial"/>
          </w:rPr>
          <w:t xml:space="preserve">ate mapping). </w:t>
        </w:r>
      </w:ins>
      <w:ins w:id="38" w:author="Tobias Mueller" w:date="2022-08-31T09:41:00Z">
        <w:r w:rsidR="00F66952" w:rsidRPr="00F66952">
          <w:rPr>
            <w:rFonts w:ascii="Arial" w:eastAsia="Arial" w:hAnsi="Arial" w:cs="Arial"/>
          </w:rPr>
          <w:t xml:space="preserve"> </w:t>
        </w:r>
        <w:r w:rsidR="00F66952">
          <w:rPr>
            <w:rFonts w:ascii="Arial" w:eastAsia="Arial" w:hAnsi="Arial" w:cs="Arial"/>
          </w:rPr>
          <w:t xml:space="preserve">We used </w:t>
        </w:r>
      </w:ins>
      <w:ins w:id="39" w:author="Tobias Mueller" w:date="2022-08-31T09:42:00Z">
        <w:r w:rsidR="00F66952">
          <w:rPr>
            <w:rFonts w:ascii="Arial" w:eastAsia="Arial" w:hAnsi="Arial" w:cs="Arial"/>
          </w:rPr>
          <w:t>mathematical models to fit log</w:t>
        </w:r>
      </w:ins>
      <w:ins w:id="40" w:author="Tobias Mueller" w:date="2022-08-31T09:43:00Z">
        <w:r w:rsidR="0064633A">
          <w:rPr>
            <w:rFonts w:ascii="Arial" w:eastAsia="Arial" w:hAnsi="Arial" w:cs="Arial"/>
          </w:rPr>
          <w:t>arithmic</w:t>
        </w:r>
      </w:ins>
      <w:ins w:id="41" w:author="Tobias Mueller" w:date="2022-08-31T09:42:00Z">
        <w:r w:rsidR="00F66952">
          <w:rPr>
            <w:rFonts w:ascii="Arial" w:eastAsia="Arial" w:hAnsi="Arial" w:cs="Arial"/>
          </w:rPr>
          <w:t xml:space="preserve"> curves to OD </w:t>
        </w:r>
      </w:ins>
      <w:moveToRangeStart w:id="42" w:author="Tobias Mueller" w:date="2022-08-31T09:41:00Z" w:name="move112831319"/>
      <w:moveTo w:id="43" w:author="Tobias Mueller" w:date="2022-08-31T09:41:00Z">
        <w:del w:id="44" w:author="Tobias Mueller" w:date="2022-08-31T09:42:00Z">
          <w:r w:rsidR="00F66952" w:rsidRPr="00DB55B1" w:rsidDel="00F66952">
            <w:rPr>
              <w:rFonts w:ascii="Arial" w:eastAsia="Arial" w:hAnsi="Arial" w:cs="Arial"/>
            </w:rPr>
            <w:delText>To</w:delText>
          </w:r>
        </w:del>
      </w:moveTo>
      <w:ins w:id="45" w:author="Tobias Mueller" w:date="2022-08-31T09:42:00Z">
        <w:r w:rsidR="00F66952">
          <w:rPr>
            <w:rFonts w:ascii="Arial" w:eastAsia="Arial" w:hAnsi="Arial" w:cs="Arial"/>
          </w:rPr>
          <w:t>measurements.</w:t>
        </w:r>
      </w:ins>
      <w:moveTo w:id="46" w:author="Tobias Mueller" w:date="2022-08-31T09:41:00Z">
        <w:ins w:id="47" w:author="Tobias Mueller" w:date="2022-08-31T09:42:00Z">
          <w:r w:rsidR="00F66952" w:rsidRPr="00DB55B1">
            <w:rPr>
              <w:rFonts w:ascii="Arial" w:eastAsia="Arial" w:hAnsi="Arial" w:cs="Arial"/>
            </w:rPr>
            <w:t xml:space="preserve"> </w:t>
          </w:r>
          <w:commentRangeStart w:id="48"/>
          <w:r w:rsidR="00F66952" w:rsidRPr="00DB55B1">
            <w:rPr>
              <w:rFonts w:ascii="Arial" w:eastAsia="Arial" w:hAnsi="Arial" w:cs="Arial"/>
            </w:rPr>
            <w:t>To</w:t>
          </w:r>
        </w:ins>
        <w:r w:rsidR="00F66952" w:rsidRPr="00DB55B1">
          <w:rPr>
            <w:rFonts w:ascii="Arial" w:eastAsia="Arial" w:hAnsi="Arial" w:cs="Arial"/>
          </w:rPr>
          <w:t xml:space="preserve"> control for variation in growth among plates, we divided the mean growth of control wells for each microbe on each p</w:t>
        </w:r>
        <w:r w:rsidR="00F66952" w:rsidRPr="00DB55B1">
          <w:rPr>
            <w:rFonts w:ascii="Arial" w:eastAsia="Arial" w:hAnsi="Arial" w:cs="Arial"/>
            <w:color w:val="202122"/>
          </w:rPr>
          <w:t>late by the mean growth of that microbe’s control wells across all plates giving us a plate-specific growth ratio. We then multiplied the treatment wells on a given plate by that plate-specific ratio</w:t>
        </w:r>
      </w:moveTo>
      <w:commentRangeEnd w:id="48"/>
      <w:r w:rsidR="0064633A">
        <w:rPr>
          <w:rStyle w:val="CommentReference"/>
        </w:rPr>
        <w:commentReference w:id="48"/>
      </w:r>
      <w:moveTo w:id="49" w:author="Tobias Mueller" w:date="2022-08-31T09:41:00Z">
        <w:r w:rsidR="00F66952" w:rsidRPr="00DB55B1">
          <w:rPr>
            <w:rFonts w:ascii="Arial" w:eastAsia="Arial" w:hAnsi="Arial" w:cs="Arial"/>
            <w:color w:val="202122"/>
          </w:rPr>
          <w:t xml:space="preserve">. To compare a treatment's relative impact on growth across microbes, we scaled all microbes’ </w:t>
        </w:r>
      </w:moveTo>
      <w:ins w:id="50" w:author="Tobias Mueller" w:date="2022-08-31T09:43:00Z">
        <w:r w:rsidR="0064633A">
          <w:rPr>
            <w:rFonts w:ascii="Arial" w:eastAsia="Arial" w:hAnsi="Arial" w:cs="Arial"/>
            <w:color w:val="202122"/>
          </w:rPr>
          <w:t>growth rate (</w:t>
        </w:r>
      </w:ins>
      <w:moveTo w:id="51" w:author="Tobias Mueller" w:date="2022-08-31T09:41:00Z">
        <w:r w:rsidR="00F66952" w:rsidRPr="00DB55B1">
          <w:rPr>
            <w:rFonts w:ascii="Cambria Math" w:eastAsia="Cambria Math" w:hAnsi="Cambria Math" w:cs="Cambria Math"/>
            <w:color w:val="000000"/>
          </w:rPr>
          <w:t>𝛍</w:t>
        </w:r>
      </w:moveTo>
      <w:ins w:id="52" w:author="Tobias Mueller" w:date="2022-08-31T09:43:00Z">
        <w:r w:rsidR="0064633A">
          <w:rPr>
            <w:rFonts w:ascii="Cambria Math" w:eastAsia="Cambria Math" w:hAnsi="Cambria Math" w:cs="Cambria Math"/>
            <w:color w:val="000000"/>
          </w:rPr>
          <w:t>)</w:t>
        </w:r>
      </w:ins>
      <w:moveTo w:id="53" w:author="Tobias Mueller" w:date="2022-08-31T09:41:00Z">
        <w:r w:rsidR="00F66952" w:rsidRPr="00DB55B1">
          <w:rPr>
            <w:rFonts w:ascii="Arial" w:eastAsia="Cambria Math" w:hAnsi="Arial" w:cs="Arial"/>
            <w:color w:val="000000"/>
          </w:rPr>
          <w:t xml:space="preserve"> and </w:t>
        </w:r>
      </w:moveTo>
      <w:ins w:id="54" w:author="Tobias Mueller" w:date="2022-08-31T09:43:00Z">
        <w:r w:rsidR="0064633A">
          <w:rPr>
            <w:rFonts w:ascii="Arial" w:eastAsia="Cambria Math" w:hAnsi="Arial" w:cs="Arial"/>
            <w:color w:val="000000"/>
          </w:rPr>
          <w:t>maximum growth (</w:t>
        </w:r>
      </w:ins>
      <w:moveTo w:id="55" w:author="Tobias Mueller" w:date="2022-08-31T09:41:00Z">
        <w:r w:rsidR="00F66952" w:rsidRPr="00DB55B1">
          <w:rPr>
            <w:rFonts w:ascii="Cambria Math" w:eastAsia="Cambria Math" w:hAnsi="Cambria Math" w:cs="Cambria Math"/>
            <w:color w:val="000000"/>
          </w:rPr>
          <w:t>𝚨</w:t>
        </w:r>
      </w:moveTo>
      <w:ins w:id="56" w:author="Tobias Mueller" w:date="2022-08-31T09:44:00Z">
        <w:r w:rsidR="0064633A">
          <w:rPr>
            <w:rFonts w:ascii="Cambria Math" w:eastAsia="Cambria Math" w:hAnsi="Cambria Math" w:cs="Cambria Math"/>
            <w:color w:val="000000"/>
          </w:rPr>
          <w:t>)</w:t>
        </w:r>
      </w:ins>
      <w:moveTo w:id="57" w:author="Tobias Mueller" w:date="2022-08-31T09:41:00Z">
        <w:r w:rsidR="00F66952" w:rsidRPr="00DB55B1">
          <w:rPr>
            <w:rFonts w:ascii="Arial" w:eastAsia="Arial" w:hAnsi="Arial" w:cs="Arial"/>
            <w:color w:val="202122"/>
          </w:rPr>
          <w:t xml:space="preserve">. This was done by adjusting growth relative to each microbe’s growth in control nectar across all </w:t>
        </w:r>
        <w:r w:rsidR="00F66952" w:rsidRPr="00BE2AFD">
          <w:rPr>
            <w:rFonts w:ascii="Arial" w:eastAsia="Arial" w:hAnsi="Arial" w:cs="Arial"/>
            <w:color w:val="202122"/>
          </w:rPr>
          <w:t xml:space="preserve">plates </w:t>
        </w:r>
        <w:r w:rsidR="00F66952" w:rsidRPr="00BE2AFD">
          <w:rPr>
            <w:rFonts w:ascii="Arial" w:eastAsia="Arial" w:hAnsi="Arial" w:cs="Arial"/>
            <w:i/>
            <w:iCs/>
            <w:color w:val="202122"/>
          </w:rPr>
          <w:t>log (</w:t>
        </w:r>
        <w:r w:rsidR="00F66952" w:rsidRPr="00BE2AFD">
          <w:rPr>
            <w:rFonts w:ascii="Arial" w:eastAsia="Arial" w:hAnsi="Arial" w:cs="Arial"/>
            <w:i/>
            <w:color w:val="202122"/>
          </w:rPr>
          <w:t xml:space="preserve">(scaled value = treatment </w:t>
        </w:r>
        <w:r w:rsidR="00F66952" w:rsidRPr="00BE2AFD">
          <w:rPr>
            <w:rFonts w:ascii="Cambria Math" w:eastAsia="Cambria Math" w:hAnsi="Cambria Math" w:cs="Cambria Math"/>
            <w:color w:val="000000"/>
          </w:rPr>
          <w:t>𝛍</w:t>
        </w:r>
        <w:r w:rsidR="00F66952" w:rsidRPr="00BE2AFD">
          <w:rPr>
            <w:rFonts w:ascii="Arial" w:eastAsia="Cambria Math" w:hAnsi="Arial" w:cs="Arial"/>
            <w:color w:val="000000"/>
          </w:rPr>
          <w:t xml:space="preserve"> or </w:t>
        </w:r>
        <w:r w:rsidR="00F66952" w:rsidRPr="00BE2AFD">
          <w:rPr>
            <w:rFonts w:ascii="Cambria Math" w:eastAsia="Cambria Math" w:hAnsi="Cambria Math" w:cs="Cambria Math"/>
            <w:color w:val="000000"/>
          </w:rPr>
          <w:t>𝚨</w:t>
        </w:r>
        <w:r w:rsidR="00F66952" w:rsidRPr="00BE2AFD">
          <w:rPr>
            <w:rFonts w:ascii="Arial" w:eastAsia="Arial" w:hAnsi="Arial" w:cs="Arial"/>
            <w:i/>
            <w:color w:val="202122"/>
          </w:rPr>
          <w:t xml:space="preserve"> / mean control </w:t>
        </w:r>
        <w:r w:rsidR="00F66952" w:rsidRPr="00BE2AFD">
          <w:rPr>
            <w:rFonts w:ascii="Cambria Math" w:eastAsia="Cambria Math" w:hAnsi="Cambria Math" w:cs="Cambria Math"/>
            <w:color w:val="000000"/>
          </w:rPr>
          <w:t>𝛍</w:t>
        </w:r>
        <w:r w:rsidR="00F66952" w:rsidRPr="00BE2AFD">
          <w:rPr>
            <w:rFonts w:ascii="Arial" w:eastAsia="Cambria Math" w:hAnsi="Arial" w:cs="Arial"/>
            <w:color w:val="000000"/>
          </w:rPr>
          <w:t xml:space="preserve"> or </w:t>
        </w:r>
        <w:r w:rsidR="00F66952" w:rsidRPr="00BE2AFD">
          <w:rPr>
            <w:rFonts w:ascii="Cambria Math" w:eastAsia="Cambria Math" w:hAnsi="Cambria Math" w:cs="Cambria Math"/>
            <w:color w:val="000000"/>
          </w:rPr>
          <w:t>𝚨</w:t>
        </w:r>
        <w:r w:rsidR="00F66952" w:rsidRPr="00BE2AFD">
          <w:rPr>
            <w:rFonts w:ascii="Arial" w:eastAsia="Arial" w:hAnsi="Arial" w:cs="Arial"/>
            <w:i/>
            <w:color w:val="202122"/>
          </w:rPr>
          <w:t>) + 1)</w:t>
        </w:r>
        <w:r w:rsidR="00F66952" w:rsidRPr="00BE2AFD">
          <w:rPr>
            <w:rFonts w:ascii="Arial" w:eastAsia="Arial" w:hAnsi="Arial" w:cs="Arial"/>
            <w:iCs/>
            <w:color w:val="202122"/>
          </w:rPr>
          <w:t>.</w:t>
        </w:r>
        <w:r w:rsidR="00F66952" w:rsidRPr="00BE2AFD">
          <w:rPr>
            <w:rFonts w:ascii="Arial" w:eastAsia="Arial" w:hAnsi="Arial" w:cs="Arial"/>
            <w:i/>
            <w:color w:val="202122"/>
          </w:rPr>
          <w:t xml:space="preserve"> </w:t>
        </w:r>
        <w:r w:rsidR="00F66952" w:rsidRPr="00BE2AFD">
          <w:rPr>
            <w:rFonts w:ascii="Arial" w:eastAsia="Arial" w:hAnsi="Arial" w:cs="Arial"/>
            <w:color w:val="202122"/>
          </w:rPr>
          <w:t xml:space="preserve">A scaled value over </w:t>
        </w:r>
        <w:r w:rsidR="00F66952" w:rsidRPr="00BE2AFD">
          <w:rPr>
            <w:rFonts w:ascii="Arial" w:eastAsia="Arial" w:hAnsi="Arial" w:cs="Arial"/>
            <w:i/>
            <w:iCs/>
            <w:color w:val="202122"/>
          </w:rPr>
          <w:t>log(2)</w:t>
        </w:r>
        <w:r w:rsidR="00F66952" w:rsidRPr="00BE2AFD">
          <w:rPr>
            <w:rFonts w:ascii="Arial" w:eastAsia="Arial" w:hAnsi="Arial" w:cs="Arial"/>
            <w:color w:val="202122"/>
          </w:rPr>
          <w:t xml:space="preserve"> indicates a treatment </w:t>
        </w:r>
        <w:r w:rsidR="00F66952" w:rsidRPr="00BE2AFD">
          <w:rPr>
            <w:rFonts w:ascii="Cambria Math" w:eastAsia="Cambria Math" w:hAnsi="Cambria Math" w:cs="Cambria Math"/>
            <w:color w:val="000000"/>
          </w:rPr>
          <w:t>𝛍</w:t>
        </w:r>
        <w:r w:rsidR="00F66952" w:rsidRPr="00BE2AFD">
          <w:rPr>
            <w:rFonts w:ascii="Arial" w:eastAsia="Cambria Math" w:hAnsi="Arial" w:cs="Arial"/>
            <w:color w:val="000000"/>
          </w:rPr>
          <w:t xml:space="preserve"> or </w:t>
        </w:r>
        <w:r w:rsidR="00F66952" w:rsidRPr="00BE2AFD">
          <w:rPr>
            <w:rFonts w:ascii="Cambria Math" w:eastAsia="Cambria Math" w:hAnsi="Cambria Math" w:cs="Cambria Math"/>
            <w:color w:val="000000"/>
          </w:rPr>
          <w:t>𝚨</w:t>
        </w:r>
        <w:r w:rsidR="00F66952" w:rsidRPr="00BE2AFD">
          <w:rPr>
            <w:rFonts w:ascii="Arial" w:eastAsia="Arial" w:hAnsi="Arial" w:cs="Arial"/>
            <w:color w:val="202122"/>
          </w:rPr>
          <w:t xml:space="preserve"> greater than that microbe’s control and scaled value below </w:t>
        </w:r>
        <w:r w:rsidR="00F66952" w:rsidRPr="00BE2AFD">
          <w:rPr>
            <w:rFonts w:ascii="Arial" w:eastAsia="Arial" w:hAnsi="Arial" w:cs="Arial"/>
            <w:i/>
            <w:iCs/>
            <w:color w:val="202122"/>
          </w:rPr>
          <w:t>log(2)</w:t>
        </w:r>
        <w:r w:rsidR="00F66952" w:rsidRPr="00BE2AFD">
          <w:rPr>
            <w:rFonts w:ascii="Arial" w:eastAsia="Arial" w:hAnsi="Arial" w:cs="Arial"/>
            <w:color w:val="202122"/>
          </w:rPr>
          <w:t xml:space="preserve"> indicates a </w:t>
        </w:r>
        <w:r w:rsidR="00F66952" w:rsidRPr="00BE2AFD">
          <w:rPr>
            <w:rFonts w:ascii="Cambria Math" w:eastAsia="Cambria Math" w:hAnsi="Cambria Math" w:cs="Cambria Math"/>
            <w:color w:val="000000"/>
          </w:rPr>
          <w:t>𝛍</w:t>
        </w:r>
        <w:r w:rsidR="00F66952" w:rsidRPr="00BE2AFD">
          <w:rPr>
            <w:rFonts w:ascii="Arial" w:eastAsia="Cambria Math" w:hAnsi="Arial" w:cs="Arial"/>
            <w:color w:val="000000"/>
          </w:rPr>
          <w:t xml:space="preserve"> or </w:t>
        </w:r>
        <w:r w:rsidR="00F66952" w:rsidRPr="00BE2AFD">
          <w:rPr>
            <w:rFonts w:ascii="Cambria Math" w:eastAsia="Cambria Math" w:hAnsi="Cambria Math" w:cs="Cambria Math"/>
            <w:color w:val="000000"/>
          </w:rPr>
          <w:t>𝚨</w:t>
        </w:r>
        <w:r w:rsidR="00F66952" w:rsidRPr="00BE2AFD">
          <w:rPr>
            <w:rFonts w:ascii="Arial" w:eastAsia="Arial" w:hAnsi="Arial" w:cs="Arial"/>
            <w:color w:val="202122"/>
          </w:rPr>
          <w:t xml:space="preserve"> lower tha</w:t>
        </w:r>
        <w:r w:rsidR="00F66952" w:rsidRPr="00BE2AFD">
          <w:rPr>
            <w:rFonts w:ascii="Arial" w:eastAsia="Arial" w:hAnsi="Arial" w:cs="Arial"/>
          </w:rPr>
          <w:t>n that microbe’s control. These transformations allow us to compare the effects of nectar compounds across many microbes that varied in absolute growth.</w:t>
        </w:r>
      </w:moveTo>
    </w:p>
    <w:moveToRangeEnd w:id="42"/>
    <w:p w14:paraId="34A13B47" w14:textId="3F1C45F3" w:rsidR="006D5E7E" w:rsidRPr="00DB55B1" w:rsidRDefault="006D5E7E" w:rsidP="006D5E7E">
      <w:pPr>
        <w:spacing w:after="0" w:line="360" w:lineRule="auto"/>
        <w:rPr>
          <w:ins w:id="58" w:author="Tobias Mueller" w:date="2022-08-11T08:24:00Z"/>
          <w:rFonts w:ascii="Arial" w:eastAsia="Arial" w:hAnsi="Arial" w:cs="Arial"/>
        </w:rPr>
      </w:pPr>
    </w:p>
    <w:p w14:paraId="286BE943" w14:textId="5A2B99E8" w:rsidR="006D5E7E" w:rsidRDefault="006D5E7E" w:rsidP="006D5E7E">
      <w:pPr>
        <w:spacing w:after="0" w:line="360" w:lineRule="auto"/>
        <w:rPr>
          <w:ins w:id="59" w:author="Tobias Mueller" w:date="2022-08-11T08:24:00Z"/>
          <w:rFonts w:ascii="Arial" w:eastAsia="Arial" w:hAnsi="Arial" w:cs="Arial"/>
        </w:rPr>
      </w:pPr>
    </w:p>
    <w:p w14:paraId="0ECB6C44" w14:textId="77777777" w:rsidR="006D5E7E" w:rsidRPr="00DB55B1" w:rsidRDefault="006D5E7E" w:rsidP="006D5E7E">
      <w:pPr>
        <w:spacing w:after="0" w:line="360" w:lineRule="auto"/>
        <w:rPr>
          <w:moveTo w:id="60" w:author="Tobias Mueller" w:date="2022-08-11T08:25:00Z"/>
          <w:rFonts w:ascii="Arial" w:eastAsia="Arial" w:hAnsi="Arial" w:cs="Arial"/>
        </w:rPr>
      </w:pPr>
      <w:moveToRangeStart w:id="61" w:author="Tobias Mueller" w:date="2022-08-11T08:25:00Z" w:name="move111098726"/>
      <w:moveTo w:id="62" w:author="Tobias Mueller" w:date="2022-08-11T08:25:00Z">
        <w:r w:rsidRPr="00DB55B1">
          <w:rPr>
            <w:rFonts w:ascii="Arial" w:eastAsia="Arial" w:hAnsi="Arial" w:cs="Arial"/>
            <w:i/>
          </w:rPr>
          <w:t>Treatment impacts across all microbes</w:t>
        </w:r>
      </w:moveTo>
    </w:p>
    <w:p w14:paraId="2D052DBE" w14:textId="77777777" w:rsidR="006D5E7E" w:rsidRPr="00066987" w:rsidRDefault="006D5E7E" w:rsidP="006D5E7E">
      <w:pPr>
        <w:spacing w:after="0" w:line="360" w:lineRule="auto"/>
        <w:rPr>
          <w:moveTo w:id="63" w:author="Tobias Mueller" w:date="2022-08-11T08:25:00Z"/>
          <w:rFonts w:ascii="Arial" w:eastAsia="Arial" w:hAnsi="Arial" w:cs="Arial"/>
        </w:rPr>
      </w:pPr>
      <w:moveTo w:id="64" w:author="Tobias Mueller" w:date="2022-08-11T08:25:00Z">
        <w:r w:rsidRPr="00DB55B1">
          <w:rPr>
            <w:rFonts w:ascii="Arial" w:eastAsia="Arial" w:hAnsi="Arial" w:cs="Arial"/>
          </w:rPr>
          <w:t>Nectar compounds differed in their effect on maximum scaled OD (Figure 1); H</w:t>
        </w:r>
        <w:r w:rsidRPr="00DB55B1">
          <w:rPr>
            <w:rFonts w:ascii="Arial" w:eastAsia="Arial" w:hAnsi="Arial" w:cs="Arial"/>
            <w:vertAlign w:val="subscript"/>
          </w:rPr>
          <w:t>2</w:t>
        </w:r>
        <w:r w:rsidRPr="00DB55B1">
          <w:rPr>
            <w:rFonts w:ascii="Arial" w:eastAsia="Arial" w:hAnsi="Arial" w:cs="Arial"/>
          </w:rPr>
          <w:t>O</w:t>
        </w:r>
        <w:r w:rsidRPr="00DB55B1">
          <w:rPr>
            <w:rFonts w:ascii="Arial" w:eastAsia="Arial" w:hAnsi="Arial" w:cs="Arial"/>
            <w:vertAlign w:val="subscript"/>
          </w:rPr>
          <w:t xml:space="preserve">2 </w:t>
        </w:r>
        <w:r w:rsidRPr="00DB55B1">
          <w:rPr>
            <w:rFonts w:ascii="Arial" w:eastAsia="Arial" w:hAnsi="Arial" w:cs="Arial"/>
          </w:rPr>
          <w:t>strongly suppressed the growth of most microbes at 2mM (</w:t>
        </w:r>
        <w:r>
          <w:rPr>
            <w:rFonts w:ascii="Arial" w:eastAsia="Arial" w:hAnsi="Arial" w:cs="Arial"/>
          </w:rPr>
          <w:t>negative binomial</w:t>
        </w:r>
        <w:r w:rsidRPr="00DB55B1">
          <w:rPr>
            <w:rFonts w:ascii="Arial" w:eastAsia="Arial" w:hAnsi="Arial" w:cs="Arial"/>
          </w:rPr>
          <w:t xml:space="preserve"> model </w:t>
        </w:r>
        <w:r>
          <w:rPr>
            <w:rFonts w:ascii="Arial" w:eastAsia="Arial" w:hAnsi="Arial" w:cs="Arial"/>
          </w:rPr>
          <w:t>coefficients</w:t>
        </w:r>
        <w:r w:rsidRPr="00DB55B1">
          <w:rPr>
            <w:rFonts w:ascii="Arial" w:eastAsia="Arial" w:hAnsi="Arial" w:cs="Arial"/>
          </w:rPr>
          <w:t xml:space="preserve"> and standard error</w:t>
        </w:r>
        <w:r w:rsidRPr="00066987">
          <w:rPr>
            <w:rFonts w:ascii="Arial" w:eastAsia="Arial" w:hAnsi="Arial" w:cs="Arial"/>
          </w:rPr>
          <w:t xml:space="preserve">: -0.9 +/- 0.27, p &lt; 0.001) and 4mM (-1.95 +/- 0.39, p &lt; 0.001). 30% sucrose (-0.07 +/- 0.18, p = 0.7), LTP (-0.08 +/- 0.18, p = 0.64), linalool (-0.13 +/- 0.18, p = 0.49) and EtOH had no significant effect (0.06 +/- 0.17, p = 0.75). In contrast, the diterpene alkaloid deltaline increased maximum OD overall (0.34 +/- 0.15, p = .03). Scaled maximum OD was correlated with scaled maximum growth rate (r = 0.67, p &lt; 0.001) and effects of treatments on both were congruent, although not identical (Supplemental Figure 2).  </w:t>
        </w:r>
      </w:moveTo>
    </w:p>
    <w:p w14:paraId="3AB89EFA" w14:textId="77777777" w:rsidR="006D5E7E" w:rsidRPr="00066987" w:rsidRDefault="006D5E7E" w:rsidP="006D5E7E">
      <w:pPr>
        <w:spacing w:after="0" w:line="360" w:lineRule="auto"/>
        <w:rPr>
          <w:moveTo w:id="65" w:author="Tobias Mueller" w:date="2022-08-11T08:25:00Z"/>
          <w:rFonts w:ascii="Arial" w:eastAsia="Arial" w:hAnsi="Arial" w:cs="Arial"/>
        </w:rPr>
      </w:pPr>
    </w:p>
    <w:p w14:paraId="57B7A533" w14:textId="77777777" w:rsidR="006D5E7E" w:rsidRPr="00066987" w:rsidRDefault="006D5E7E" w:rsidP="006D5E7E">
      <w:pPr>
        <w:spacing w:after="0" w:line="360" w:lineRule="auto"/>
        <w:rPr>
          <w:moveTo w:id="66" w:author="Tobias Mueller" w:date="2022-08-11T08:25:00Z"/>
          <w:rFonts w:ascii="Arial" w:eastAsia="Arial" w:hAnsi="Arial" w:cs="Arial"/>
        </w:rPr>
      </w:pPr>
      <w:moveTo w:id="67" w:author="Tobias Mueller" w:date="2022-08-11T08:25:00Z">
        <w:r w:rsidRPr="00066987">
          <w:rPr>
            <w:rFonts w:ascii="Arial" w:eastAsia="Arial" w:hAnsi="Arial" w:cs="Arial"/>
            <w:i/>
          </w:rPr>
          <w:t>Microbe-specific response to treatments</w:t>
        </w:r>
      </w:moveTo>
    </w:p>
    <w:p w14:paraId="3B498133" w14:textId="5C16BD07" w:rsidR="006D5E7E" w:rsidRPr="00066987" w:rsidRDefault="006D5E7E" w:rsidP="006D5E7E">
      <w:pPr>
        <w:spacing w:after="0" w:line="360" w:lineRule="auto"/>
        <w:rPr>
          <w:moveTo w:id="68" w:author="Tobias Mueller" w:date="2022-08-11T08:25:00Z"/>
          <w:rFonts w:ascii="Arial" w:eastAsia="Arial" w:hAnsi="Arial" w:cs="Arial"/>
          <w:strike/>
        </w:rPr>
      </w:pPr>
      <w:moveTo w:id="69" w:author="Tobias Mueller" w:date="2022-08-11T08:25:00Z">
        <w:r w:rsidRPr="00066987">
          <w:rPr>
            <w:rFonts w:ascii="Arial" w:eastAsia="Arial" w:hAnsi="Arial" w:cs="Arial"/>
          </w:rPr>
          <w:lastRenderedPageBreak/>
          <w:t xml:space="preserve">Microbial species varied in their maximum OD and growth rate in control </w:t>
        </w:r>
        <w:del w:id="70" w:author="Tobias Mueller" w:date="2022-08-12T08:28:00Z">
          <w:r w:rsidRPr="00066987" w:rsidDel="000A753A">
            <w:rPr>
              <w:rFonts w:ascii="Arial" w:eastAsia="Arial" w:hAnsi="Arial" w:cs="Arial"/>
            </w:rPr>
            <w:delText>conditions</w:delText>
          </w:r>
        </w:del>
      </w:moveTo>
      <w:ins w:id="71" w:author="Tobias Mueller" w:date="2022-08-12T08:28:00Z">
        <w:r w:rsidR="000A753A">
          <w:rPr>
            <w:rFonts w:ascii="Arial" w:eastAsia="Arial" w:hAnsi="Arial" w:cs="Arial"/>
          </w:rPr>
          <w:t>nectar</w:t>
        </w:r>
      </w:ins>
      <w:moveTo w:id="72" w:author="Tobias Mueller" w:date="2022-08-11T08:25:00Z">
        <w:r w:rsidRPr="00066987">
          <w:rPr>
            <w:rFonts w:ascii="Arial" w:eastAsia="Arial" w:hAnsi="Arial" w:cs="Arial"/>
          </w:rPr>
          <w:t xml:space="preserve"> and in response to treatment</w:t>
        </w:r>
      </w:moveTo>
      <w:ins w:id="73" w:author="Tobias Mueller" w:date="2022-08-12T08:28:00Z">
        <w:r w:rsidR="000A753A">
          <w:rPr>
            <w:rFonts w:ascii="Arial" w:eastAsia="Arial" w:hAnsi="Arial" w:cs="Arial"/>
          </w:rPr>
          <w:t xml:space="preserve"> additions</w:t>
        </w:r>
      </w:ins>
      <w:moveTo w:id="74" w:author="Tobias Mueller" w:date="2022-08-11T08:25:00Z">
        <w:del w:id="75" w:author="Tobias Mueller" w:date="2022-08-12T08:28:00Z">
          <w:r w:rsidRPr="00066987" w:rsidDel="000A753A">
            <w:rPr>
              <w:rFonts w:ascii="Arial" w:eastAsia="Arial" w:hAnsi="Arial" w:cs="Arial"/>
            </w:rPr>
            <w:delText>s</w:delText>
          </w:r>
        </w:del>
        <w:r w:rsidRPr="00066987">
          <w:rPr>
            <w:rFonts w:ascii="Arial" w:eastAsia="Arial" w:hAnsi="Arial" w:cs="Arial"/>
          </w:rPr>
          <w:t xml:space="preserve"> (Supplemental Figures 3-4, p &lt; 0.05). All microbes were impacted by at least one treatment, but treatments differed in their effect on maximum OD (Figure 2) and growth rate (Figure 3) across microbial species. Species’ responses to nectar composition depended on the specific nectar compound tested: no microbe had significantly reduced maximum OD or growth rate across all treatments (Figure 2). When comparing across all treatments, the scaled maximum OD was not significantly different across degrees of nectar specialization (p &gt; 0.05; Figure 4a), however, scaled growth rate was significantly different: microbes infrequently isolated from nectar had a lower scaled growth rate than both the highly and medium </w:t>
        </w:r>
      </w:moveTo>
      <w:sdt>
        <w:sdtPr>
          <w:rPr>
            <w:rFonts w:ascii="Arial" w:hAnsi="Arial" w:cs="Arial"/>
          </w:rPr>
          <w:tag w:val="goog_rdk_3"/>
          <w:id w:val="1420601455"/>
        </w:sdtPr>
        <w:sdtContent/>
      </w:sdt>
      <w:moveTo w:id="76" w:author="Tobias Mueller" w:date="2022-08-11T08:25:00Z">
        <w:r w:rsidRPr="00066987">
          <w:rPr>
            <w:rFonts w:ascii="Arial" w:eastAsia="Arial" w:hAnsi="Arial" w:cs="Arial"/>
          </w:rPr>
          <w:t>specialized group (p &lt; 0.05; Figure 4b).</w:t>
        </w:r>
      </w:moveTo>
    </w:p>
    <w:p w14:paraId="0DEE5C0B" w14:textId="77777777" w:rsidR="006D5E7E" w:rsidRPr="00066987" w:rsidRDefault="006D5E7E" w:rsidP="006D5E7E">
      <w:pPr>
        <w:spacing w:after="0" w:line="360" w:lineRule="auto"/>
        <w:rPr>
          <w:moveTo w:id="77" w:author="Tobias Mueller" w:date="2022-08-11T08:25:00Z"/>
          <w:rFonts w:ascii="Arial" w:eastAsia="Arial" w:hAnsi="Arial" w:cs="Arial"/>
        </w:rPr>
      </w:pPr>
    </w:p>
    <w:p w14:paraId="0C4DD5A9" w14:textId="77777777" w:rsidR="006D5E7E" w:rsidRPr="00066987" w:rsidRDefault="006D5E7E" w:rsidP="006D5E7E">
      <w:pPr>
        <w:spacing w:after="0" w:line="360" w:lineRule="auto"/>
        <w:rPr>
          <w:moveTo w:id="78" w:author="Tobias Mueller" w:date="2022-08-11T08:25:00Z"/>
          <w:rFonts w:ascii="Arial" w:eastAsia="Arial" w:hAnsi="Arial" w:cs="Arial"/>
        </w:rPr>
      </w:pPr>
      <w:moveTo w:id="79" w:author="Tobias Mueller" w:date="2022-08-11T08:25:00Z">
        <w:r w:rsidRPr="00066987">
          <w:rPr>
            <w:rFonts w:ascii="Arial" w:eastAsia="Arial" w:hAnsi="Arial" w:cs="Arial"/>
            <w:i/>
          </w:rPr>
          <w:t>Differences between yeast and bacteria</w:t>
        </w:r>
      </w:moveTo>
    </w:p>
    <w:p w14:paraId="210A68B2" w14:textId="71A3AE03" w:rsidR="006D5E7E" w:rsidRPr="00DB55B1" w:rsidRDefault="006D5E7E" w:rsidP="006D5E7E">
      <w:pPr>
        <w:spacing w:after="0" w:line="360" w:lineRule="auto"/>
        <w:rPr>
          <w:moveTo w:id="80" w:author="Tobias Mueller" w:date="2022-08-11T08:25:00Z"/>
          <w:rFonts w:ascii="Arial" w:eastAsia="Arial" w:hAnsi="Arial" w:cs="Arial"/>
        </w:rPr>
      </w:pPr>
      <w:moveTo w:id="81" w:author="Tobias Mueller" w:date="2022-08-11T08:25:00Z">
        <w:r w:rsidRPr="00066987">
          <w:rPr>
            <w:rFonts w:ascii="Arial" w:eastAsia="Arial" w:hAnsi="Arial" w:cs="Arial"/>
          </w:rPr>
          <w:t xml:space="preserve">Yeasts and bacteria differed significantly in the maximum OD attained, with yeasts (0.82 +/- 0.35, p = 0.04) having a higher max OD than bacteria (0.01 +/- 0.25, p = 0.96) (Supplemental </w:t>
        </w:r>
      </w:moveTo>
      <w:ins w:id="82" w:author="Tobias Mueller" w:date="2022-09-10T00:29:00Z">
        <w:r w:rsidR="00FD304F">
          <w:rPr>
            <w:rFonts w:ascii="Arial" w:eastAsia="Arial" w:hAnsi="Arial" w:cs="Arial"/>
          </w:rPr>
          <w:t>v c9c</w:t>
        </w:r>
      </w:ins>
      <w:moveTo w:id="83" w:author="Tobias Mueller" w:date="2022-08-11T08:25:00Z">
        <w:r w:rsidRPr="00066987">
          <w:rPr>
            <w:rFonts w:ascii="Arial" w:eastAsia="Arial" w:hAnsi="Arial" w:cs="Arial"/>
          </w:rPr>
          <w:t xml:space="preserve">Figure 5a). </w:t>
        </w:r>
      </w:moveTo>
      <w:ins w:id="84" w:author="Tobias Mueller" w:date="2022-09-10T00:29:00Z">
        <w:r w:rsidR="00FD304F">
          <w:rPr>
            <w:rFonts w:ascii="Arial" w:eastAsia="Arial" w:hAnsi="Arial" w:cs="Arial"/>
          </w:rPr>
          <w:t>ccccc560</w:t>
        </w:r>
      </w:ins>
      <w:moveTo w:id="85" w:author="Tobias Mueller" w:date="2022-08-11T08:25:00Z">
        <w:r w:rsidRPr="00066987">
          <w:rPr>
            <w:rFonts w:ascii="Arial" w:eastAsia="Arial" w:hAnsi="Arial" w:cs="Arial"/>
          </w:rPr>
          <w:t xml:space="preserve">When assaying treatments’ scaled impact on max OD, yeast (-0.05 +/- 0.12, p = 0.67) </w:t>
        </w:r>
        <w:r>
          <w:rPr>
            <w:rFonts w:ascii="Arial" w:eastAsia="Arial" w:hAnsi="Arial" w:cs="Arial"/>
          </w:rPr>
          <w:t xml:space="preserve">were significantly less affected by treatments </w:t>
        </w:r>
        <w:r w:rsidRPr="00066987">
          <w:rPr>
            <w:rFonts w:ascii="Arial" w:eastAsia="Arial" w:hAnsi="Arial" w:cs="Arial"/>
          </w:rPr>
          <w:t>compared to bacteria (-0.7 +/- 0.25, p = 0.004) (Supplemental Figure 5b), suggesting that yeasts may be more resistant to the inhibitory effects of nectar chemicals than bacteria</w:t>
        </w:r>
      </w:moveTo>
      <w:ins w:id="86" w:author="Tobias Mueller" w:date="2022-09-06T16:59:00Z">
        <w:r w:rsidR="00B96214">
          <w:rPr>
            <w:rFonts w:ascii="Arial" w:eastAsia="Arial" w:hAnsi="Arial" w:cs="Arial"/>
          </w:rPr>
          <w:t xml:space="preserve">, </w:t>
        </w:r>
        <w:r w:rsidR="00B96214" w:rsidRPr="00B96214">
          <w:rPr>
            <w:rFonts w:ascii="Arial" w:eastAsia="Arial" w:hAnsi="Arial" w:cs="Arial"/>
            <w:highlight w:val="green"/>
            <w:rPrChange w:id="87" w:author="Tobias Mueller" w:date="2022-09-06T17:01:00Z">
              <w:rPr>
                <w:rFonts w:ascii="Arial" w:eastAsia="Arial" w:hAnsi="Arial" w:cs="Arial"/>
              </w:rPr>
            </w:rPrChange>
          </w:rPr>
          <w:t>however</w:t>
        </w:r>
      </w:ins>
      <w:ins w:id="88" w:author="Tobias Mueller" w:date="2022-09-07T12:37:00Z">
        <w:r w:rsidR="00AE48C9">
          <w:rPr>
            <w:rFonts w:ascii="Arial" w:eastAsia="Arial" w:hAnsi="Arial" w:cs="Arial"/>
            <w:highlight w:val="green"/>
          </w:rPr>
          <w:t>,</w:t>
        </w:r>
      </w:ins>
      <w:ins w:id="89" w:author="Tobias Mueller" w:date="2022-09-06T16:59:00Z">
        <w:r w:rsidR="00B96214" w:rsidRPr="00B96214">
          <w:rPr>
            <w:rFonts w:ascii="Arial" w:eastAsia="Arial" w:hAnsi="Arial" w:cs="Arial"/>
            <w:highlight w:val="green"/>
            <w:rPrChange w:id="90" w:author="Tobias Mueller" w:date="2022-09-06T17:01:00Z">
              <w:rPr>
                <w:rFonts w:ascii="Arial" w:eastAsia="Arial" w:hAnsi="Arial" w:cs="Arial"/>
              </w:rPr>
            </w:rPrChange>
          </w:rPr>
          <w:t xml:space="preserve"> </w:t>
        </w:r>
      </w:ins>
      <w:moveTo w:id="91" w:author="Tobias Mueller" w:date="2022-08-11T08:25:00Z">
        <w:del w:id="92" w:author="Tobias Mueller" w:date="2022-09-06T16:59:00Z">
          <w:r w:rsidRPr="00B96214" w:rsidDel="00B96214">
            <w:rPr>
              <w:rFonts w:ascii="Arial" w:eastAsia="Arial" w:hAnsi="Arial" w:cs="Arial"/>
              <w:highlight w:val="green"/>
              <w:rPrChange w:id="93" w:author="Tobias Mueller" w:date="2022-09-06T17:01:00Z">
                <w:rPr>
                  <w:rFonts w:ascii="Arial" w:eastAsia="Arial" w:hAnsi="Arial" w:cs="Arial"/>
                </w:rPr>
              </w:rPrChange>
            </w:rPr>
            <w:delText>.</w:delText>
          </w:r>
        </w:del>
      </w:moveTo>
      <w:ins w:id="94" w:author="Tobias Mueller" w:date="2022-09-06T17:01:00Z">
        <w:r w:rsidR="00B96214" w:rsidRPr="00B96214">
          <w:rPr>
            <w:rFonts w:ascii="Arial" w:eastAsia="Arial" w:hAnsi="Arial" w:cs="Arial"/>
            <w:highlight w:val="green"/>
            <w:rPrChange w:id="95" w:author="Tobias Mueller" w:date="2022-09-06T17:01:00Z">
              <w:rPr>
                <w:rFonts w:ascii="Arial" w:eastAsia="Arial" w:hAnsi="Arial" w:cs="Arial"/>
              </w:rPr>
            </w:rPrChange>
          </w:rPr>
          <w:t>there was no significant</w:t>
        </w:r>
      </w:ins>
      <w:ins w:id="96" w:author="Tobias Mueller" w:date="2022-09-06T16:59:00Z">
        <w:r w:rsidR="00B96214" w:rsidRPr="00B96214">
          <w:rPr>
            <w:rFonts w:ascii="Arial" w:eastAsia="Arial" w:hAnsi="Arial" w:cs="Arial"/>
            <w:highlight w:val="green"/>
            <w:rPrChange w:id="97" w:author="Tobias Mueller" w:date="2022-09-06T17:01:00Z">
              <w:rPr>
                <w:rFonts w:ascii="Arial" w:eastAsia="Arial" w:hAnsi="Arial" w:cs="Arial"/>
              </w:rPr>
            </w:rPrChange>
          </w:rPr>
          <w:t xml:space="preserve"> phylogenetic signal present that was driving the</w:t>
        </w:r>
      </w:ins>
      <w:ins w:id="98" w:author="Tobias Mueller" w:date="2022-09-06T17:00:00Z">
        <w:r w:rsidR="00B96214" w:rsidRPr="00B96214">
          <w:rPr>
            <w:rFonts w:ascii="Arial" w:eastAsia="Arial" w:hAnsi="Arial" w:cs="Arial"/>
            <w:highlight w:val="green"/>
            <w:rPrChange w:id="99" w:author="Tobias Mueller" w:date="2022-09-06T17:01:00Z">
              <w:rPr>
                <w:rFonts w:ascii="Arial" w:eastAsia="Arial" w:hAnsi="Arial" w:cs="Arial"/>
              </w:rPr>
            </w:rPrChange>
          </w:rPr>
          <w:t xml:space="preserve"> scaled</w:t>
        </w:r>
      </w:ins>
      <w:ins w:id="100" w:author="Tobias Mueller" w:date="2022-09-06T16:59:00Z">
        <w:r w:rsidR="00B96214" w:rsidRPr="00B96214">
          <w:rPr>
            <w:rFonts w:ascii="Arial" w:eastAsia="Arial" w:hAnsi="Arial" w:cs="Arial"/>
            <w:highlight w:val="green"/>
            <w:rPrChange w:id="101" w:author="Tobias Mueller" w:date="2022-09-06T17:01:00Z">
              <w:rPr>
                <w:rFonts w:ascii="Arial" w:eastAsia="Arial" w:hAnsi="Arial" w:cs="Arial"/>
              </w:rPr>
            </w:rPrChange>
          </w:rPr>
          <w:t xml:space="preserve"> max </w:t>
        </w:r>
      </w:ins>
      <w:ins w:id="102" w:author="Tobias Mueller" w:date="2022-09-06T17:00:00Z">
        <w:r w:rsidR="00B96214" w:rsidRPr="00CE11B9">
          <w:rPr>
            <w:rFonts w:ascii="Arial" w:eastAsia="Arial" w:hAnsi="Arial" w:cs="Arial"/>
            <w:highlight w:val="green"/>
            <w:rPrChange w:id="103" w:author="Tobias Mueller" w:date="2022-09-07T12:36:00Z">
              <w:rPr>
                <w:rFonts w:ascii="Arial" w:eastAsia="Arial" w:hAnsi="Arial" w:cs="Arial"/>
              </w:rPr>
            </w:rPrChange>
          </w:rPr>
          <w:t>OD</w:t>
        </w:r>
      </w:ins>
      <w:ins w:id="104" w:author="Tobias Mueller" w:date="2022-09-07T12:32:00Z">
        <w:r w:rsidR="0029393B" w:rsidRPr="00CE11B9">
          <w:rPr>
            <w:rFonts w:ascii="Arial" w:eastAsia="Arial" w:hAnsi="Arial" w:cs="Arial"/>
            <w:highlight w:val="green"/>
            <w:rPrChange w:id="105" w:author="Tobias Mueller" w:date="2022-09-07T12:36:00Z">
              <w:rPr>
                <w:rFonts w:ascii="Arial" w:eastAsia="Arial" w:hAnsi="Arial" w:cs="Arial"/>
              </w:rPr>
            </w:rPrChange>
          </w:rPr>
          <w:t xml:space="preserve"> or growth rate</w:t>
        </w:r>
      </w:ins>
      <w:ins w:id="106" w:author="Tobias Mueller" w:date="2022-09-06T17:00:00Z">
        <w:r w:rsidR="00B96214" w:rsidRPr="00CE11B9">
          <w:rPr>
            <w:rFonts w:ascii="Arial" w:eastAsia="Arial" w:hAnsi="Arial" w:cs="Arial"/>
            <w:highlight w:val="green"/>
            <w:rPrChange w:id="107" w:author="Tobias Mueller" w:date="2022-09-07T12:36:00Z">
              <w:rPr>
                <w:rFonts w:ascii="Arial" w:eastAsia="Arial" w:hAnsi="Arial" w:cs="Arial"/>
              </w:rPr>
            </w:rPrChange>
          </w:rPr>
          <w:t xml:space="preserve"> </w:t>
        </w:r>
      </w:ins>
      <w:ins w:id="108" w:author="Tobias Mueller" w:date="2022-09-06T17:01:00Z">
        <w:r w:rsidR="00B96214" w:rsidRPr="00CE11B9">
          <w:rPr>
            <w:rFonts w:ascii="Arial" w:eastAsia="Arial" w:hAnsi="Arial" w:cs="Arial"/>
            <w:highlight w:val="green"/>
            <w:rPrChange w:id="109" w:author="Tobias Mueller" w:date="2022-09-07T12:36:00Z">
              <w:rPr>
                <w:rFonts w:ascii="Arial" w:eastAsia="Arial" w:hAnsi="Arial" w:cs="Arial"/>
              </w:rPr>
            </w:rPrChange>
          </w:rPr>
          <w:t>indicating that</w:t>
        </w:r>
      </w:ins>
      <w:ins w:id="110" w:author="Tobias Mueller" w:date="2022-09-07T12:32:00Z">
        <w:r w:rsidR="00984518" w:rsidRPr="00CE11B9">
          <w:rPr>
            <w:rFonts w:ascii="Arial" w:eastAsia="Arial" w:hAnsi="Arial" w:cs="Arial"/>
            <w:highlight w:val="green"/>
            <w:rPrChange w:id="111" w:author="Tobias Mueller" w:date="2022-09-07T12:36:00Z">
              <w:rPr/>
            </w:rPrChange>
          </w:rPr>
          <w:t xml:space="preserve"> </w:t>
        </w:r>
        <w:r w:rsidR="00984518" w:rsidRPr="00CE11B9">
          <w:rPr>
            <w:rFonts w:ascii="Arial" w:eastAsia="Arial" w:hAnsi="Arial" w:cs="Arial"/>
            <w:highlight w:val="green"/>
            <w:rPrChange w:id="112" w:author="Tobias Mueller" w:date="2022-09-07T12:36:00Z">
              <w:rPr>
                <w:rStyle w:val="cf01"/>
              </w:rPr>
            </w:rPrChange>
          </w:rPr>
          <w:t>while bacteria and yeasts as a whole may broadly differ, there is strong variation within each kingdom and relatedness does not drive the response to nectar chemistry</w:t>
        </w:r>
      </w:ins>
      <w:ins w:id="113" w:author="Tobias Mueller" w:date="2022-09-07T12:33:00Z">
        <w:r w:rsidR="00984518" w:rsidRPr="00CE11B9">
          <w:rPr>
            <w:rFonts w:ascii="Arial" w:eastAsia="Arial" w:hAnsi="Arial" w:cs="Arial"/>
            <w:highlight w:val="green"/>
            <w:rPrChange w:id="114" w:author="Tobias Mueller" w:date="2022-09-07T12:36:00Z">
              <w:rPr>
                <w:rStyle w:val="cf01"/>
              </w:rPr>
            </w:rPrChange>
          </w:rPr>
          <w:t>.</w:t>
        </w:r>
      </w:ins>
    </w:p>
    <w:moveToRangeEnd w:id="61"/>
    <w:p w14:paraId="1A255B51" w14:textId="77777777" w:rsidR="006D5E7E" w:rsidRPr="00DB55B1" w:rsidRDefault="006D5E7E" w:rsidP="006D5E7E">
      <w:pPr>
        <w:spacing w:after="0" w:line="360" w:lineRule="auto"/>
        <w:rPr>
          <w:ins w:id="115" w:author="Tobias Mueller" w:date="2022-08-11T08:24:00Z"/>
          <w:rFonts w:ascii="Arial" w:eastAsia="Arial" w:hAnsi="Arial" w:cs="Arial"/>
        </w:rPr>
      </w:pPr>
    </w:p>
    <w:p w14:paraId="4EE07A58" w14:textId="77777777" w:rsidR="006D5E7E" w:rsidRPr="00DB55B1" w:rsidRDefault="006D5E7E" w:rsidP="006D5E7E">
      <w:pPr>
        <w:spacing w:after="0" w:line="360" w:lineRule="auto"/>
        <w:rPr>
          <w:ins w:id="116" w:author="Tobias Mueller" w:date="2022-08-11T08:24:00Z"/>
          <w:rFonts w:ascii="Arial" w:eastAsia="Arial" w:hAnsi="Arial" w:cs="Arial"/>
        </w:rPr>
      </w:pPr>
      <w:ins w:id="117" w:author="Tobias Mueller" w:date="2022-08-11T08:24:00Z">
        <w:r w:rsidRPr="00DB55B1">
          <w:rPr>
            <w:rFonts w:ascii="Arial" w:eastAsia="Arial" w:hAnsi="Arial" w:cs="Arial"/>
            <w:i/>
            <w:color w:val="000000"/>
          </w:rPr>
          <w:t>Co-growth experiment</w:t>
        </w:r>
      </w:ins>
    </w:p>
    <w:p w14:paraId="19CB6CFE" w14:textId="21C1EC50" w:rsidR="006A37B4" w:rsidRPr="006D5E7E" w:rsidDel="006D5E7E" w:rsidRDefault="006D5E7E" w:rsidP="00FD0250">
      <w:pPr>
        <w:spacing w:after="0" w:line="360" w:lineRule="auto"/>
        <w:rPr>
          <w:del w:id="118" w:author="Tobias Mueller" w:date="2022-08-11T08:25:00Z"/>
          <w:rFonts w:ascii="Arial" w:eastAsia="Arial" w:hAnsi="Arial" w:cs="Arial"/>
          <w:color w:val="202122"/>
          <w:rPrChange w:id="119" w:author="Tobias Mueller" w:date="2022-08-11T08:25:00Z">
            <w:rPr>
              <w:del w:id="120" w:author="Tobias Mueller" w:date="2022-08-11T08:25:00Z"/>
              <w:rFonts w:ascii="Arial" w:eastAsia="Arial" w:hAnsi="Arial" w:cs="Arial"/>
            </w:rPr>
          </w:rPrChange>
        </w:rPr>
      </w:pPr>
      <w:ins w:id="121" w:author="Tobias Mueller" w:date="2022-08-11T08:24:00Z">
        <w:r w:rsidRPr="00DB55B1">
          <w:rPr>
            <w:rFonts w:ascii="Arial" w:eastAsia="Arial" w:hAnsi="Arial" w:cs="Arial"/>
            <w:color w:val="000000"/>
          </w:rPr>
          <w:t xml:space="preserve">To test if nectar composition could shift microbial interactions, we grew pairs of microbes across several treatment </w:t>
        </w:r>
        <w:r w:rsidRPr="00DB55B1">
          <w:rPr>
            <w:rFonts w:ascii="Arial" w:eastAsia="Arial" w:hAnsi="Arial" w:cs="Arial"/>
            <w:color w:val="000000"/>
            <w:shd w:val="clear" w:color="auto" w:fill="FDFDFD"/>
          </w:rPr>
          <w:t xml:space="preserve">solutions: 1) </w:t>
        </w:r>
        <w:r w:rsidRPr="00DB55B1">
          <w:rPr>
            <w:rFonts w:ascii="Arial" w:eastAsia="Arial" w:hAnsi="Arial" w:cs="Arial"/>
            <w:i/>
            <w:color w:val="000000"/>
            <w:shd w:val="clear" w:color="auto" w:fill="FDFDFD"/>
          </w:rPr>
          <w:t>Starmerella bombi &amp; Zygosaccharomyces bailii</w:t>
        </w:r>
        <w:r>
          <w:rPr>
            <w:rFonts w:ascii="Arial" w:eastAsia="Arial" w:hAnsi="Arial" w:cs="Arial"/>
            <w:i/>
            <w:color w:val="000000"/>
            <w:shd w:val="clear" w:color="auto" w:fill="FDFDFD"/>
          </w:rPr>
          <w:t xml:space="preserve"> (</w:t>
        </w:r>
        <w:r w:rsidRPr="00DB55B1">
          <w:rPr>
            <w:rFonts w:ascii="Arial" w:eastAsia="Arial" w:hAnsi="Arial" w:cs="Arial"/>
            <w:color w:val="000000"/>
            <w:shd w:val="clear" w:color="auto" w:fill="FDFDFD"/>
          </w:rPr>
          <w:t>a facultative nectar</w:t>
        </w:r>
        <w:r w:rsidRPr="00DB55B1">
          <w:rPr>
            <w:rFonts w:ascii="Arial" w:eastAsia="Arial" w:hAnsi="Arial" w:cs="Arial"/>
            <w:shd w:val="clear" w:color="auto" w:fill="FDFDFD"/>
          </w:rPr>
          <w:t xml:space="preserve"> </w:t>
        </w:r>
        <w:r w:rsidRPr="00DB55B1">
          <w:rPr>
            <w:rFonts w:ascii="Arial" w:eastAsia="Arial" w:hAnsi="Arial" w:cs="Arial"/>
            <w:color w:val="000000"/>
            <w:shd w:val="clear" w:color="auto" w:fill="FDFDFD"/>
          </w:rPr>
          <w:t xml:space="preserve">yeast with a non-nectar </w:t>
        </w:r>
        <w:r w:rsidRPr="00DB55B1">
          <w:rPr>
            <w:rFonts w:ascii="Arial" w:eastAsia="Arial" w:hAnsi="Arial" w:cs="Arial"/>
            <w:shd w:val="clear" w:color="auto" w:fill="FDFDFD"/>
          </w:rPr>
          <w:t>yeast</w:t>
        </w:r>
        <w:r w:rsidRPr="00DB55B1">
          <w:rPr>
            <w:rFonts w:ascii="Arial" w:eastAsia="Arial" w:hAnsi="Arial" w:cs="Arial"/>
            <w:i/>
            <w:color w:val="000000"/>
            <w:shd w:val="clear" w:color="auto" w:fill="FDFDFD"/>
          </w:rPr>
          <w:t>),</w:t>
        </w:r>
        <w:r w:rsidRPr="00DB55B1">
          <w:rPr>
            <w:rFonts w:ascii="Arial" w:eastAsia="Arial" w:hAnsi="Arial" w:cs="Arial"/>
            <w:color w:val="000000"/>
            <w:shd w:val="clear" w:color="auto" w:fill="FDFDFD"/>
          </w:rPr>
          <w:t xml:space="preserve"> 2) </w:t>
        </w:r>
        <w:r w:rsidRPr="00DB55B1">
          <w:rPr>
            <w:rFonts w:ascii="Arial" w:eastAsia="Arial" w:hAnsi="Arial" w:cs="Arial"/>
            <w:i/>
            <w:color w:val="000000"/>
            <w:shd w:val="clear" w:color="auto" w:fill="FDFDFD"/>
          </w:rPr>
          <w:t>Metschnikowia reukaufii &amp; Rosenbergiella nectarea</w:t>
        </w:r>
        <w:r>
          <w:rPr>
            <w:rFonts w:ascii="Arial" w:eastAsia="Arial" w:hAnsi="Arial" w:cs="Arial"/>
            <w:i/>
            <w:color w:val="000000"/>
            <w:shd w:val="clear" w:color="auto" w:fill="FDFDFD"/>
          </w:rPr>
          <w:t xml:space="preserve"> (</w:t>
        </w:r>
        <w:r w:rsidRPr="00DB55B1">
          <w:rPr>
            <w:rFonts w:ascii="Arial" w:eastAsia="Arial" w:hAnsi="Arial" w:cs="Arial"/>
            <w:color w:val="000000"/>
            <w:shd w:val="clear" w:color="auto" w:fill="FDFDFD"/>
          </w:rPr>
          <w:t>a nectar specialist yeast with a nectar specialist bacteria</w:t>
        </w:r>
        <w:r w:rsidRPr="00DB55B1">
          <w:rPr>
            <w:rFonts w:ascii="Arial" w:eastAsia="Arial" w:hAnsi="Arial" w:cs="Arial"/>
            <w:i/>
            <w:color w:val="000000"/>
            <w:shd w:val="clear" w:color="auto" w:fill="FDFDFD"/>
          </w:rPr>
          <w:t xml:space="preserve">), </w:t>
        </w:r>
        <w:r w:rsidRPr="00DB55B1">
          <w:rPr>
            <w:rFonts w:ascii="Arial" w:eastAsia="Arial" w:hAnsi="Arial" w:cs="Arial"/>
            <w:color w:val="000000"/>
            <w:shd w:val="clear" w:color="auto" w:fill="FDFDFD"/>
          </w:rPr>
          <w:t xml:space="preserve">and 3) </w:t>
        </w:r>
        <w:r w:rsidRPr="00DB55B1">
          <w:rPr>
            <w:rFonts w:ascii="Arial" w:eastAsia="Arial" w:hAnsi="Arial" w:cs="Arial"/>
            <w:i/>
            <w:color w:val="000000"/>
          </w:rPr>
          <w:t>Saccharomyces cerevisiae &amp; Rosenbergiella nectarea</w:t>
        </w:r>
        <w:r>
          <w:rPr>
            <w:rFonts w:ascii="Arial" w:eastAsia="Arial" w:hAnsi="Arial" w:cs="Arial"/>
            <w:i/>
            <w:color w:val="000000"/>
          </w:rPr>
          <w:t xml:space="preserve"> (</w:t>
        </w:r>
        <w:r w:rsidRPr="00DB55B1">
          <w:rPr>
            <w:rFonts w:ascii="Arial" w:eastAsia="Arial" w:hAnsi="Arial" w:cs="Arial"/>
            <w:color w:val="000000"/>
            <w:shd w:val="clear" w:color="auto" w:fill="FDFDFD"/>
          </w:rPr>
          <w:t>a non-nectar specialist yeast</w:t>
        </w:r>
        <w:r w:rsidRPr="00DB55B1">
          <w:rPr>
            <w:rFonts w:ascii="Arial" w:eastAsia="Arial" w:hAnsi="Arial" w:cs="Arial"/>
            <w:shd w:val="clear" w:color="auto" w:fill="FDFDFD"/>
          </w:rPr>
          <w:t xml:space="preserve"> with</w:t>
        </w:r>
        <w:r w:rsidRPr="00DB55B1">
          <w:rPr>
            <w:rFonts w:ascii="Arial" w:eastAsia="Arial" w:hAnsi="Arial" w:cs="Arial"/>
            <w:color w:val="000000"/>
            <w:shd w:val="clear" w:color="auto" w:fill="FDFDFD"/>
          </w:rPr>
          <w:t xml:space="preserve"> a nectar specialist bacteria</w:t>
        </w:r>
        <w:r w:rsidRPr="007E4E87">
          <w:rPr>
            <w:rFonts w:ascii="Arial" w:eastAsia="Arial" w:hAnsi="Arial" w:cs="Arial"/>
            <w:i/>
            <w:color w:val="000000"/>
          </w:rPr>
          <w:t>)</w:t>
        </w:r>
        <w:r w:rsidRPr="007E4E87">
          <w:rPr>
            <w:rFonts w:ascii="Arial" w:eastAsia="Arial" w:hAnsi="Arial" w:cs="Arial"/>
            <w:color w:val="000000"/>
          </w:rPr>
          <w:t xml:space="preserve">. We also ran a pairing of </w:t>
        </w:r>
        <w:r w:rsidRPr="007E4E87">
          <w:rPr>
            <w:rFonts w:ascii="Arial" w:eastAsia="Arial" w:hAnsi="Arial" w:cs="Arial"/>
            <w:i/>
            <w:color w:val="000000"/>
            <w:shd w:val="clear" w:color="auto" w:fill="FDFDFD"/>
          </w:rPr>
          <w:t xml:space="preserve">Metschnikowia reukaufii &amp; </w:t>
        </w:r>
        <w:r w:rsidRPr="007E4E87">
          <w:rPr>
            <w:rFonts w:ascii="Arial" w:eastAsia="Arial" w:hAnsi="Arial" w:cs="Arial"/>
            <w:i/>
            <w:color w:val="000000"/>
          </w:rPr>
          <w:t xml:space="preserve">Saccharomyces cerevisiae, </w:t>
        </w:r>
        <w:r w:rsidRPr="007E4E87">
          <w:rPr>
            <w:rFonts w:ascii="Arial" w:eastAsia="Arial" w:hAnsi="Arial" w:cs="Arial"/>
            <w:iCs/>
            <w:color w:val="000000"/>
          </w:rPr>
          <w:t xml:space="preserve">however, the vials </w:t>
        </w:r>
      </w:ins>
      <w:ins w:id="122" w:author="Tobias Mueller" w:date="2022-08-12T08:23:00Z">
        <w:r w:rsidR="00C95A45">
          <w:rPr>
            <w:rFonts w:ascii="Arial" w:eastAsia="Arial" w:hAnsi="Arial" w:cs="Arial"/>
            <w:iCs/>
            <w:color w:val="000000"/>
          </w:rPr>
          <w:t>burst open</w:t>
        </w:r>
      </w:ins>
      <w:ins w:id="123" w:author="Tobias Mueller" w:date="2022-08-11T08:24:00Z">
        <w:r w:rsidRPr="007E4E87">
          <w:rPr>
            <w:rFonts w:ascii="Arial" w:eastAsia="Arial" w:hAnsi="Arial" w:cs="Arial"/>
            <w:iCs/>
            <w:color w:val="000000"/>
          </w:rPr>
          <w:t xml:space="preserve"> during incubation due to extreme</w:t>
        </w:r>
        <w:r>
          <w:rPr>
            <w:rFonts w:ascii="Arial" w:eastAsia="Arial" w:hAnsi="Arial" w:cs="Arial"/>
            <w:iCs/>
            <w:color w:val="000000"/>
          </w:rPr>
          <w:t>ly rapid</w:t>
        </w:r>
        <w:r w:rsidRPr="007E4E87">
          <w:rPr>
            <w:rFonts w:ascii="Arial" w:eastAsia="Arial" w:hAnsi="Arial" w:cs="Arial"/>
            <w:iCs/>
            <w:color w:val="000000"/>
          </w:rPr>
          <w:t xml:space="preserve"> fermentation</w:t>
        </w:r>
        <w:r>
          <w:rPr>
            <w:rFonts w:ascii="Arial" w:eastAsia="Arial" w:hAnsi="Arial" w:cs="Arial"/>
            <w:iCs/>
            <w:color w:val="000000"/>
          </w:rPr>
          <w:t xml:space="preserve">. </w:t>
        </w:r>
        <w:r w:rsidRPr="00C95A45">
          <w:rPr>
            <w:rFonts w:ascii="Arial" w:eastAsia="Arial" w:hAnsi="Arial" w:cs="Arial"/>
            <w:iCs/>
            <w:color w:val="000000"/>
            <w:highlight w:val="yellow"/>
            <w:rPrChange w:id="124" w:author="Tobias Mueller" w:date="2022-08-12T08:21:00Z">
              <w:rPr>
                <w:rFonts w:ascii="Arial" w:eastAsia="Arial" w:hAnsi="Arial" w:cs="Arial"/>
                <w:iCs/>
                <w:color w:val="000000"/>
              </w:rPr>
            </w:rPrChange>
          </w:rPr>
          <w:t xml:space="preserve">These species pairings were chosen </w:t>
        </w:r>
      </w:ins>
      <w:ins w:id="125" w:author="Tobias Mueller" w:date="2022-08-12T08:21:00Z">
        <w:r w:rsidR="00C95A45" w:rsidRPr="00C95A45">
          <w:rPr>
            <w:rFonts w:ascii="Arial" w:eastAsia="Arial" w:hAnsi="Arial" w:cs="Arial"/>
            <w:iCs/>
            <w:color w:val="000000"/>
            <w:highlight w:val="yellow"/>
            <w:rPrChange w:id="126" w:author="Tobias Mueller" w:date="2022-08-12T08:21:00Z">
              <w:rPr>
                <w:rFonts w:ascii="Arial" w:eastAsia="Arial" w:hAnsi="Arial" w:cs="Arial"/>
                <w:iCs/>
                <w:color w:val="000000"/>
              </w:rPr>
            </w:rPrChange>
          </w:rPr>
          <w:t xml:space="preserve">from </w:t>
        </w:r>
      </w:ins>
      <w:ins w:id="127" w:author="Tobias Mueller" w:date="2022-08-31T11:29:00Z">
        <w:r w:rsidR="00C533E2">
          <w:rPr>
            <w:rFonts w:ascii="Arial" w:eastAsia="Arial" w:hAnsi="Arial" w:cs="Arial"/>
            <w:iCs/>
            <w:color w:val="000000"/>
            <w:highlight w:val="yellow"/>
          </w:rPr>
          <w:t xml:space="preserve">many </w:t>
        </w:r>
      </w:ins>
      <w:ins w:id="128" w:author="Tobias Mueller" w:date="2022-08-12T08:21:00Z">
        <w:r w:rsidR="00C95A45" w:rsidRPr="00C95A45">
          <w:rPr>
            <w:rFonts w:ascii="Arial" w:eastAsia="Arial" w:hAnsi="Arial" w:cs="Arial"/>
            <w:iCs/>
            <w:color w:val="000000"/>
            <w:highlight w:val="yellow"/>
            <w:rPrChange w:id="129" w:author="Tobias Mueller" w:date="2022-08-12T08:21:00Z">
              <w:rPr>
                <w:rFonts w:ascii="Arial" w:eastAsia="Arial" w:hAnsi="Arial" w:cs="Arial"/>
                <w:iCs/>
                <w:color w:val="000000"/>
              </w:rPr>
            </w:rPrChange>
          </w:rPr>
          <w:t xml:space="preserve">cogrowth </w:t>
        </w:r>
      </w:ins>
      <w:ins w:id="130" w:author="Tobias Mueller" w:date="2022-08-31T11:29:00Z">
        <w:r w:rsidR="00C533E2">
          <w:rPr>
            <w:rFonts w:ascii="Arial" w:eastAsia="Arial" w:hAnsi="Arial" w:cs="Arial"/>
            <w:iCs/>
            <w:color w:val="000000"/>
            <w:highlight w:val="yellow"/>
          </w:rPr>
          <w:t xml:space="preserve">combinations </w:t>
        </w:r>
      </w:ins>
      <w:ins w:id="131" w:author="Tobias Mueller" w:date="2022-08-11T08:24:00Z">
        <w:r w:rsidRPr="00C95A45">
          <w:rPr>
            <w:rFonts w:ascii="Arial" w:eastAsia="Arial" w:hAnsi="Arial" w:cs="Arial"/>
            <w:iCs/>
            <w:color w:val="000000"/>
            <w:highlight w:val="yellow"/>
            <w:rPrChange w:id="132" w:author="Tobias Mueller" w:date="2022-08-12T08:21:00Z">
              <w:rPr>
                <w:rFonts w:ascii="Arial" w:eastAsia="Arial" w:hAnsi="Arial" w:cs="Arial"/>
                <w:iCs/>
                <w:color w:val="000000"/>
              </w:rPr>
            </w:rPrChange>
          </w:rPr>
          <w:t xml:space="preserve">as they produced colonies that were </w:t>
        </w:r>
      </w:ins>
      <w:ins w:id="133" w:author="Tobias Mueller" w:date="2022-08-12T08:21:00Z">
        <w:r w:rsidR="00C95A45" w:rsidRPr="00C95A45">
          <w:rPr>
            <w:rFonts w:ascii="Arial" w:eastAsia="Arial" w:hAnsi="Arial" w:cs="Arial"/>
            <w:iCs/>
            <w:color w:val="000000"/>
            <w:highlight w:val="yellow"/>
            <w:rPrChange w:id="134" w:author="Tobias Mueller" w:date="2022-08-12T08:21:00Z">
              <w:rPr>
                <w:rFonts w:ascii="Arial" w:eastAsia="Arial" w:hAnsi="Arial" w:cs="Arial"/>
                <w:iCs/>
                <w:color w:val="000000"/>
              </w:rPr>
            </w:rPrChange>
          </w:rPr>
          <w:t xml:space="preserve">easily </w:t>
        </w:r>
      </w:ins>
      <w:ins w:id="135" w:author="Tobias Mueller" w:date="2022-08-11T08:24:00Z">
        <w:r w:rsidRPr="00C95A45">
          <w:rPr>
            <w:rFonts w:ascii="Arial" w:eastAsia="Arial" w:hAnsi="Arial" w:cs="Arial"/>
            <w:iCs/>
            <w:color w:val="000000"/>
            <w:highlight w:val="yellow"/>
            <w:rPrChange w:id="136" w:author="Tobias Mueller" w:date="2022-08-12T08:21:00Z">
              <w:rPr>
                <w:rFonts w:ascii="Arial" w:eastAsia="Arial" w:hAnsi="Arial" w:cs="Arial"/>
                <w:iCs/>
                <w:color w:val="000000"/>
              </w:rPr>
            </w:rPrChange>
          </w:rPr>
          <w:t>distinguishable from one another</w:t>
        </w:r>
      </w:ins>
      <w:ins w:id="137" w:author="Tobias Mueller" w:date="2022-08-31T11:29:00Z">
        <w:r w:rsidR="00C533E2">
          <w:rPr>
            <w:rFonts w:ascii="Arial" w:eastAsia="Arial" w:hAnsi="Arial" w:cs="Arial"/>
            <w:iCs/>
            <w:color w:val="000000"/>
            <w:highlight w:val="yellow"/>
          </w:rPr>
          <w:t xml:space="preserve"> during preliminary cogrowth tests</w:t>
        </w:r>
      </w:ins>
      <w:ins w:id="138" w:author="Tobias Mueller" w:date="2022-08-11T08:24:00Z">
        <w:r w:rsidRPr="00C95A45">
          <w:rPr>
            <w:rFonts w:ascii="Arial" w:eastAsia="Arial" w:hAnsi="Arial" w:cs="Arial"/>
            <w:iCs/>
            <w:color w:val="000000"/>
            <w:highlight w:val="yellow"/>
            <w:rPrChange w:id="139" w:author="Tobias Mueller" w:date="2022-08-12T08:21:00Z">
              <w:rPr>
                <w:rFonts w:ascii="Arial" w:eastAsia="Arial" w:hAnsi="Arial" w:cs="Arial"/>
                <w:iCs/>
                <w:color w:val="000000"/>
              </w:rPr>
            </w:rPrChange>
          </w:rPr>
          <w:t>.</w:t>
        </w:r>
        <w:r w:rsidRPr="00DB55B1">
          <w:rPr>
            <w:rFonts w:ascii="Arial" w:eastAsia="Arial" w:hAnsi="Arial" w:cs="Arial"/>
            <w:i/>
            <w:color w:val="000000"/>
            <w:shd w:val="clear" w:color="auto" w:fill="FDFDFD"/>
          </w:rPr>
          <w:t xml:space="preserve"> </w:t>
        </w:r>
      </w:ins>
      <w:customXmlInsRangeStart w:id="140" w:author="Tobias Mueller" w:date="2022-08-11T08:24:00Z"/>
      <w:sdt>
        <w:sdtPr>
          <w:rPr>
            <w:rFonts w:ascii="Arial" w:hAnsi="Arial" w:cs="Arial"/>
          </w:rPr>
          <w:tag w:val="goog_rdk_0"/>
          <w:id w:val="267282558"/>
        </w:sdtPr>
        <w:sdtContent>
          <w:customXmlInsRangeEnd w:id="140"/>
          <w:customXmlInsRangeStart w:id="141" w:author="Tobias Mueller" w:date="2022-08-11T08:24:00Z"/>
        </w:sdtContent>
      </w:sdt>
      <w:customXmlInsRangeEnd w:id="141"/>
      <w:ins w:id="142" w:author="Tobias Mueller" w:date="2022-08-11T08:24:00Z">
        <w:r w:rsidRPr="00DB55B1">
          <w:rPr>
            <w:rFonts w:ascii="Arial" w:eastAsia="Arial" w:hAnsi="Arial" w:cs="Arial"/>
            <w:color w:val="202122"/>
          </w:rPr>
          <w:t xml:space="preserve">If the dominance of nectar specialists is driven by nectar chemicals shifting microbe-microbe competition we predict nectar specialists will increase in relative abundance in the presence of nectar compounds, while the </w:t>
        </w:r>
        <w:r w:rsidRPr="00DB55B1">
          <w:rPr>
            <w:rFonts w:ascii="Arial" w:eastAsia="Arial" w:hAnsi="Arial" w:cs="Arial"/>
            <w:color w:val="202122"/>
          </w:rPr>
          <w:lastRenderedPageBreak/>
          <w:t xml:space="preserve">relative performance of environmental microbes should be reduced compared to control co-growth trials. </w:t>
        </w:r>
        <w:r>
          <w:rPr>
            <w:rFonts w:ascii="Arial" w:eastAsia="Arial" w:hAnsi="Arial" w:cs="Arial"/>
            <w:color w:val="000000"/>
          </w:rPr>
          <w:t>We chose a</w:t>
        </w:r>
        <w:r w:rsidRPr="00DB55B1">
          <w:rPr>
            <w:rFonts w:ascii="Arial" w:eastAsia="Arial" w:hAnsi="Arial" w:cs="Arial"/>
            <w:color w:val="000000"/>
          </w:rPr>
          <w:t xml:space="preserve"> subset of treatments for co-growth assays, including 4mM H</w:t>
        </w:r>
        <w:r w:rsidRPr="00DB55B1">
          <w:rPr>
            <w:rFonts w:ascii="Arial" w:eastAsia="Arial" w:hAnsi="Arial" w:cs="Arial"/>
            <w:color w:val="000000"/>
            <w:vertAlign w:val="subscript"/>
          </w:rPr>
          <w:t>2</w:t>
        </w:r>
        <w:r w:rsidRPr="00DB55B1">
          <w:rPr>
            <w:rFonts w:ascii="Arial" w:eastAsia="Arial" w:hAnsi="Arial" w:cs="Arial"/>
            <w:color w:val="000000"/>
          </w:rPr>
          <w:t>O</w:t>
        </w:r>
        <w:r w:rsidRPr="00DB55B1">
          <w:rPr>
            <w:rFonts w:ascii="Arial" w:eastAsia="Arial" w:hAnsi="Arial" w:cs="Arial"/>
            <w:color w:val="000000"/>
            <w:vertAlign w:val="subscript"/>
          </w:rPr>
          <w:t>2</w:t>
        </w:r>
        <w:r w:rsidRPr="00DB55B1">
          <w:rPr>
            <w:rFonts w:ascii="Arial" w:eastAsia="Arial" w:hAnsi="Arial" w:cs="Arial"/>
            <w:color w:val="000000"/>
          </w:rPr>
          <w:t>, 22</w:t>
        </w:r>
        <w:r w:rsidRPr="00DB55B1">
          <w:rPr>
            <w:rFonts w:ascii="Arial" w:eastAsia="Arial" w:hAnsi="Arial" w:cs="Arial"/>
          </w:rPr>
          <w:t>μ</w:t>
        </w:r>
        <w:r w:rsidRPr="00DB55B1">
          <w:rPr>
            <w:rFonts w:ascii="Arial" w:eastAsia="Arial" w:hAnsi="Arial" w:cs="Arial"/>
            <w:color w:val="000000"/>
          </w:rPr>
          <w:t>g/ml deltaline, 100ng/ml linalool, and 1% EtOH. Treatments used the same recipes as the growth experiments described above. </w:t>
        </w:r>
      </w:ins>
    </w:p>
    <w:p w14:paraId="00000054" w14:textId="529B828B" w:rsidR="00682FF2" w:rsidRPr="00DB55B1" w:rsidDel="006D5E7E" w:rsidRDefault="00B43301" w:rsidP="00FD0250">
      <w:pPr>
        <w:spacing w:after="0" w:line="360" w:lineRule="auto"/>
        <w:rPr>
          <w:del w:id="143" w:author="Tobias Mueller" w:date="2022-08-11T08:25:00Z"/>
          <w:rFonts w:ascii="Arial" w:eastAsia="Arial" w:hAnsi="Arial" w:cs="Arial"/>
          <w:i/>
        </w:rPr>
      </w:pPr>
      <w:commentRangeStart w:id="144"/>
      <w:del w:id="145" w:author="Tobias Mueller" w:date="2022-08-11T08:25:00Z">
        <w:r w:rsidRPr="00DB55B1" w:rsidDel="006D5E7E">
          <w:rPr>
            <w:rFonts w:ascii="Arial" w:eastAsia="Arial" w:hAnsi="Arial" w:cs="Arial"/>
            <w:b/>
          </w:rPr>
          <w:delText>Results </w:delText>
        </w:r>
        <w:commentRangeEnd w:id="144"/>
        <w:r w:rsidR="006A37B4" w:rsidDel="006D5E7E">
          <w:rPr>
            <w:rStyle w:val="CommentReference"/>
          </w:rPr>
          <w:commentReference w:id="144"/>
        </w:r>
      </w:del>
    </w:p>
    <w:p w14:paraId="00000055" w14:textId="7CFDF94C" w:rsidR="00682FF2" w:rsidRPr="00DB55B1" w:rsidDel="00F66952" w:rsidRDefault="00B43301" w:rsidP="00FD0250">
      <w:pPr>
        <w:spacing w:after="0" w:line="360" w:lineRule="auto"/>
        <w:rPr>
          <w:del w:id="146" w:author="Tobias Mueller" w:date="2022-08-31T09:40:00Z"/>
          <w:moveFrom w:id="147" w:author="Tobias Mueller" w:date="2022-08-11T08:25:00Z"/>
          <w:rFonts w:ascii="Arial" w:eastAsia="Arial" w:hAnsi="Arial" w:cs="Arial"/>
        </w:rPr>
      </w:pPr>
      <w:moveFromRangeStart w:id="148" w:author="Tobias Mueller" w:date="2022-08-11T08:25:00Z" w:name="move111098726"/>
      <w:moveFrom w:id="149" w:author="Tobias Mueller" w:date="2022-08-11T08:25:00Z">
        <w:del w:id="150" w:author="Tobias Mueller" w:date="2022-08-31T09:40:00Z">
          <w:r w:rsidRPr="00DB55B1" w:rsidDel="00F66952">
            <w:rPr>
              <w:rFonts w:ascii="Arial" w:eastAsia="Arial" w:hAnsi="Arial" w:cs="Arial"/>
              <w:i/>
            </w:rPr>
            <w:delText>Treatment impacts across all microbes</w:delText>
          </w:r>
        </w:del>
      </w:moveFrom>
    </w:p>
    <w:p w14:paraId="00000056" w14:textId="7230B3D6" w:rsidR="00682FF2" w:rsidRPr="00066987" w:rsidDel="00F66952" w:rsidRDefault="00B43301" w:rsidP="00FD0250">
      <w:pPr>
        <w:spacing w:after="0" w:line="360" w:lineRule="auto"/>
        <w:rPr>
          <w:del w:id="151" w:author="Tobias Mueller" w:date="2022-08-31T09:40:00Z"/>
          <w:moveFrom w:id="152" w:author="Tobias Mueller" w:date="2022-08-11T08:25:00Z"/>
          <w:rFonts w:ascii="Arial" w:eastAsia="Arial" w:hAnsi="Arial" w:cs="Arial"/>
        </w:rPr>
      </w:pPr>
      <w:moveFrom w:id="153" w:author="Tobias Mueller" w:date="2022-08-11T08:25:00Z">
        <w:del w:id="154" w:author="Tobias Mueller" w:date="2022-08-31T09:40:00Z">
          <w:r w:rsidRPr="00DB55B1" w:rsidDel="00F66952">
            <w:rPr>
              <w:rFonts w:ascii="Arial" w:eastAsia="Arial" w:hAnsi="Arial" w:cs="Arial"/>
            </w:rPr>
            <w:delText xml:space="preserve">Nectar compounds differed in their effect on </w:delText>
          </w:r>
          <w:r w:rsidR="0099529B" w:rsidRPr="00DB55B1" w:rsidDel="00F66952">
            <w:rPr>
              <w:rFonts w:ascii="Arial" w:eastAsia="Arial" w:hAnsi="Arial" w:cs="Arial"/>
            </w:rPr>
            <w:delText xml:space="preserve">maximum </w:delText>
          </w:r>
          <w:r w:rsidRPr="00DB55B1" w:rsidDel="00F66952">
            <w:rPr>
              <w:rFonts w:ascii="Arial" w:eastAsia="Arial" w:hAnsi="Arial" w:cs="Arial"/>
            </w:rPr>
            <w:delText>scaled OD</w:delText>
          </w:r>
          <w:r w:rsidR="0099529B" w:rsidRPr="00DB55B1" w:rsidDel="00F66952">
            <w:rPr>
              <w:rFonts w:ascii="Arial" w:eastAsia="Arial" w:hAnsi="Arial" w:cs="Arial"/>
            </w:rPr>
            <w:delText xml:space="preserve"> (Figure 1)</w:delText>
          </w:r>
          <w:r w:rsidRPr="00DB55B1" w:rsidDel="00F66952">
            <w:rPr>
              <w:rFonts w:ascii="Arial" w:eastAsia="Arial" w:hAnsi="Arial" w:cs="Arial"/>
            </w:rPr>
            <w:delText>; H</w:delText>
          </w:r>
          <w:r w:rsidRPr="00DB55B1" w:rsidDel="00F66952">
            <w:rPr>
              <w:rFonts w:ascii="Arial" w:eastAsia="Arial" w:hAnsi="Arial" w:cs="Arial"/>
              <w:vertAlign w:val="subscript"/>
            </w:rPr>
            <w:delText>2</w:delText>
          </w:r>
          <w:r w:rsidRPr="00DB55B1" w:rsidDel="00F66952">
            <w:rPr>
              <w:rFonts w:ascii="Arial" w:eastAsia="Arial" w:hAnsi="Arial" w:cs="Arial"/>
            </w:rPr>
            <w:delText>O</w:delText>
          </w:r>
          <w:r w:rsidRPr="00DB55B1" w:rsidDel="00F66952">
            <w:rPr>
              <w:rFonts w:ascii="Arial" w:eastAsia="Arial" w:hAnsi="Arial" w:cs="Arial"/>
              <w:vertAlign w:val="subscript"/>
            </w:rPr>
            <w:delText xml:space="preserve">2 </w:delText>
          </w:r>
          <w:r w:rsidRPr="00DB55B1" w:rsidDel="00F66952">
            <w:rPr>
              <w:rFonts w:ascii="Arial" w:eastAsia="Arial" w:hAnsi="Arial" w:cs="Arial"/>
            </w:rPr>
            <w:delText>strongly suppressed the growth of most microbes at 2mM (</w:delText>
          </w:r>
          <w:r w:rsidR="003024CE" w:rsidDel="00F66952">
            <w:rPr>
              <w:rFonts w:ascii="Arial" w:eastAsia="Arial" w:hAnsi="Arial" w:cs="Arial"/>
            </w:rPr>
            <w:delText>negative binomial</w:delText>
          </w:r>
          <w:r w:rsidRPr="00DB55B1" w:rsidDel="00F66952">
            <w:rPr>
              <w:rFonts w:ascii="Arial" w:eastAsia="Arial" w:hAnsi="Arial" w:cs="Arial"/>
            </w:rPr>
            <w:delText xml:space="preserve"> model </w:delText>
          </w:r>
          <w:r w:rsidR="00935077" w:rsidDel="00F66952">
            <w:rPr>
              <w:rFonts w:ascii="Arial" w:eastAsia="Arial" w:hAnsi="Arial" w:cs="Arial"/>
            </w:rPr>
            <w:delText>coefficients</w:delText>
          </w:r>
          <w:r w:rsidRPr="00DB55B1" w:rsidDel="00F66952">
            <w:rPr>
              <w:rFonts w:ascii="Arial" w:eastAsia="Arial" w:hAnsi="Arial" w:cs="Arial"/>
            </w:rPr>
            <w:delText xml:space="preserve"> and standard error</w:delText>
          </w:r>
          <w:r w:rsidRPr="00066987" w:rsidDel="00F66952">
            <w:rPr>
              <w:rFonts w:ascii="Arial" w:eastAsia="Arial" w:hAnsi="Arial" w:cs="Arial"/>
            </w:rPr>
            <w:delText xml:space="preserve">: </w:delText>
          </w:r>
          <w:r w:rsidR="006E091D" w:rsidRPr="00066987" w:rsidDel="00F66952">
            <w:rPr>
              <w:rFonts w:ascii="Arial" w:eastAsia="Arial" w:hAnsi="Arial" w:cs="Arial"/>
            </w:rPr>
            <w:delText>-</w:delText>
          </w:r>
          <w:r w:rsidR="007F2BBC" w:rsidRPr="00066987" w:rsidDel="00F66952">
            <w:rPr>
              <w:rFonts w:ascii="Arial" w:eastAsia="Arial" w:hAnsi="Arial" w:cs="Arial"/>
            </w:rPr>
            <w:delText>0.9</w:delText>
          </w:r>
          <w:r w:rsidRPr="00066987" w:rsidDel="00F66952">
            <w:rPr>
              <w:rFonts w:ascii="Arial" w:eastAsia="Arial" w:hAnsi="Arial" w:cs="Arial"/>
            </w:rPr>
            <w:delText xml:space="preserve"> +/- </w:delText>
          </w:r>
          <w:r w:rsidR="00404A84" w:rsidRPr="00066987" w:rsidDel="00F66952">
            <w:rPr>
              <w:rFonts w:ascii="Arial" w:eastAsia="Arial" w:hAnsi="Arial" w:cs="Arial"/>
            </w:rPr>
            <w:delText>0.2</w:delText>
          </w:r>
          <w:r w:rsidR="007F2BBC" w:rsidRPr="00066987" w:rsidDel="00F66952">
            <w:rPr>
              <w:rFonts w:ascii="Arial" w:eastAsia="Arial" w:hAnsi="Arial" w:cs="Arial"/>
            </w:rPr>
            <w:delText>7</w:delText>
          </w:r>
          <w:r w:rsidRPr="00066987" w:rsidDel="00F66952">
            <w:rPr>
              <w:rFonts w:ascii="Arial" w:eastAsia="Arial" w:hAnsi="Arial" w:cs="Arial"/>
            </w:rPr>
            <w:delText xml:space="preserve">, p </w:delText>
          </w:r>
          <w:r w:rsidR="00404A84" w:rsidRPr="00066987" w:rsidDel="00F66952">
            <w:rPr>
              <w:rFonts w:ascii="Arial" w:eastAsia="Arial" w:hAnsi="Arial" w:cs="Arial"/>
            </w:rPr>
            <w:delText>&lt; 0.001</w:delText>
          </w:r>
          <w:r w:rsidRPr="00066987" w:rsidDel="00F66952">
            <w:rPr>
              <w:rFonts w:ascii="Arial" w:eastAsia="Arial" w:hAnsi="Arial" w:cs="Arial"/>
            </w:rPr>
            <w:delText>) and 4mM (-</w:delText>
          </w:r>
          <w:r w:rsidR="007F2BBC" w:rsidRPr="00066987" w:rsidDel="00F66952">
            <w:rPr>
              <w:rFonts w:ascii="Arial" w:eastAsia="Arial" w:hAnsi="Arial" w:cs="Arial"/>
            </w:rPr>
            <w:delText>1.95</w:delText>
          </w:r>
          <w:r w:rsidRPr="00066987" w:rsidDel="00F66952">
            <w:rPr>
              <w:rFonts w:ascii="Arial" w:eastAsia="Arial" w:hAnsi="Arial" w:cs="Arial"/>
            </w:rPr>
            <w:delText xml:space="preserve"> +/- </w:delText>
          </w:r>
          <w:r w:rsidR="00404A84" w:rsidRPr="00066987" w:rsidDel="00F66952">
            <w:rPr>
              <w:rFonts w:ascii="Arial" w:eastAsia="Arial" w:hAnsi="Arial" w:cs="Arial"/>
            </w:rPr>
            <w:delText>0.3</w:delText>
          </w:r>
          <w:r w:rsidR="007F2BBC" w:rsidRPr="00066987" w:rsidDel="00F66952">
            <w:rPr>
              <w:rFonts w:ascii="Arial" w:eastAsia="Arial" w:hAnsi="Arial" w:cs="Arial"/>
            </w:rPr>
            <w:delText>9</w:delText>
          </w:r>
          <w:r w:rsidRPr="00066987" w:rsidDel="00F66952">
            <w:rPr>
              <w:rFonts w:ascii="Arial" w:eastAsia="Arial" w:hAnsi="Arial" w:cs="Arial"/>
            </w:rPr>
            <w:delText xml:space="preserve">, p </w:delText>
          </w:r>
          <w:r w:rsidR="00404A84" w:rsidRPr="00066987" w:rsidDel="00F66952">
            <w:rPr>
              <w:rFonts w:ascii="Arial" w:eastAsia="Arial" w:hAnsi="Arial" w:cs="Arial"/>
            </w:rPr>
            <w:delText>&lt; 0.001</w:delText>
          </w:r>
          <w:r w:rsidRPr="00066987" w:rsidDel="00F66952">
            <w:rPr>
              <w:rFonts w:ascii="Arial" w:eastAsia="Arial" w:hAnsi="Arial" w:cs="Arial"/>
            </w:rPr>
            <w:delText>). 30% sucrose (-</w:delText>
          </w:r>
          <w:r w:rsidR="0036088A" w:rsidRPr="00066987" w:rsidDel="00F66952">
            <w:rPr>
              <w:rFonts w:ascii="Arial" w:eastAsia="Arial" w:hAnsi="Arial" w:cs="Arial"/>
            </w:rPr>
            <w:delText>0</w:delText>
          </w:r>
          <w:r w:rsidR="00404A84" w:rsidRPr="00066987" w:rsidDel="00F66952">
            <w:rPr>
              <w:rFonts w:ascii="Arial" w:eastAsia="Arial" w:hAnsi="Arial" w:cs="Arial"/>
            </w:rPr>
            <w:delText>.0</w:delText>
          </w:r>
          <w:r w:rsidR="000E34CE" w:rsidRPr="00066987" w:rsidDel="00F66952">
            <w:rPr>
              <w:rFonts w:ascii="Arial" w:eastAsia="Arial" w:hAnsi="Arial" w:cs="Arial"/>
            </w:rPr>
            <w:delText>7</w:delText>
          </w:r>
          <w:r w:rsidR="00404A84" w:rsidRPr="00066987" w:rsidDel="00F66952">
            <w:rPr>
              <w:rFonts w:ascii="Arial" w:eastAsia="Arial" w:hAnsi="Arial" w:cs="Arial"/>
            </w:rPr>
            <w:delText xml:space="preserve"> </w:delText>
          </w:r>
          <w:r w:rsidRPr="00066987" w:rsidDel="00F66952">
            <w:rPr>
              <w:rFonts w:ascii="Arial" w:eastAsia="Arial" w:hAnsi="Arial" w:cs="Arial"/>
            </w:rPr>
            <w:delText xml:space="preserve">+/- </w:delText>
          </w:r>
          <w:r w:rsidR="00404A84" w:rsidRPr="00066987" w:rsidDel="00F66952">
            <w:rPr>
              <w:rFonts w:ascii="Arial" w:eastAsia="Arial" w:hAnsi="Arial" w:cs="Arial"/>
            </w:rPr>
            <w:delText>0.1</w:delText>
          </w:r>
          <w:r w:rsidR="007F2BBC" w:rsidRPr="00066987" w:rsidDel="00F66952">
            <w:rPr>
              <w:rFonts w:ascii="Arial" w:eastAsia="Arial" w:hAnsi="Arial" w:cs="Arial"/>
            </w:rPr>
            <w:delText>8</w:delText>
          </w:r>
          <w:r w:rsidRPr="00066987" w:rsidDel="00F66952">
            <w:rPr>
              <w:rFonts w:ascii="Arial" w:eastAsia="Arial" w:hAnsi="Arial" w:cs="Arial"/>
            </w:rPr>
            <w:delText>, p = 0.</w:delText>
          </w:r>
          <w:r w:rsidR="007F2BBC" w:rsidRPr="00066987" w:rsidDel="00F66952">
            <w:rPr>
              <w:rFonts w:ascii="Arial" w:eastAsia="Arial" w:hAnsi="Arial" w:cs="Arial"/>
            </w:rPr>
            <w:delText>7</w:delText>
          </w:r>
          <w:r w:rsidRPr="00066987" w:rsidDel="00F66952">
            <w:rPr>
              <w:rFonts w:ascii="Arial" w:eastAsia="Arial" w:hAnsi="Arial" w:cs="Arial"/>
            </w:rPr>
            <w:delText xml:space="preserve">), LTP </w:delText>
          </w:r>
          <w:r w:rsidR="00404A84" w:rsidRPr="00066987" w:rsidDel="00F66952">
            <w:rPr>
              <w:rFonts w:ascii="Arial" w:eastAsia="Arial" w:hAnsi="Arial" w:cs="Arial"/>
            </w:rPr>
            <w:delText>(-0.</w:delText>
          </w:r>
          <w:r w:rsidR="007F2BBC" w:rsidRPr="00066987" w:rsidDel="00F66952">
            <w:rPr>
              <w:rFonts w:ascii="Arial" w:eastAsia="Arial" w:hAnsi="Arial" w:cs="Arial"/>
            </w:rPr>
            <w:delText>08</w:delText>
          </w:r>
          <w:r w:rsidRPr="00066987" w:rsidDel="00F66952">
            <w:rPr>
              <w:rFonts w:ascii="Arial" w:eastAsia="Arial" w:hAnsi="Arial" w:cs="Arial"/>
            </w:rPr>
            <w:delText xml:space="preserve"> +/- </w:delText>
          </w:r>
          <w:r w:rsidR="00404A84" w:rsidRPr="00066987" w:rsidDel="00F66952">
            <w:rPr>
              <w:rFonts w:ascii="Arial" w:eastAsia="Arial" w:hAnsi="Arial" w:cs="Arial"/>
            </w:rPr>
            <w:delText>0.1</w:delText>
          </w:r>
          <w:r w:rsidR="007F2BBC" w:rsidRPr="00066987" w:rsidDel="00F66952">
            <w:rPr>
              <w:rFonts w:ascii="Arial" w:eastAsia="Arial" w:hAnsi="Arial" w:cs="Arial"/>
            </w:rPr>
            <w:delText>8</w:delText>
          </w:r>
          <w:r w:rsidRPr="00066987" w:rsidDel="00F66952">
            <w:rPr>
              <w:rFonts w:ascii="Arial" w:eastAsia="Arial" w:hAnsi="Arial" w:cs="Arial"/>
            </w:rPr>
            <w:delText>, p = 0.</w:delText>
          </w:r>
          <w:r w:rsidR="007F2BBC" w:rsidRPr="00066987" w:rsidDel="00F66952">
            <w:rPr>
              <w:rFonts w:ascii="Arial" w:eastAsia="Arial" w:hAnsi="Arial" w:cs="Arial"/>
            </w:rPr>
            <w:delText>64</w:delText>
          </w:r>
          <w:r w:rsidRPr="00066987" w:rsidDel="00F66952">
            <w:rPr>
              <w:rFonts w:ascii="Arial" w:eastAsia="Arial" w:hAnsi="Arial" w:cs="Arial"/>
            </w:rPr>
            <w:delText>), linalool (-</w:delText>
          </w:r>
          <w:r w:rsidR="00404A84" w:rsidRPr="00066987" w:rsidDel="00F66952">
            <w:rPr>
              <w:rFonts w:ascii="Arial" w:eastAsia="Arial" w:hAnsi="Arial" w:cs="Arial"/>
            </w:rPr>
            <w:delText>0.1</w:delText>
          </w:r>
          <w:r w:rsidR="007F2BBC" w:rsidRPr="00066987" w:rsidDel="00F66952">
            <w:rPr>
              <w:rFonts w:ascii="Arial" w:eastAsia="Arial" w:hAnsi="Arial" w:cs="Arial"/>
            </w:rPr>
            <w:delText>3</w:delText>
          </w:r>
          <w:r w:rsidR="00404A84" w:rsidRPr="00066987" w:rsidDel="00F66952">
            <w:rPr>
              <w:rFonts w:ascii="Arial" w:eastAsia="Arial" w:hAnsi="Arial" w:cs="Arial"/>
            </w:rPr>
            <w:delText xml:space="preserve"> </w:delText>
          </w:r>
          <w:r w:rsidRPr="00066987" w:rsidDel="00F66952">
            <w:rPr>
              <w:rFonts w:ascii="Arial" w:eastAsia="Arial" w:hAnsi="Arial" w:cs="Arial"/>
            </w:rPr>
            <w:delText>+/-</w:delText>
          </w:r>
          <w:r w:rsidR="00404A84" w:rsidRPr="00066987" w:rsidDel="00F66952">
            <w:rPr>
              <w:rFonts w:ascii="Arial" w:eastAsia="Arial" w:hAnsi="Arial" w:cs="Arial"/>
            </w:rPr>
            <w:delText xml:space="preserve"> 0.1</w:delText>
          </w:r>
          <w:r w:rsidR="007F2BBC" w:rsidRPr="00066987" w:rsidDel="00F66952">
            <w:rPr>
              <w:rFonts w:ascii="Arial" w:eastAsia="Arial" w:hAnsi="Arial" w:cs="Arial"/>
            </w:rPr>
            <w:delText>8</w:delText>
          </w:r>
          <w:r w:rsidRPr="00066987" w:rsidDel="00F66952">
            <w:rPr>
              <w:rFonts w:ascii="Arial" w:eastAsia="Arial" w:hAnsi="Arial" w:cs="Arial"/>
            </w:rPr>
            <w:delText>, p = 0.</w:delText>
          </w:r>
          <w:r w:rsidR="007F2BBC" w:rsidRPr="00066987" w:rsidDel="00F66952">
            <w:rPr>
              <w:rFonts w:ascii="Arial" w:eastAsia="Arial" w:hAnsi="Arial" w:cs="Arial"/>
            </w:rPr>
            <w:delText>49</w:delText>
          </w:r>
          <w:r w:rsidRPr="00066987" w:rsidDel="00F66952">
            <w:rPr>
              <w:rFonts w:ascii="Arial" w:eastAsia="Arial" w:hAnsi="Arial" w:cs="Arial"/>
            </w:rPr>
            <w:delText xml:space="preserve">) </w:delText>
          </w:r>
          <w:r w:rsidR="008330FA" w:rsidRPr="00066987" w:rsidDel="00F66952">
            <w:rPr>
              <w:rFonts w:ascii="Arial" w:eastAsia="Arial" w:hAnsi="Arial" w:cs="Arial"/>
            </w:rPr>
            <w:delText>and EtOH had no significant effect (0.</w:delText>
          </w:r>
          <w:r w:rsidR="007F2BBC" w:rsidRPr="00066987" w:rsidDel="00F66952">
            <w:rPr>
              <w:rFonts w:ascii="Arial" w:eastAsia="Arial" w:hAnsi="Arial" w:cs="Arial"/>
            </w:rPr>
            <w:delText>06</w:delText>
          </w:r>
          <w:r w:rsidR="008330FA" w:rsidRPr="00066987" w:rsidDel="00F66952">
            <w:rPr>
              <w:rFonts w:ascii="Arial" w:eastAsia="Arial" w:hAnsi="Arial" w:cs="Arial"/>
            </w:rPr>
            <w:delText xml:space="preserve"> +/- 0.1</w:delText>
          </w:r>
          <w:r w:rsidR="007F2BBC" w:rsidRPr="00066987" w:rsidDel="00F66952">
            <w:rPr>
              <w:rFonts w:ascii="Arial" w:eastAsia="Arial" w:hAnsi="Arial" w:cs="Arial"/>
            </w:rPr>
            <w:delText>7</w:delText>
          </w:r>
          <w:r w:rsidR="008330FA" w:rsidRPr="00066987" w:rsidDel="00F66952">
            <w:rPr>
              <w:rFonts w:ascii="Arial" w:eastAsia="Arial" w:hAnsi="Arial" w:cs="Arial"/>
            </w:rPr>
            <w:delText>, p = 0.</w:delText>
          </w:r>
          <w:r w:rsidR="007F2BBC" w:rsidRPr="00066987" w:rsidDel="00F66952">
            <w:rPr>
              <w:rFonts w:ascii="Arial" w:eastAsia="Arial" w:hAnsi="Arial" w:cs="Arial"/>
            </w:rPr>
            <w:delText>75</w:delText>
          </w:r>
          <w:r w:rsidR="008330FA" w:rsidRPr="00066987" w:rsidDel="00F66952">
            <w:rPr>
              <w:rFonts w:ascii="Arial" w:eastAsia="Arial" w:hAnsi="Arial" w:cs="Arial"/>
            </w:rPr>
            <w:delText>)</w:delText>
          </w:r>
          <w:r w:rsidRPr="00066987" w:rsidDel="00F66952">
            <w:rPr>
              <w:rFonts w:ascii="Arial" w:eastAsia="Arial" w:hAnsi="Arial" w:cs="Arial"/>
            </w:rPr>
            <w:delText>.</w:delText>
          </w:r>
          <w:r w:rsidR="006E091D" w:rsidRPr="00066987" w:rsidDel="00F66952">
            <w:rPr>
              <w:rFonts w:ascii="Arial" w:eastAsia="Arial" w:hAnsi="Arial" w:cs="Arial"/>
            </w:rPr>
            <w:delText xml:space="preserve"> </w:delText>
          </w:r>
          <w:r w:rsidR="0099529B" w:rsidRPr="00066987" w:rsidDel="00F66952">
            <w:rPr>
              <w:rFonts w:ascii="Arial" w:eastAsia="Arial" w:hAnsi="Arial" w:cs="Arial"/>
            </w:rPr>
            <w:delText>In contrast, the diterpene alkaloid d</w:delText>
          </w:r>
          <w:r w:rsidRPr="00066987" w:rsidDel="00F66952">
            <w:rPr>
              <w:rFonts w:ascii="Arial" w:eastAsia="Arial" w:hAnsi="Arial" w:cs="Arial"/>
            </w:rPr>
            <w:delText>eltaline increased maximum OD overall (</w:delText>
          </w:r>
          <w:r w:rsidR="00251564" w:rsidRPr="00066987" w:rsidDel="00F66952">
            <w:rPr>
              <w:rFonts w:ascii="Arial" w:eastAsia="Arial" w:hAnsi="Arial" w:cs="Arial"/>
            </w:rPr>
            <w:delText>0.</w:delText>
          </w:r>
          <w:r w:rsidR="007F2BBC" w:rsidRPr="00066987" w:rsidDel="00F66952">
            <w:rPr>
              <w:rFonts w:ascii="Arial" w:eastAsia="Arial" w:hAnsi="Arial" w:cs="Arial"/>
            </w:rPr>
            <w:delText>34</w:delText>
          </w:r>
          <w:r w:rsidRPr="00066987" w:rsidDel="00F66952">
            <w:rPr>
              <w:rFonts w:ascii="Arial" w:eastAsia="Arial" w:hAnsi="Arial" w:cs="Arial"/>
            </w:rPr>
            <w:delText xml:space="preserve"> +/- </w:delText>
          </w:r>
          <w:r w:rsidR="00251564" w:rsidRPr="00066987" w:rsidDel="00F66952">
            <w:rPr>
              <w:rFonts w:ascii="Arial" w:eastAsia="Arial" w:hAnsi="Arial" w:cs="Arial"/>
            </w:rPr>
            <w:delText>0.1</w:delText>
          </w:r>
          <w:r w:rsidR="007F2BBC" w:rsidRPr="00066987" w:rsidDel="00F66952">
            <w:rPr>
              <w:rFonts w:ascii="Arial" w:eastAsia="Arial" w:hAnsi="Arial" w:cs="Arial"/>
            </w:rPr>
            <w:delText>5</w:delText>
          </w:r>
          <w:r w:rsidRPr="00066987" w:rsidDel="00F66952">
            <w:rPr>
              <w:rFonts w:ascii="Arial" w:eastAsia="Arial" w:hAnsi="Arial" w:cs="Arial"/>
            </w:rPr>
            <w:delText xml:space="preserve">, </w:delText>
          </w:r>
          <w:r w:rsidR="00251564" w:rsidRPr="00066987" w:rsidDel="00F66952">
            <w:rPr>
              <w:rFonts w:ascii="Arial" w:eastAsia="Arial" w:hAnsi="Arial" w:cs="Arial"/>
            </w:rPr>
            <w:delText xml:space="preserve">p </w:delText>
          </w:r>
          <w:r w:rsidR="005F0631" w:rsidRPr="00066987" w:rsidDel="00F66952">
            <w:rPr>
              <w:rFonts w:ascii="Arial" w:eastAsia="Arial" w:hAnsi="Arial" w:cs="Arial"/>
            </w:rPr>
            <w:delText>= .03</w:delText>
          </w:r>
          <w:r w:rsidRPr="00066987" w:rsidDel="00F66952">
            <w:rPr>
              <w:rFonts w:ascii="Arial" w:eastAsia="Arial" w:hAnsi="Arial" w:cs="Arial"/>
            </w:rPr>
            <w:delText>)</w:delText>
          </w:r>
          <w:r w:rsidR="008330FA" w:rsidRPr="00066987" w:rsidDel="00F66952">
            <w:rPr>
              <w:rFonts w:ascii="Arial" w:eastAsia="Arial" w:hAnsi="Arial" w:cs="Arial"/>
            </w:rPr>
            <w:delText>.</w:delText>
          </w:r>
          <w:r w:rsidR="006E091D" w:rsidRPr="00066987" w:rsidDel="00F66952">
            <w:rPr>
              <w:rFonts w:ascii="Arial" w:eastAsia="Arial" w:hAnsi="Arial" w:cs="Arial"/>
            </w:rPr>
            <w:delText xml:space="preserve"> </w:delText>
          </w:r>
          <w:r w:rsidR="00551F44" w:rsidRPr="00066987" w:rsidDel="00F66952">
            <w:rPr>
              <w:rFonts w:ascii="Arial" w:eastAsia="Arial" w:hAnsi="Arial" w:cs="Arial"/>
            </w:rPr>
            <w:delText>Scaled m</w:delText>
          </w:r>
          <w:r w:rsidRPr="00066987" w:rsidDel="00F66952">
            <w:rPr>
              <w:rFonts w:ascii="Arial" w:eastAsia="Arial" w:hAnsi="Arial" w:cs="Arial"/>
            </w:rPr>
            <w:delText xml:space="preserve">aximum OD was correlated with </w:delText>
          </w:r>
          <w:r w:rsidR="00551F44" w:rsidRPr="00066987" w:rsidDel="00F66952">
            <w:rPr>
              <w:rFonts w:ascii="Arial" w:eastAsia="Arial" w:hAnsi="Arial" w:cs="Arial"/>
            </w:rPr>
            <w:delText xml:space="preserve">scaled </w:delText>
          </w:r>
          <w:r w:rsidRPr="00066987" w:rsidDel="00F66952">
            <w:rPr>
              <w:rFonts w:ascii="Arial" w:eastAsia="Arial" w:hAnsi="Arial" w:cs="Arial"/>
            </w:rPr>
            <w:delText>maximum growth rate (r</w:delText>
          </w:r>
          <w:r w:rsidR="00404A84" w:rsidRPr="00066987" w:rsidDel="00F66952">
            <w:rPr>
              <w:rFonts w:ascii="Arial" w:eastAsia="Arial" w:hAnsi="Arial" w:cs="Arial"/>
            </w:rPr>
            <w:delText xml:space="preserve"> </w:delText>
          </w:r>
          <w:r w:rsidRPr="00066987" w:rsidDel="00F66952">
            <w:rPr>
              <w:rFonts w:ascii="Arial" w:eastAsia="Arial" w:hAnsi="Arial" w:cs="Arial"/>
            </w:rPr>
            <w:delText>=</w:delText>
          </w:r>
          <w:r w:rsidR="00404A84" w:rsidRPr="00066987" w:rsidDel="00F66952">
            <w:rPr>
              <w:rFonts w:ascii="Arial" w:eastAsia="Arial" w:hAnsi="Arial" w:cs="Arial"/>
            </w:rPr>
            <w:delText xml:space="preserve"> </w:delText>
          </w:r>
          <w:r w:rsidRPr="00066987" w:rsidDel="00F66952">
            <w:rPr>
              <w:rFonts w:ascii="Arial" w:eastAsia="Arial" w:hAnsi="Arial" w:cs="Arial"/>
            </w:rPr>
            <w:delText>0.</w:delText>
          </w:r>
          <w:r w:rsidR="00E0290F" w:rsidRPr="00066987" w:rsidDel="00F66952">
            <w:rPr>
              <w:rFonts w:ascii="Arial" w:eastAsia="Arial" w:hAnsi="Arial" w:cs="Arial"/>
            </w:rPr>
            <w:delText>67</w:delText>
          </w:r>
          <w:r w:rsidRPr="00066987" w:rsidDel="00F66952">
            <w:rPr>
              <w:rFonts w:ascii="Arial" w:eastAsia="Arial" w:hAnsi="Arial" w:cs="Arial"/>
            </w:rPr>
            <w:delText>, p</w:delText>
          </w:r>
          <w:r w:rsidR="00404A84" w:rsidRPr="00066987" w:rsidDel="00F66952">
            <w:rPr>
              <w:rFonts w:ascii="Arial" w:eastAsia="Arial" w:hAnsi="Arial" w:cs="Arial"/>
            </w:rPr>
            <w:delText xml:space="preserve"> </w:delText>
          </w:r>
          <w:r w:rsidRPr="00066987" w:rsidDel="00F66952">
            <w:rPr>
              <w:rFonts w:ascii="Arial" w:eastAsia="Arial" w:hAnsi="Arial" w:cs="Arial"/>
            </w:rPr>
            <w:delText>&lt;</w:delText>
          </w:r>
          <w:r w:rsidR="00404A84" w:rsidRPr="00066987" w:rsidDel="00F66952">
            <w:rPr>
              <w:rFonts w:ascii="Arial" w:eastAsia="Arial" w:hAnsi="Arial" w:cs="Arial"/>
            </w:rPr>
            <w:delText xml:space="preserve"> </w:delText>
          </w:r>
          <w:r w:rsidRPr="00066987" w:rsidDel="00F66952">
            <w:rPr>
              <w:rFonts w:ascii="Arial" w:eastAsia="Arial" w:hAnsi="Arial" w:cs="Arial"/>
            </w:rPr>
            <w:delText xml:space="preserve">0.001) and effects of treatments on </w:delText>
          </w:r>
          <w:r w:rsidR="00551F44" w:rsidRPr="00066987" w:rsidDel="00F66952">
            <w:rPr>
              <w:rFonts w:ascii="Arial" w:eastAsia="Arial" w:hAnsi="Arial" w:cs="Arial"/>
            </w:rPr>
            <w:delText>both</w:delText>
          </w:r>
          <w:r w:rsidRPr="00066987" w:rsidDel="00F66952">
            <w:rPr>
              <w:rFonts w:ascii="Arial" w:eastAsia="Arial" w:hAnsi="Arial" w:cs="Arial"/>
            </w:rPr>
            <w:delText xml:space="preserve"> were congruent, although not identical (Supp</w:delText>
          </w:r>
          <w:r w:rsidR="0099529B" w:rsidRPr="00066987" w:rsidDel="00F66952">
            <w:rPr>
              <w:rFonts w:ascii="Arial" w:eastAsia="Arial" w:hAnsi="Arial" w:cs="Arial"/>
            </w:rPr>
            <w:delText>lement</w:delText>
          </w:r>
          <w:r w:rsidR="00680700" w:rsidRPr="00066987" w:rsidDel="00F66952">
            <w:rPr>
              <w:rFonts w:ascii="Arial" w:eastAsia="Arial" w:hAnsi="Arial" w:cs="Arial"/>
            </w:rPr>
            <w:delText>al</w:delText>
          </w:r>
          <w:r w:rsidRPr="00066987" w:rsidDel="00F66952">
            <w:rPr>
              <w:rFonts w:ascii="Arial" w:eastAsia="Arial" w:hAnsi="Arial" w:cs="Arial"/>
            </w:rPr>
            <w:delText xml:space="preserve"> </w:delText>
          </w:r>
          <w:r w:rsidR="0099529B" w:rsidRPr="00066987" w:rsidDel="00F66952">
            <w:rPr>
              <w:rFonts w:ascii="Arial" w:eastAsia="Arial" w:hAnsi="Arial" w:cs="Arial"/>
            </w:rPr>
            <w:delText>F</w:delText>
          </w:r>
          <w:r w:rsidRPr="00066987" w:rsidDel="00F66952">
            <w:rPr>
              <w:rFonts w:ascii="Arial" w:eastAsia="Arial" w:hAnsi="Arial" w:cs="Arial"/>
            </w:rPr>
            <w:delText>ig</w:delText>
          </w:r>
          <w:r w:rsidR="0099529B" w:rsidRPr="00066987" w:rsidDel="00F66952">
            <w:rPr>
              <w:rFonts w:ascii="Arial" w:eastAsia="Arial" w:hAnsi="Arial" w:cs="Arial"/>
            </w:rPr>
            <w:delText>ure</w:delText>
          </w:r>
          <w:r w:rsidRPr="00066987" w:rsidDel="00F66952">
            <w:rPr>
              <w:rFonts w:ascii="Arial" w:eastAsia="Arial" w:hAnsi="Arial" w:cs="Arial"/>
            </w:rPr>
            <w:delText xml:space="preserve"> 2).  </w:delText>
          </w:r>
        </w:del>
      </w:moveFrom>
    </w:p>
    <w:p w14:paraId="00000057" w14:textId="517002EA" w:rsidR="00682FF2" w:rsidRPr="00066987" w:rsidDel="00F66952" w:rsidRDefault="00682FF2" w:rsidP="00FD0250">
      <w:pPr>
        <w:spacing w:after="0" w:line="360" w:lineRule="auto"/>
        <w:rPr>
          <w:del w:id="155" w:author="Tobias Mueller" w:date="2022-08-31T09:40:00Z"/>
          <w:moveFrom w:id="156" w:author="Tobias Mueller" w:date="2022-08-11T08:25:00Z"/>
          <w:rFonts w:ascii="Arial" w:eastAsia="Arial" w:hAnsi="Arial" w:cs="Arial"/>
        </w:rPr>
      </w:pPr>
    </w:p>
    <w:p w14:paraId="00000058" w14:textId="64B703FC" w:rsidR="00682FF2" w:rsidRPr="00066987" w:rsidDel="00F66952" w:rsidRDefault="00B43301" w:rsidP="00FD0250">
      <w:pPr>
        <w:spacing w:after="0" w:line="360" w:lineRule="auto"/>
        <w:rPr>
          <w:del w:id="157" w:author="Tobias Mueller" w:date="2022-08-31T09:40:00Z"/>
          <w:moveFrom w:id="158" w:author="Tobias Mueller" w:date="2022-08-11T08:25:00Z"/>
          <w:rFonts w:ascii="Arial" w:eastAsia="Arial" w:hAnsi="Arial" w:cs="Arial"/>
        </w:rPr>
      </w:pPr>
      <w:moveFrom w:id="159" w:author="Tobias Mueller" w:date="2022-08-11T08:25:00Z">
        <w:del w:id="160" w:author="Tobias Mueller" w:date="2022-08-31T09:40:00Z">
          <w:r w:rsidRPr="00066987" w:rsidDel="00F66952">
            <w:rPr>
              <w:rFonts w:ascii="Arial" w:eastAsia="Arial" w:hAnsi="Arial" w:cs="Arial"/>
              <w:i/>
            </w:rPr>
            <w:delText>Microbe</w:delText>
          </w:r>
          <w:r w:rsidR="0099529B" w:rsidRPr="00066987" w:rsidDel="00F66952">
            <w:rPr>
              <w:rFonts w:ascii="Arial" w:eastAsia="Arial" w:hAnsi="Arial" w:cs="Arial"/>
              <w:i/>
            </w:rPr>
            <w:delText>-</w:delText>
          </w:r>
          <w:r w:rsidRPr="00066987" w:rsidDel="00F66952">
            <w:rPr>
              <w:rFonts w:ascii="Arial" w:eastAsia="Arial" w:hAnsi="Arial" w:cs="Arial"/>
              <w:i/>
            </w:rPr>
            <w:delText>specific response to treatments</w:delText>
          </w:r>
        </w:del>
      </w:moveFrom>
    </w:p>
    <w:p w14:paraId="00000059" w14:textId="6EB8E555" w:rsidR="00682FF2" w:rsidRPr="00066987" w:rsidDel="00F66952" w:rsidRDefault="00B43301" w:rsidP="00FD0250">
      <w:pPr>
        <w:spacing w:after="0" w:line="360" w:lineRule="auto"/>
        <w:rPr>
          <w:del w:id="161" w:author="Tobias Mueller" w:date="2022-08-31T09:40:00Z"/>
          <w:moveFrom w:id="162" w:author="Tobias Mueller" w:date="2022-08-11T08:25:00Z"/>
          <w:rFonts w:ascii="Arial" w:eastAsia="Arial" w:hAnsi="Arial" w:cs="Arial"/>
          <w:strike/>
        </w:rPr>
      </w:pPr>
      <w:moveFrom w:id="163" w:author="Tobias Mueller" w:date="2022-08-11T08:25:00Z">
        <w:del w:id="164" w:author="Tobias Mueller" w:date="2022-08-31T09:40:00Z">
          <w:r w:rsidRPr="00066987" w:rsidDel="00F66952">
            <w:rPr>
              <w:rFonts w:ascii="Arial" w:eastAsia="Arial" w:hAnsi="Arial" w:cs="Arial"/>
            </w:rPr>
            <w:delText>Microbial species varied in their maximum OD and growth rate in control conditions</w:delText>
          </w:r>
          <w:r w:rsidR="001324EE" w:rsidRPr="00066987" w:rsidDel="00F66952">
            <w:rPr>
              <w:rFonts w:ascii="Arial" w:eastAsia="Arial" w:hAnsi="Arial" w:cs="Arial"/>
            </w:rPr>
            <w:delText xml:space="preserve"> and in response to treatments </w:delText>
          </w:r>
          <w:r w:rsidRPr="00066987" w:rsidDel="00F66952">
            <w:rPr>
              <w:rFonts w:ascii="Arial" w:eastAsia="Arial" w:hAnsi="Arial" w:cs="Arial"/>
            </w:rPr>
            <w:delText>(Supplementa</w:delText>
          </w:r>
          <w:r w:rsidR="00680700" w:rsidRPr="00066987" w:rsidDel="00F66952">
            <w:rPr>
              <w:rFonts w:ascii="Arial" w:eastAsia="Arial" w:hAnsi="Arial" w:cs="Arial"/>
            </w:rPr>
            <w:delText>l</w:delText>
          </w:r>
          <w:r w:rsidRPr="00066987" w:rsidDel="00F66952">
            <w:rPr>
              <w:rFonts w:ascii="Arial" w:eastAsia="Arial" w:hAnsi="Arial" w:cs="Arial"/>
            </w:rPr>
            <w:delText xml:space="preserve"> Figure</w:delText>
          </w:r>
          <w:r w:rsidR="00C23B13" w:rsidRPr="00066987" w:rsidDel="00F66952">
            <w:rPr>
              <w:rFonts w:ascii="Arial" w:eastAsia="Arial" w:hAnsi="Arial" w:cs="Arial"/>
            </w:rPr>
            <w:delText>s</w:delText>
          </w:r>
          <w:r w:rsidRPr="00066987" w:rsidDel="00F66952">
            <w:rPr>
              <w:rFonts w:ascii="Arial" w:eastAsia="Arial" w:hAnsi="Arial" w:cs="Arial"/>
            </w:rPr>
            <w:delText xml:space="preserve"> 3-4, p &lt; 0.05)</w:delText>
          </w:r>
          <w:r w:rsidR="001324EE" w:rsidRPr="00066987" w:rsidDel="00F66952">
            <w:rPr>
              <w:rFonts w:ascii="Arial" w:eastAsia="Arial" w:hAnsi="Arial" w:cs="Arial"/>
            </w:rPr>
            <w:delText>.</w:delText>
          </w:r>
          <w:r w:rsidRPr="00066987" w:rsidDel="00F66952">
            <w:rPr>
              <w:rFonts w:ascii="Arial" w:eastAsia="Arial" w:hAnsi="Arial" w:cs="Arial"/>
            </w:rPr>
            <w:delText xml:space="preserve"> All microbes were impacted by at least one treatment</w:delText>
          </w:r>
          <w:r w:rsidR="00C23B13" w:rsidRPr="00066987" w:rsidDel="00F66952">
            <w:rPr>
              <w:rFonts w:ascii="Arial" w:eastAsia="Arial" w:hAnsi="Arial" w:cs="Arial"/>
            </w:rPr>
            <w:delText xml:space="preserve">, but </w:delText>
          </w:r>
          <w:r w:rsidRPr="00066987" w:rsidDel="00F66952">
            <w:rPr>
              <w:rFonts w:ascii="Arial" w:eastAsia="Arial" w:hAnsi="Arial" w:cs="Arial"/>
            </w:rPr>
            <w:delText>treatments differ</w:delText>
          </w:r>
          <w:r w:rsidR="00C23B13" w:rsidRPr="00066987" w:rsidDel="00F66952">
            <w:rPr>
              <w:rFonts w:ascii="Arial" w:eastAsia="Arial" w:hAnsi="Arial" w:cs="Arial"/>
            </w:rPr>
            <w:delText>ed</w:delText>
          </w:r>
          <w:r w:rsidRPr="00066987" w:rsidDel="00F66952">
            <w:rPr>
              <w:rFonts w:ascii="Arial" w:eastAsia="Arial" w:hAnsi="Arial" w:cs="Arial"/>
            </w:rPr>
            <w:delText xml:space="preserve"> in their effect on maximum OD (</w:delText>
          </w:r>
          <w:r w:rsidR="00C23B13" w:rsidRPr="00066987" w:rsidDel="00F66952">
            <w:rPr>
              <w:rFonts w:ascii="Arial" w:eastAsia="Arial" w:hAnsi="Arial" w:cs="Arial"/>
            </w:rPr>
            <w:delText>F</w:delText>
          </w:r>
          <w:r w:rsidRPr="00066987" w:rsidDel="00F66952">
            <w:rPr>
              <w:rFonts w:ascii="Arial" w:eastAsia="Arial" w:hAnsi="Arial" w:cs="Arial"/>
            </w:rPr>
            <w:delText>ig</w:delText>
          </w:r>
          <w:r w:rsidR="00C23B13" w:rsidRPr="00066987" w:rsidDel="00F66952">
            <w:rPr>
              <w:rFonts w:ascii="Arial" w:eastAsia="Arial" w:hAnsi="Arial" w:cs="Arial"/>
            </w:rPr>
            <w:delText>ure</w:delText>
          </w:r>
          <w:r w:rsidRPr="00066987" w:rsidDel="00F66952">
            <w:rPr>
              <w:rFonts w:ascii="Arial" w:eastAsia="Arial" w:hAnsi="Arial" w:cs="Arial"/>
            </w:rPr>
            <w:delText xml:space="preserve"> </w:delText>
          </w:r>
          <w:r w:rsidR="00267BA9" w:rsidRPr="00066987" w:rsidDel="00F66952">
            <w:rPr>
              <w:rFonts w:ascii="Arial" w:eastAsia="Arial" w:hAnsi="Arial" w:cs="Arial"/>
            </w:rPr>
            <w:delText>2</w:delText>
          </w:r>
          <w:r w:rsidRPr="00066987" w:rsidDel="00F66952">
            <w:rPr>
              <w:rFonts w:ascii="Arial" w:eastAsia="Arial" w:hAnsi="Arial" w:cs="Arial"/>
            </w:rPr>
            <w:delText>) and growth rate (</w:delText>
          </w:r>
          <w:r w:rsidR="00C23B13" w:rsidRPr="00066987" w:rsidDel="00F66952">
            <w:rPr>
              <w:rFonts w:ascii="Arial" w:eastAsia="Arial" w:hAnsi="Arial" w:cs="Arial"/>
            </w:rPr>
            <w:delText>Figure</w:delText>
          </w:r>
          <w:r w:rsidRPr="00066987" w:rsidDel="00F66952">
            <w:rPr>
              <w:rFonts w:ascii="Arial" w:eastAsia="Arial" w:hAnsi="Arial" w:cs="Arial"/>
            </w:rPr>
            <w:delText xml:space="preserve"> </w:delText>
          </w:r>
          <w:r w:rsidR="00267BA9" w:rsidRPr="00066987" w:rsidDel="00F66952">
            <w:rPr>
              <w:rFonts w:ascii="Arial" w:eastAsia="Arial" w:hAnsi="Arial" w:cs="Arial"/>
            </w:rPr>
            <w:delText>3</w:delText>
          </w:r>
          <w:r w:rsidRPr="00066987" w:rsidDel="00F66952">
            <w:rPr>
              <w:rFonts w:ascii="Arial" w:eastAsia="Arial" w:hAnsi="Arial" w:cs="Arial"/>
            </w:rPr>
            <w:delText>) across microbial species. Species’ responses to nectar composition depended on the specific nectar compound tested: no microbe had significantly reduced maximum OD or growth rate across all treatments (Fig</w:delText>
          </w:r>
          <w:r w:rsidR="00C23B13" w:rsidRPr="00066987" w:rsidDel="00F66952">
            <w:rPr>
              <w:rFonts w:ascii="Arial" w:eastAsia="Arial" w:hAnsi="Arial" w:cs="Arial"/>
            </w:rPr>
            <w:delText>ure</w:delText>
          </w:r>
          <w:r w:rsidRPr="00066987" w:rsidDel="00F66952">
            <w:rPr>
              <w:rFonts w:ascii="Arial" w:eastAsia="Arial" w:hAnsi="Arial" w:cs="Arial"/>
            </w:rPr>
            <w:delText xml:space="preserve"> </w:delText>
          </w:r>
          <w:r w:rsidR="00267BA9" w:rsidRPr="00066987" w:rsidDel="00F66952">
            <w:rPr>
              <w:rFonts w:ascii="Arial" w:eastAsia="Arial" w:hAnsi="Arial" w:cs="Arial"/>
            </w:rPr>
            <w:delText>2</w:delText>
          </w:r>
          <w:r w:rsidRPr="00066987" w:rsidDel="00F66952">
            <w:rPr>
              <w:rFonts w:ascii="Arial" w:eastAsia="Arial" w:hAnsi="Arial" w:cs="Arial"/>
            </w:rPr>
            <w:delText xml:space="preserve">). When comparing across all treatments, the </w:delText>
          </w:r>
          <w:r w:rsidR="00FD7B37" w:rsidRPr="00066987" w:rsidDel="00F66952">
            <w:rPr>
              <w:rFonts w:ascii="Arial" w:eastAsia="Arial" w:hAnsi="Arial" w:cs="Arial"/>
            </w:rPr>
            <w:delText xml:space="preserve">scaled maximum OD was not significantly different across </w:delText>
          </w:r>
          <w:r w:rsidRPr="00066987" w:rsidDel="00F66952">
            <w:rPr>
              <w:rFonts w:ascii="Arial" w:eastAsia="Arial" w:hAnsi="Arial" w:cs="Arial"/>
            </w:rPr>
            <w:delText>degree</w:delText>
          </w:r>
          <w:r w:rsidR="00FD7B37" w:rsidRPr="00066987" w:rsidDel="00F66952">
            <w:rPr>
              <w:rFonts w:ascii="Arial" w:eastAsia="Arial" w:hAnsi="Arial" w:cs="Arial"/>
            </w:rPr>
            <w:delText>s</w:delText>
          </w:r>
          <w:r w:rsidRPr="00066987" w:rsidDel="00F66952">
            <w:rPr>
              <w:rFonts w:ascii="Arial" w:eastAsia="Arial" w:hAnsi="Arial" w:cs="Arial"/>
            </w:rPr>
            <w:delText xml:space="preserve"> of nectar specialization</w:delText>
          </w:r>
          <w:r w:rsidR="00FD7B37" w:rsidRPr="00066987" w:rsidDel="00F66952">
            <w:rPr>
              <w:rFonts w:ascii="Arial" w:eastAsia="Arial" w:hAnsi="Arial" w:cs="Arial"/>
            </w:rPr>
            <w:delText xml:space="preserve"> </w:delText>
          </w:r>
          <w:r w:rsidRPr="00066987" w:rsidDel="00F66952">
            <w:rPr>
              <w:rFonts w:ascii="Arial" w:eastAsia="Arial" w:hAnsi="Arial" w:cs="Arial"/>
            </w:rPr>
            <w:delText xml:space="preserve">(p &gt; 0.05; </w:delText>
          </w:r>
          <w:r w:rsidR="00C23B13" w:rsidRPr="00066987" w:rsidDel="00F66952">
            <w:rPr>
              <w:rFonts w:ascii="Arial" w:eastAsia="Arial" w:hAnsi="Arial" w:cs="Arial"/>
            </w:rPr>
            <w:delText>F</w:delText>
          </w:r>
          <w:r w:rsidRPr="00066987" w:rsidDel="00F66952">
            <w:rPr>
              <w:rFonts w:ascii="Arial" w:eastAsia="Arial" w:hAnsi="Arial" w:cs="Arial"/>
            </w:rPr>
            <w:delText>ig</w:delText>
          </w:r>
          <w:r w:rsidR="00C23B13" w:rsidRPr="00066987" w:rsidDel="00F66952">
            <w:rPr>
              <w:rFonts w:ascii="Arial" w:eastAsia="Arial" w:hAnsi="Arial" w:cs="Arial"/>
            </w:rPr>
            <w:delText>ure</w:delText>
          </w:r>
          <w:r w:rsidRPr="00066987" w:rsidDel="00F66952">
            <w:rPr>
              <w:rFonts w:ascii="Arial" w:eastAsia="Arial" w:hAnsi="Arial" w:cs="Arial"/>
            </w:rPr>
            <w:delText xml:space="preserve"> </w:delText>
          </w:r>
          <w:r w:rsidR="00267BA9" w:rsidRPr="00066987" w:rsidDel="00F66952">
            <w:rPr>
              <w:rFonts w:ascii="Arial" w:eastAsia="Arial" w:hAnsi="Arial" w:cs="Arial"/>
            </w:rPr>
            <w:delText>4</w:delText>
          </w:r>
          <w:r w:rsidRPr="00066987" w:rsidDel="00F66952">
            <w:rPr>
              <w:rFonts w:ascii="Arial" w:eastAsia="Arial" w:hAnsi="Arial" w:cs="Arial"/>
            </w:rPr>
            <w:delText xml:space="preserve">a), however, </w:delText>
          </w:r>
          <w:r w:rsidR="00FD7B37" w:rsidRPr="00066987" w:rsidDel="00F66952">
            <w:rPr>
              <w:rFonts w:ascii="Arial" w:eastAsia="Arial" w:hAnsi="Arial" w:cs="Arial"/>
            </w:rPr>
            <w:delText>scaled</w:delText>
          </w:r>
          <w:r w:rsidRPr="00066987" w:rsidDel="00F66952">
            <w:rPr>
              <w:rFonts w:ascii="Arial" w:eastAsia="Arial" w:hAnsi="Arial" w:cs="Arial"/>
            </w:rPr>
            <w:delText xml:space="preserve"> growth rate</w:delText>
          </w:r>
          <w:r w:rsidR="00FD7B37" w:rsidRPr="00066987" w:rsidDel="00F66952">
            <w:rPr>
              <w:rFonts w:ascii="Arial" w:eastAsia="Arial" w:hAnsi="Arial" w:cs="Arial"/>
            </w:rPr>
            <w:delText xml:space="preserve"> was significantly different</w:delText>
          </w:r>
          <w:r w:rsidR="00C23B13" w:rsidRPr="00066987" w:rsidDel="00F66952">
            <w:rPr>
              <w:rFonts w:ascii="Arial" w:eastAsia="Arial" w:hAnsi="Arial" w:cs="Arial"/>
            </w:rPr>
            <w:delText xml:space="preserve">: microbes infrequently isolated from nectar had </w:delText>
          </w:r>
          <w:r w:rsidRPr="00066987" w:rsidDel="00F66952">
            <w:rPr>
              <w:rFonts w:ascii="Arial" w:eastAsia="Arial" w:hAnsi="Arial" w:cs="Arial"/>
            </w:rPr>
            <w:delText xml:space="preserve">a lower scaled growth rate than both the highly and medium </w:delText>
          </w:r>
        </w:del>
      </w:moveFrom>
      <w:customXmlDelRangeStart w:id="165" w:author="Tobias Mueller" w:date="2022-08-31T09:40:00Z"/>
      <w:sdt>
        <w:sdtPr>
          <w:rPr>
            <w:rFonts w:ascii="Arial" w:hAnsi="Arial" w:cs="Arial"/>
          </w:rPr>
          <w:tag w:val="goog_rdk_3"/>
          <w:id w:val="2030289756"/>
        </w:sdtPr>
        <w:sdtContent>
          <w:customXmlDelRangeEnd w:id="165"/>
          <w:customXmlDelRangeStart w:id="166" w:author="Tobias Mueller" w:date="2022-08-31T09:40:00Z"/>
        </w:sdtContent>
      </w:sdt>
      <w:customXmlDelRangeEnd w:id="166"/>
      <w:moveFrom w:id="167" w:author="Tobias Mueller" w:date="2022-08-11T08:25:00Z">
        <w:del w:id="168" w:author="Tobias Mueller" w:date="2022-08-31T09:40:00Z">
          <w:r w:rsidRPr="00066987" w:rsidDel="00F66952">
            <w:rPr>
              <w:rFonts w:ascii="Arial" w:eastAsia="Arial" w:hAnsi="Arial" w:cs="Arial"/>
            </w:rPr>
            <w:delText>specialized group (</w:delText>
          </w:r>
          <w:r w:rsidR="0030501F" w:rsidRPr="00066987" w:rsidDel="00F66952">
            <w:rPr>
              <w:rFonts w:ascii="Arial" w:eastAsia="Arial" w:hAnsi="Arial" w:cs="Arial"/>
            </w:rPr>
            <w:delText xml:space="preserve">p </w:delText>
          </w:r>
          <w:r w:rsidR="00133F16" w:rsidRPr="00066987" w:rsidDel="00F66952">
            <w:rPr>
              <w:rFonts w:ascii="Arial" w:eastAsia="Arial" w:hAnsi="Arial" w:cs="Arial"/>
            </w:rPr>
            <w:delText>&lt;</w:delText>
          </w:r>
          <w:r w:rsidR="0030501F" w:rsidRPr="00066987" w:rsidDel="00F66952">
            <w:rPr>
              <w:rFonts w:ascii="Arial" w:eastAsia="Arial" w:hAnsi="Arial" w:cs="Arial"/>
            </w:rPr>
            <w:delText xml:space="preserve"> 0.05; </w:delText>
          </w:r>
          <w:r w:rsidR="00DE623B" w:rsidRPr="00066987" w:rsidDel="00F66952">
            <w:rPr>
              <w:rFonts w:ascii="Arial" w:eastAsia="Arial" w:hAnsi="Arial" w:cs="Arial"/>
            </w:rPr>
            <w:delText>Figure</w:delText>
          </w:r>
          <w:r w:rsidRPr="00066987" w:rsidDel="00F66952">
            <w:rPr>
              <w:rFonts w:ascii="Arial" w:eastAsia="Arial" w:hAnsi="Arial" w:cs="Arial"/>
            </w:rPr>
            <w:delText xml:space="preserve"> </w:delText>
          </w:r>
          <w:r w:rsidR="00267BA9" w:rsidRPr="00066987" w:rsidDel="00F66952">
            <w:rPr>
              <w:rFonts w:ascii="Arial" w:eastAsia="Arial" w:hAnsi="Arial" w:cs="Arial"/>
            </w:rPr>
            <w:delText>4</w:delText>
          </w:r>
          <w:r w:rsidRPr="00066987" w:rsidDel="00F66952">
            <w:rPr>
              <w:rFonts w:ascii="Arial" w:eastAsia="Arial" w:hAnsi="Arial" w:cs="Arial"/>
            </w:rPr>
            <w:delText>b).</w:delText>
          </w:r>
        </w:del>
      </w:moveFrom>
    </w:p>
    <w:p w14:paraId="0000005A" w14:textId="4642F114" w:rsidR="00682FF2" w:rsidRPr="00066987" w:rsidDel="00F66952" w:rsidRDefault="00682FF2" w:rsidP="00FD0250">
      <w:pPr>
        <w:spacing w:after="0" w:line="360" w:lineRule="auto"/>
        <w:rPr>
          <w:del w:id="169" w:author="Tobias Mueller" w:date="2022-08-31T09:40:00Z"/>
          <w:moveFrom w:id="170" w:author="Tobias Mueller" w:date="2022-08-11T08:25:00Z"/>
          <w:rFonts w:ascii="Arial" w:eastAsia="Arial" w:hAnsi="Arial" w:cs="Arial"/>
        </w:rPr>
      </w:pPr>
    </w:p>
    <w:p w14:paraId="0000005B" w14:textId="00E4CC79" w:rsidR="00682FF2" w:rsidRPr="00066987" w:rsidDel="00F66952" w:rsidRDefault="00B43301" w:rsidP="00FD0250">
      <w:pPr>
        <w:spacing w:after="0" w:line="360" w:lineRule="auto"/>
        <w:rPr>
          <w:del w:id="171" w:author="Tobias Mueller" w:date="2022-08-31T09:40:00Z"/>
          <w:moveFrom w:id="172" w:author="Tobias Mueller" w:date="2022-08-11T08:25:00Z"/>
          <w:rFonts w:ascii="Arial" w:eastAsia="Arial" w:hAnsi="Arial" w:cs="Arial"/>
        </w:rPr>
      </w:pPr>
      <w:moveFrom w:id="173" w:author="Tobias Mueller" w:date="2022-08-11T08:25:00Z">
        <w:del w:id="174" w:author="Tobias Mueller" w:date="2022-08-31T09:40:00Z">
          <w:r w:rsidRPr="00066987" w:rsidDel="00F66952">
            <w:rPr>
              <w:rFonts w:ascii="Arial" w:eastAsia="Arial" w:hAnsi="Arial" w:cs="Arial"/>
              <w:i/>
            </w:rPr>
            <w:delText xml:space="preserve">Differences </w:delText>
          </w:r>
          <w:r w:rsidR="00251059" w:rsidRPr="00066987" w:rsidDel="00F66952">
            <w:rPr>
              <w:rFonts w:ascii="Arial" w:eastAsia="Arial" w:hAnsi="Arial" w:cs="Arial"/>
              <w:i/>
            </w:rPr>
            <w:delText>between y</w:delText>
          </w:r>
          <w:r w:rsidRPr="00066987" w:rsidDel="00F66952">
            <w:rPr>
              <w:rFonts w:ascii="Arial" w:eastAsia="Arial" w:hAnsi="Arial" w:cs="Arial"/>
              <w:i/>
            </w:rPr>
            <w:delText xml:space="preserve">east </w:delText>
          </w:r>
          <w:r w:rsidR="00251059" w:rsidRPr="00066987" w:rsidDel="00F66952">
            <w:rPr>
              <w:rFonts w:ascii="Arial" w:eastAsia="Arial" w:hAnsi="Arial" w:cs="Arial"/>
              <w:i/>
            </w:rPr>
            <w:delText>and</w:delText>
          </w:r>
          <w:r w:rsidRPr="00066987" w:rsidDel="00F66952">
            <w:rPr>
              <w:rFonts w:ascii="Arial" w:eastAsia="Arial" w:hAnsi="Arial" w:cs="Arial"/>
              <w:i/>
            </w:rPr>
            <w:delText xml:space="preserve"> </w:delText>
          </w:r>
          <w:r w:rsidR="00251059" w:rsidRPr="00066987" w:rsidDel="00F66952">
            <w:rPr>
              <w:rFonts w:ascii="Arial" w:eastAsia="Arial" w:hAnsi="Arial" w:cs="Arial"/>
              <w:i/>
            </w:rPr>
            <w:delText>b</w:delText>
          </w:r>
          <w:r w:rsidRPr="00066987" w:rsidDel="00F66952">
            <w:rPr>
              <w:rFonts w:ascii="Arial" w:eastAsia="Arial" w:hAnsi="Arial" w:cs="Arial"/>
              <w:i/>
            </w:rPr>
            <w:delText>acteria</w:delText>
          </w:r>
        </w:del>
      </w:moveFrom>
    </w:p>
    <w:p w14:paraId="0000005C" w14:textId="021F6834" w:rsidR="00682FF2" w:rsidRPr="00DB55B1" w:rsidDel="00F66952" w:rsidRDefault="00251059" w:rsidP="00FD0250">
      <w:pPr>
        <w:spacing w:after="0" w:line="360" w:lineRule="auto"/>
        <w:rPr>
          <w:del w:id="175" w:author="Tobias Mueller" w:date="2022-08-31T09:40:00Z"/>
          <w:moveFrom w:id="176" w:author="Tobias Mueller" w:date="2022-08-11T08:25:00Z"/>
          <w:rFonts w:ascii="Arial" w:eastAsia="Arial" w:hAnsi="Arial" w:cs="Arial"/>
        </w:rPr>
      </w:pPr>
      <w:moveFrom w:id="177" w:author="Tobias Mueller" w:date="2022-08-11T08:25:00Z">
        <w:del w:id="178" w:author="Tobias Mueller" w:date="2022-08-31T09:40:00Z">
          <w:r w:rsidRPr="00066987" w:rsidDel="00F66952">
            <w:rPr>
              <w:rFonts w:ascii="Arial" w:eastAsia="Arial" w:hAnsi="Arial" w:cs="Arial"/>
            </w:rPr>
            <w:delText xml:space="preserve">Yeasts </w:delText>
          </w:r>
          <w:r w:rsidR="00B43301" w:rsidRPr="00066987" w:rsidDel="00F66952">
            <w:rPr>
              <w:rFonts w:ascii="Arial" w:eastAsia="Arial" w:hAnsi="Arial" w:cs="Arial"/>
            </w:rPr>
            <w:delText xml:space="preserve">and bacteria differed significantly in the maximum </w:delText>
          </w:r>
          <w:r w:rsidR="00C317D1" w:rsidRPr="00066987" w:rsidDel="00F66952">
            <w:rPr>
              <w:rFonts w:ascii="Arial" w:eastAsia="Arial" w:hAnsi="Arial" w:cs="Arial"/>
            </w:rPr>
            <w:delText>OD</w:delText>
          </w:r>
          <w:r w:rsidR="00B43301" w:rsidRPr="00066987" w:rsidDel="00F66952">
            <w:rPr>
              <w:rFonts w:ascii="Arial" w:eastAsia="Arial" w:hAnsi="Arial" w:cs="Arial"/>
            </w:rPr>
            <w:delText xml:space="preserve"> attained, with yeasts (0.8</w:delText>
          </w:r>
          <w:r w:rsidR="00BB487F" w:rsidRPr="00066987" w:rsidDel="00F66952">
            <w:rPr>
              <w:rFonts w:ascii="Arial" w:eastAsia="Arial" w:hAnsi="Arial" w:cs="Arial"/>
            </w:rPr>
            <w:delText>2</w:delText>
          </w:r>
          <w:r w:rsidR="00B43301" w:rsidRPr="00066987" w:rsidDel="00F66952">
            <w:rPr>
              <w:rFonts w:ascii="Arial" w:eastAsia="Arial" w:hAnsi="Arial" w:cs="Arial"/>
            </w:rPr>
            <w:delText xml:space="preserve"> +/- 0.3</w:delText>
          </w:r>
          <w:r w:rsidR="00BB487F" w:rsidRPr="00066987" w:rsidDel="00F66952">
            <w:rPr>
              <w:rFonts w:ascii="Arial" w:eastAsia="Arial" w:hAnsi="Arial" w:cs="Arial"/>
            </w:rPr>
            <w:delText>5</w:delText>
          </w:r>
          <w:r w:rsidR="00B43301" w:rsidRPr="00066987" w:rsidDel="00F66952">
            <w:rPr>
              <w:rFonts w:ascii="Arial" w:eastAsia="Arial" w:hAnsi="Arial" w:cs="Arial"/>
            </w:rPr>
            <w:delText>, p = 0.04) having a higher max OD than bacteria (0.0</w:delText>
          </w:r>
          <w:r w:rsidR="00BB487F" w:rsidRPr="00066987" w:rsidDel="00F66952">
            <w:rPr>
              <w:rFonts w:ascii="Arial" w:eastAsia="Arial" w:hAnsi="Arial" w:cs="Arial"/>
            </w:rPr>
            <w:delText>1</w:delText>
          </w:r>
          <w:r w:rsidR="00B43301" w:rsidRPr="00066987" w:rsidDel="00F66952">
            <w:rPr>
              <w:rFonts w:ascii="Arial" w:eastAsia="Arial" w:hAnsi="Arial" w:cs="Arial"/>
            </w:rPr>
            <w:delText xml:space="preserve"> +/- 0.</w:delText>
          </w:r>
          <w:r w:rsidRPr="00066987" w:rsidDel="00F66952">
            <w:rPr>
              <w:rFonts w:ascii="Arial" w:eastAsia="Arial" w:hAnsi="Arial" w:cs="Arial"/>
            </w:rPr>
            <w:delText>2</w:delText>
          </w:r>
          <w:r w:rsidR="00BB487F" w:rsidRPr="00066987" w:rsidDel="00F66952">
            <w:rPr>
              <w:rFonts w:ascii="Arial" w:eastAsia="Arial" w:hAnsi="Arial" w:cs="Arial"/>
            </w:rPr>
            <w:delText>5</w:delText>
          </w:r>
          <w:r w:rsidR="00B43301" w:rsidRPr="00066987" w:rsidDel="00F66952">
            <w:rPr>
              <w:rFonts w:ascii="Arial" w:eastAsia="Arial" w:hAnsi="Arial" w:cs="Arial"/>
            </w:rPr>
            <w:delText>, p = 0.9</w:delText>
          </w:r>
          <w:r w:rsidR="00BB487F" w:rsidRPr="00066987" w:rsidDel="00F66952">
            <w:rPr>
              <w:rFonts w:ascii="Arial" w:eastAsia="Arial" w:hAnsi="Arial" w:cs="Arial"/>
            </w:rPr>
            <w:delText>6</w:delText>
          </w:r>
          <w:r w:rsidR="00B43301" w:rsidRPr="00066987" w:rsidDel="00F66952">
            <w:rPr>
              <w:rFonts w:ascii="Arial" w:eastAsia="Arial" w:hAnsi="Arial" w:cs="Arial"/>
            </w:rPr>
            <w:delText>)</w:delText>
          </w:r>
          <w:r w:rsidR="00AC1A00" w:rsidRPr="00066987" w:rsidDel="00F66952">
            <w:rPr>
              <w:rFonts w:ascii="Arial" w:eastAsia="Arial" w:hAnsi="Arial" w:cs="Arial"/>
            </w:rPr>
            <w:delText xml:space="preserve"> (Supplemental Figure 5a)</w:delText>
          </w:r>
          <w:r w:rsidR="00B43301" w:rsidRPr="00066987" w:rsidDel="00F66952">
            <w:rPr>
              <w:rFonts w:ascii="Arial" w:eastAsia="Arial" w:hAnsi="Arial" w:cs="Arial"/>
            </w:rPr>
            <w:delText xml:space="preserve">. </w:delText>
          </w:r>
          <w:r w:rsidR="0042326B" w:rsidRPr="00066987" w:rsidDel="00F66952">
            <w:rPr>
              <w:rFonts w:ascii="Arial" w:eastAsia="Arial" w:hAnsi="Arial" w:cs="Arial"/>
            </w:rPr>
            <w:delText>When</w:delText>
          </w:r>
          <w:r w:rsidR="00B43301" w:rsidRPr="00066987" w:rsidDel="00F66952">
            <w:rPr>
              <w:rFonts w:ascii="Arial" w:eastAsia="Arial" w:hAnsi="Arial" w:cs="Arial"/>
            </w:rPr>
            <w:delText xml:space="preserve"> assaying </w:delText>
          </w:r>
          <w:r w:rsidR="00BB487F" w:rsidRPr="00066987" w:rsidDel="00F66952">
            <w:rPr>
              <w:rFonts w:ascii="Arial" w:eastAsia="Arial" w:hAnsi="Arial" w:cs="Arial"/>
            </w:rPr>
            <w:delText>treatments’</w:delText>
          </w:r>
          <w:r w:rsidR="00B43301" w:rsidRPr="00066987" w:rsidDel="00F66952">
            <w:rPr>
              <w:rFonts w:ascii="Arial" w:eastAsia="Arial" w:hAnsi="Arial" w:cs="Arial"/>
            </w:rPr>
            <w:delText xml:space="preserve"> </w:delText>
          </w:r>
          <w:r w:rsidR="00BB487F" w:rsidRPr="00066987" w:rsidDel="00F66952">
            <w:rPr>
              <w:rFonts w:ascii="Arial" w:eastAsia="Arial" w:hAnsi="Arial" w:cs="Arial"/>
            </w:rPr>
            <w:delText>scaled</w:delText>
          </w:r>
          <w:r w:rsidR="00B43301" w:rsidRPr="00066987" w:rsidDel="00F66952">
            <w:rPr>
              <w:rFonts w:ascii="Arial" w:eastAsia="Arial" w:hAnsi="Arial" w:cs="Arial"/>
            </w:rPr>
            <w:delText xml:space="preserve"> impact on max OD</w:delText>
          </w:r>
          <w:r w:rsidR="0042326B" w:rsidRPr="00066987" w:rsidDel="00F66952">
            <w:rPr>
              <w:rFonts w:ascii="Arial" w:eastAsia="Arial" w:hAnsi="Arial" w:cs="Arial"/>
            </w:rPr>
            <w:delText xml:space="preserve">, yeast (-0.05 +/- 0.12, p = 0.67) </w:delText>
          </w:r>
          <w:r w:rsidR="00573E17" w:rsidDel="00F66952">
            <w:rPr>
              <w:rFonts w:ascii="Arial" w:eastAsia="Arial" w:hAnsi="Arial" w:cs="Arial"/>
            </w:rPr>
            <w:delText xml:space="preserve">were significantly less affected by treatments </w:delText>
          </w:r>
          <w:r w:rsidR="0042326B" w:rsidRPr="00066987" w:rsidDel="00F66952">
            <w:rPr>
              <w:rFonts w:ascii="Arial" w:eastAsia="Arial" w:hAnsi="Arial" w:cs="Arial"/>
            </w:rPr>
            <w:delText>compared to bacteria</w:delText>
          </w:r>
          <w:r w:rsidR="00B43301" w:rsidRPr="00066987" w:rsidDel="00F66952">
            <w:rPr>
              <w:rFonts w:ascii="Arial" w:eastAsia="Arial" w:hAnsi="Arial" w:cs="Arial"/>
            </w:rPr>
            <w:delText xml:space="preserve"> (-0.</w:delText>
          </w:r>
          <w:r w:rsidR="0042326B" w:rsidRPr="00066987" w:rsidDel="00F66952">
            <w:rPr>
              <w:rFonts w:ascii="Arial" w:eastAsia="Arial" w:hAnsi="Arial" w:cs="Arial"/>
            </w:rPr>
            <w:delText>7</w:delText>
          </w:r>
          <w:r w:rsidR="00B43301" w:rsidRPr="00066987" w:rsidDel="00F66952">
            <w:rPr>
              <w:rFonts w:ascii="Arial" w:eastAsia="Arial" w:hAnsi="Arial" w:cs="Arial"/>
            </w:rPr>
            <w:delText xml:space="preserve"> +/- </w:delText>
          </w:r>
          <w:r w:rsidR="00BB487F" w:rsidRPr="00066987" w:rsidDel="00F66952">
            <w:rPr>
              <w:rFonts w:ascii="Arial" w:eastAsia="Arial" w:hAnsi="Arial" w:cs="Arial"/>
            </w:rPr>
            <w:delText>0.</w:delText>
          </w:r>
          <w:r w:rsidR="0042326B" w:rsidRPr="00066987" w:rsidDel="00F66952">
            <w:rPr>
              <w:rFonts w:ascii="Arial" w:eastAsia="Arial" w:hAnsi="Arial" w:cs="Arial"/>
            </w:rPr>
            <w:delText>25</w:delText>
          </w:r>
          <w:r w:rsidR="00B43301" w:rsidRPr="00066987" w:rsidDel="00F66952">
            <w:rPr>
              <w:rFonts w:ascii="Arial" w:eastAsia="Arial" w:hAnsi="Arial" w:cs="Arial"/>
            </w:rPr>
            <w:delText>, p = 0.</w:delText>
          </w:r>
          <w:r w:rsidR="0042326B" w:rsidRPr="00066987" w:rsidDel="00F66952">
            <w:rPr>
              <w:rFonts w:ascii="Arial" w:eastAsia="Arial" w:hAnsi="Arial" w:cs="Arial"/>
            </w:rPr>
            <w:delText>004</w:delText>
          </w:r>
          <w:r w:rsidR="00F53932" w:rsidRPr="00066987" w:rsidDel="00F66952">
            <w:rPr>
              <w:rFonts w:ascii="Arial" w:eastAsia="Arial" w:hAnsi="Arial" w:cs="Arial"/>
            </w:rPr>
            <w:delText>)</w:delText>
          </w:r>
          <w:r w:rsidR="00863135" w:rsidRPr="00066987" w:rsidDel="00F66952">
            <w:rPr>
              <w:rFonts w:ascii="Arial" w:eastAsia="Arial" w:hAnsi="Arial" w:cs="Arial"/>
            </w:rPr>
            <w:delText xml:space="preserve"> (Supplemental Figure 5b)</w:delText>
          </w:r>
          <w:r w:rsidR="00F53932" w:rsidRPr="00066987" w:rsidDel="00F66952">
            <w:rPr>
              <w:rFonts w:ascii="Arial" w:eastAsia="Arial" w:hAnsi="Arial" w:cs="Arial"/>
            </w:rPr>
            <w:delText>,</w:delText>
          </w:r>
          <w:r w:rsidR="00B43301" w:rsidRPr="00066987" w:rsidDel="00F66952">
            <w:rPr>
              <w:rFonts w:ascii="Arial" w:eastAsia="Arial" w:hAnsi="Arial" w:cs="Arial"/>
            </w:rPr>
            <w:delText xml:space="preserve"> </w:delText>
          </w:r>
          <w:r w:rsidR="0042326B" w:rsidRPr="00066987" w:rsidDel="00F66952">
            <w:rPr>
              <w:rFonts w:ascii="Arial" w:eastAsia="Arial" w:hAnsi="Arial" w:cs="Arial"/>
            </w:rPr>
            <w:delText>suggesting that yeasts may be more resistant to the inhibitory effects of nectar chemicals than bacteria</w:delText>
          </w:r>
          <w:r w:rsidR="00863135" w:rsidRPr="00066987" w:rsidDel="00F66952">
            <w:rPr>
              <w:rFonts w:ascii="Arial" w:eastAsia="Arial" w:hAnsi="Arial" w:cs="Arial"/>
            </w:rPr>
            <w:delText>.</w:delText>
          </w:r>
        </w:del>
      </w:moveFrom>
    </w:p>
    <w:moveFromRangeEnd w:id="148"/>
    <w:p w14:paraId="0000005D" w14:textId="7A40A7A1" w:rsidR="00682FF2" w:rsidRDefault="003678D8" w:rsidP="00FD0250">
      <w:pPr>
        <w:spacing w:after="0" w:line="360" w:lineRule="auto"/>
        <w:rPr>
          <w:ins w:id="179" w:author="Tobias Mueller" w:date="2022-08-11T08:25:00Z"/>
          <w:rFonts w:ascii="Arial" w:eastAsia="Arial" w:hAnsi="Arial" w:cs="Arial"/>
        </w:rPr>
      </w:pPr>
      <w:del w:id="180" w:author="Tobias Mueller" w:date="2022-08-31T09:40:00Z">
        <w:r w:rsidDel="00F66952">
          <w:rPr>
            <w:rFonts w:ascii="Arial" w:eastAsia="Arial" w:hAnsi="Arial" w:cs="Arial"/>
          </w:rPr>
          <w:lastRenderedPageBreak/>
          <w:tab/>
        </w:r>
      </w:del>
    </w:p>
    <w:p w14:paraId="1D6BB2F7" w14:textId="77777777" w:rsidR="006D5E7E" w:rsidRPr="00DB55B1" w:rsidRDefault="006D5E7E" w:rsidP="00FD0250">
      <w:pPr>
        <w:spacing w:after="0" w:line="360" w:lineRule="auto"/>
        <w:rPr>
          <w:rFonts w:ascii="Arial" w:eastAsia="Arial" w:hAnsi="Arial" w:cs="Arial"/>
        </w:rPr>
      </w:pPr>
    </w:p>
    <w:p w14:paraId="0000005E"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i/>
        </w:rPr>
        <w:t>Co-growth assay</w:t>
      </w:r>
    </w:p>
    <w:p w14:paraId="0000005F" w14:textId="4E8A4963" w:rsidR="00682FF2" w:rsidRPr="00DB55B1" w:rsidDel="0047797D" w:rsidRDefault="00C058DD" w:rsidP="00FD0250">
      <w:pPr>
        <w:spacing w:after="0" w:line="360" w:lineRule="auto"/>
        <w:rPr>
          <w:del w:id="181" w:author="Tobias Mueller" w:date="2022-08-31T09:44:00Z"/>
          <w:rFonts w:ascii="Arial" w:eastAsia="Arial" w:hAnsi="Arial" w:cs="Arial"/>
        </w:rPr>
      </w:pPr>
      <w:r w:rsidRPr="00DB55B1">
        <w:rPr>
          <w:rFonts w:ascii="Arial" w:eastAsia="Arial" w:hAnsi="Arial" w:cs="Arial"/>
        </w:rPr>
        <w:t xml:space="preserve">The presence of competitors </w:t>
      </w:r>
      <w:r w:rsidR="00B43301" w:rsidRPr="00DB55B1">
        <w:rPr>
          <w:rFonts w:ascii="Arial" w:eastAsia="Arial" w:hAnsi="Arial" w:cs="Arial"/>
        </w:rPr>
        <w:t>and nectar compounds together affected microbial abundance after 3 days for all species pairings (Fig</w:t>
      </w:r>
      <w:r w:rsidRPr="00DB55B1">
        <w:rPr>
          <w:rFonts w:ascii="Arial" w:eastAsia="Arial" w:hAnsi="Arial" w:cs="Arial"/>
        </w:rPr>
        <w:t>ure</w:t>
      </w:r>
      <w:r w:rsidR="00B43301" w:rsidRPr="00DB55B1">
        <w:rPr>
          <w:rFonts w:ascii="Arial" w:eastAsia="Arial" w:hAnsi="Arial" w:cs="Arial"/>
        </w:rPr>
        <w:t xml:space="preserve"> </w:t>
      </w:r>
      <w:r w:rsidR="006675EF" w:rsidRPr="00DB55B1">
        <w:rPr>
          <w:rFonts w:ascii="Arial" w:eastAsia="Arial" w:hAnsi="Arial" w:cs="Arial"/>
        </w:rPr>
        <w:t>5</w:t>
      </w:r>
      <w:r w:rsidR="009D0506" w:rsidRPr="00DB55B1">
        <w:rPr>
          <w:rFonts w:ascii="Arial" w:eastAsia="Arial" w:hAnsi="Arial" w:cs="Arial"/>
        </w:rPr>
        <w:t>)</w:t>
      </w:r>
      <w:r w:rsidR="00B43301" w:rsidRPr="00DB55B1">
        <w:rPr>
          <w:rFonts w:ascii="Arial" w:eastAsia="Arial" w:hAnsi="Arial" w:cs="Arial"/>
        </w:rPr>
        <w:t xml:space="preserve">. For example, in a co-culture of the </w:t>
      </w:r>
      <w:r w:rsidR="006675EF" w:rsidRPr="00DB55B1">
        <w:rPr>
          <w:rFonts w:ascii="Arial" w:eastAsia="Arial" w:hAnsi="Arial" w:cs="Arial"/>
        </w:rPr>
        <w:t>food spoilage</w:t>
      </w:r>
      <w:r w:rsidR="00B43301" w:rsidRPr="00DB55B1">
        <w:rPr>
          <w:rFonts w:ascii="Arial" w:eastAsia="Arial" w:hAnsi="Arial" w:cs="Arial"/>
        </w:rPr>
        <w:t xml:space="preserve"> specialist </w:t>
      </w:r>
      <w:r w:rsidR="00B43301" w:rsidRPr="00DB55B1">
        <w:rPr>
          <w:rFonts w:ascii="Arial" w:eastAsia="Arial" w:hAnsi="Arial" w:cs="Arial"/>
          <w:i/>
        </w:rPr>
        <w:t xml:space="preserve">Z. bailii </w:t>
      </w:r>
      <w:r w:rsidR="00B43301" w:rsidRPr="00DB55B1">
        <w:rPr>
          <w:rFonts w:ascii="Arial" w:eastAsia="Arial" w:hAnsi="Arial" w:cs="Arial"/>
        </w:rPr>
        <w:t xml:space="preserve">and bee-associated </w:t>
      </w:r>
      <w:r w:rsidR="00B43301" w:rsidRPr="00DB55B1">
        <w:rPr>
          <w:rFonts w:ascii="Arial" w:eastAsia="Arial" w:hAnsi="Arial" w:cs="Arial"/>
          <w:i/>
        </w:rPr>
        <w:t>S. bombi</w:t>
      </w:r>
      <w:r w:rsidR="00B43301" w:rsidRPr="00DB55B1">
        <w:rPr>
          <w:rFonts w:ascii="Arial" w:eastAsia="Arial" w:hAnsi="Arial" w:cs="Arial"/>
        </w:rPr>
        <w:t xml:space="preserve">, </w:t>
      </w:r>
      <w:r w:rsidR="00B43301" w:rsidRPr="00DB55B1">
        <w:rPr>
          <w:rFonts w:ascii="Arial" w:eastAsia="Arial" w:hAnsi="Arial" w:cs="Arial"/>
          <w:i/>
        </w:rPr>
        <w:t>Z. bailii</w:t>
      </w:r>
      <w:r w:rsidR="00B43301" w:rsidRPr="00DB55B1">
        <w:rPr>
          <w:rFonts w:ascii="Arial" w:eastAsia="Arial" w:hAnsi="Arial" w:cs="Arial"/>
        </w:rPr>
        <w:t xml:space="preserve"> never formed CFUs</w:t>
      </w:r>
      <w:r w:rsidRPr="00DB55B1">
        <w:rPr>
          <w:rFonts w:ascii="Arial" w:eastAsia="Arial" w:hAnsi="Arial" w:cs="Arial"/>
        </w:rPr>
        <w:t xml:space="preserve"> in the presence of a competitor, but did when grown alone,</w:t>
      </w:r>
      <w:r w:rsidR="00B43301" w:rsidRPr="00DB55B1">
        <w:rPr>
          <w:rFonts w:ascii="Arial" w:eastAsia="Arial" w:hAnsi="Arial" w:cs="Arial"/>
        </w:rPr>
        <w:t xml:space="preserve"> suggesting strong competitive exclusion</w:t>
      </w:r>
      <w:r w:rsidR="00B43301" w:rsidRPr="00DB55B1">
        <w:rPr>
          <w:rFonts w:ascii="Arial" w:eastAsia="Arial" w:hAnsi="Arial" w:cs="Arial"/>
          <w:i/>
        </w:rPr>
        <w:t xml:space="preserve">. </w:t>
      </w:r>
      <w:r w:rsidR="00B43301" w:rsidRPr="00DB55B1">
        <w:rPr>
          <w:rFonts w:ascii="Arial" w:eastAsia="Arial" w:hAnsi="Arial" w:cs="Arial"/>
        </w:rPr>
        <w:t xml:space="preserve">In contrast, </w:t>
      </w:r>
      <w:r w:rsidR="00B43301" w:rsidRPr="00DB55B1">
        <w:rPr>
          <w:rFonts w:ascii="Arial" w:eastAsia="Arial" w:hAnsi="Arial" w:cs="Arial"/>
          <w:i/>
        </w:rPr>
        <w:t xml:space="preserve">S. bombi </w:t>
      </w:r>
      <w:r w:rsidRPr="00DB55B1">
        <w:rPr>
          <w:rFonts w:ascii="Arial" w:eastAsia="Arial" w:hAnsi="Arial" w:cs="Arial"/>
        </w:rPr>
        <w:t xml:space="preserve">in the same pairing </w:t>
      </w:r>
      <w:r w:rsidR="00B43301" w:rsidRPr="00DB55B1">
        <w:rPr>
          <w:rFonts w:ascii="Arial" w:eastAsia="Arial" w:hAnsi="Arial" w:cs="Arial"/>
        </w:rPr>
        <w:t xml:space="preserve">showed increased CFU formation in co-culture relative to its growth </w:t>
      </w:r>
      <w:r w:rsidRPr="00DB55B1">
        <w:rPr>
          <w:rFonts w:ascii="Arial" w:eastAsia="Arial" w:hAnsi="Arial" w:cs="Arial"/>
        </w:rPr>
        <w:t>alone</w:t>
      </w:r>
      <w:r w:rsidR="00133F16" w:rsidRPr="00DB55B1">
        <w:rPr>
          <w:rFonts w:ascii="Arial" w:eastAsia="Arial" w:hAnsi="Arial" w:cs="Arial"/>
        </w:rPr>
        <w:t xml:space="preserve"> (p &lt; 0.001)</w:t>
      </w:r>
      <w:r w:rsidRPr="00DB55B1">
        <w:rPr>
          <w:rFonts w:ascii="Arial" w:eastAsia="Arial" w:hAnsi="Arial" w:cs="Arial"/>
        </w:rPr>
        <w:t xml:space="preserve">, </w:t>
      </w:r>
      <w:r w:rsidR="00B43301" w:rsidRPr="00DB55B1">
        <w:rPr>
          <w:rFonts w:ascii="Arial" w:eastAsia="Arial" w:hAnsi="Arial" w:cs="Arial"/>
        </w:rPr>
        <w:t>in control nectar</w:t>
      </w:r>
      <w:r w:rsidR="00133F16" w:rsidRPr="00DB55B1">
        <w:rPr>
          <w:rFonts w:ascii="Arial" w:eastAsia="Arial" w:hAnsi="Arial" w:cs="Arial"/>
        </w:rPr>
        <w:t xml:space="preserve">, </w:t>
      </w:r>
      <w:r w:rsidR="00B43301" w:rsidRPr="00DB55B1">
        <w:rPr>
          <w:rFonts w:ascii="Arial" w:eastAsia="Arial" w:hAnsi="Arial" w:cs="Arial"/>
        </w:rPr>
        <w:t>22</w:t>
      </w:r>
      <w:r w:rsidR="008211D6">
        <w:rPr>
          <w:rFonts w:ascii="Arial" w:eastAsia="Arial" w:hAnsi="Arial" w:cs="Arial"/>
          <w:color w:val="000000"/>
        </w:rPr>
        <w:t>μ</w:t>
      </w:r>
      <w:r w:rsidR="00B43301" w:rsidRPr="00DB55B1">
        <w:rPr>
          <w:rFonts w:ascii="Arial" w:eastAsia="Arial" w:hAnsi="Arial" w:cs="Arial"/>
        </w:rPr>
        <w:t>g/ml deltaline, 1% EtOH, and 4mM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 treatment nectars (</w:t>
      </w:r>
      <w:r w:rsidR="00C26D6D" w:rsidRPr="00DB55B1">
        <w:rPr>
          <w:rFonts w:ascii="Arial" w:eastAsia="Arial" w:hAnsi="Arial" w:cs="Arial"/>
        </w:rPr>
        <w:t>Figure</w:t>
      </w:r>
      <w:r w:rsidR="00B43301" w:rsidRPr="00DB55B1">
        <w:rPr>
          <w:rFonts w:ascii="Arial" w:eastAsia="Arial" w:hAnsi="Arial" w:cs="Arial"/>
        </w:rPr>
        <w:t xml:space="preserve"> </w:t>
      </w:r>
      <w:r w:rsidR="006675EF" w:rsidRPr="00DB55B1">
        <w:rPr>
          <w:rFonts w:ascii="Arial" w:eastAsia="Arial" w:hAnsi="Arial" w:cs="Arial"/>
        </w:rPr>
        <w:t>5</w:t>
      </w:r>
      <w:r w:rsidR="00B43301" w:rsidRPr="00DB55B1">
        <w:rPr>
          <w:rFonts w:ascii="Arial" w:eastAsia="Arial" w:hAnsi="Arial" w:cs="Arial"/>
        </w:rPr>
        <w:t xml:space="preserve">a). In the pairing of two nectar ‘specialists’, neither the bacteria </w:t>
      </w:r>
      <w:r w:rsidR="00B43301" w:rsidRPr="00DB55B1">
        <w:rPr>
          <w:rFonts w:ascii="Arial" w:eastAsia="Arial" w:hAnsi="Arial" w:cs="Arial"/>
          <w:i/>
        </w:rPr>
        <w:t>R. nectarea</w:t>
      </w:r>
      <w:r w:rsidR="00B43301" w:rsidRPr="00DB55B1">
        <w:rPr>
          <w:rFonts w:ascii="Arial" w:eastAsia="Arial" w:hAnsi="Arial" w:cs="Arial"/>
        </w:rPr>
        <w:t xml:space="preserve"> nor </w:t>
      </w:r>
      <w:r w:rsidR="0030501F" w:rsidRPr="00DB55B1">
        <w:rPr>
          <w:rFonts w:ascii="Arial" w:eastAsia="Arial" w:hAnsi="Arial" w:cs="Arial"/>
        </w:rPr>
        <w:t xml:space="preserve">the </w:t>
      </w:r>
      <w:r w:rsidR="00B43301" w:rsidRPr="00DB55B1">
        <w:rPr>
          <w:rFonts w:ascii="Arial" w:eastAsia="Arial" w:hAnsi="Arial" w:cs="Arial"/>
        </w:rPr>
        <w:t xml:space="preserve">yeast </w:t>
      </w:r>
      <w:r w:rsidR="00B43301" w:rsidRPr="00DB55B1">
        <w:rPr>
          <w:rFonts w:ascii="Arial" w:eastAsia="Arial" w:hAnsi="Arial" w:cs="Arial"/>
          <w:i/>
        </w:rPr>
        <w:t xml:space="preserve">M. reukaufii </w:t>
      </w:r>
      <w:r w:rsidR="00B43301" w:rsidRPr="00DB55B1">
        <w:rPr>
          <w:rFonts w:ascii="Arial" w:eastAsia="Arial" w:hAnsi="Arial" w:cs="Arial"/>
        </w:rPr>
        <w:t>showed a</w:t>
      </w:r>
      <w:r w:rsidR="002E191D" w:rsidRPr="00DB55B1">
        <w:rPr>
          <w:rFonts w:ascii="Arial" w:eastAsia="Arial" w:hAnsi="Arial" w:cs="Arial"/>
        </w:rPr>
        <w:t>n altered</w:t>
      </w:r>
      <w:r w:rsidR="00B43301" w:rsidRPr="00DB55B1">
        <w:rPr>
          <w:rFonts w:ascii="Arial" w:eastAsia="Arial" w:hAnsi="Arial" w:cs="Arial"/>
        </w:rPr>
        <w:t xml:space="preserve"> CFU density in co-culture compared to growth </w:t>
      </w:r>
      <w:r w:rsidR="00631E2D" w:rsidRPr="00DB55B1">
        <w:rPr>
          <w:rFonts w:ascii="Arial" w:eastAsia="Arial" w:hAnsi="Arial" w:cs="Arial"/>
        </w:rPr>
        <w:t>in isolation</w:t>
      </w:r>
      <w:r w:rsidR="00073BD7" w:rsidRPr="00DB55B1">
        <w:rPr>
          <w:rFonts w:ascii="Arial" w:eastAsia="Arial" w:hAnsi="Arial" w:cs="Arial"/>
        </w:rPr>
        <w:t xml:space="preserve"> </w:t>
      </w:r>
      <w:r w:rsidR="00B43301" w:rsidRPr="00DB55B1">
        <w:rPr>
          <w:rFonts w:ascii="Arial" w:eastAsia="Arial" w:hAnsi="Arial" w:cs="Arial"/>
        </w:rPr>
        <w:t>(Fig</w:t>
      </w:r>
      <w:r w:rsidR="002E191D" w:rsidRPr="00DB55B1">
        <w:rPr>
          <w:rFonts w:ascii="Arial" w:eastAsia="Arial" w:hAnsi="Arial" w:cs="Arial"/>
        </w:rPr>
        <w:t>ure</w:t>
      </w:r>
      <w:r w:rsidR="00B43301" w:rsidRPr="00DB55B1">
        <w:rPr>
          <w:rFonts w:ascii="Arial" w:eastAsia="Arial" w:hAnsi="Arial" w:cs="Arial"/>
        </w:rPr>
        <w:t xml:space="preserve"> </w:t>
      </w:r>
      <w:r w:rsidR="006675EF" w:rsidRPr="00DB55B1">
        <w:rPr>
          <w:rFonts w:ascii="Arial" w:eastAsia="Arial" w:hAnsi="Arial" w:cs="Arial"/>
        </w:rPr>
        <w:t>5</w:t>
      </w:r>
      <w:r w:rsidR="00B43301" w:rsidRPr="00DB55B1">
        <w:rPr>
          <w:rFonts w:ascii="Arial" w:eastAsia="Arial" w:hAnsi="Arial" w:cs="Arial"/>
        </w:rPr>
        <w:t xml:space="preserve">b). </w:t>
      </w:r>
      <w:r w:rsidR="00B43301" w:rsidRPr="00F47FA3">
        <w:rPr>
          <w:rFonts w:ascii="Arial" w:eastAsia="Arial" w:hAnsi="Arial" w:cs="Arial"/>
        </w:rPr>
        <w:t xml:space="preserve">When co-culturing </w:t>
      </w:r>
      <w:r w:rsidR="002E191D" w:rsidRPr="00F47FA3">
        <w:rPr>
          <w:rFonts w:ascii="Arial" w:eastAsia="Arial" w:hAnsi="Arial" w:cs="Arial"/>
          <w:i/>
        </w:rPr>
        <w:t xml:space="preserve">R. nectarea </w:t>
      </w:r>
      <w:r w:rsidR="002E191D" w:rsidRPr="00F47FA3">
        <w:rPr>
          <w:rFonts w:ascii="Arial" w:eastAsia="Arial" w:hAnsi="Arial" w:cs="Arial"/>
        </w:rPr>
        <w:t>and</w:t>
      </w:r>
      <w:r w:rsidR="002E191D" w:rsidRPr="00F47FA3">
        <w:rPr>
          <w:rFonts w:ascii="Arial" w:eastAsia="Arial" w:hAnsi="Arial" w:cs="Arial"/>
          <w:i/>
        </w:rPr>
        <w:t xml:space="preserve"> S. cerevisiae,</w:t>
      </w:r>
      <w:r w:rsidR="002E191D" w:rsidRPr="00F47FA3">
        <w:rPr>
          <w:rFonts w:ascii="Arial" w:eastAsia="Arial" w:hAnsi="Arial" w:cs="Arial"/>
        </w:rPr>
        <w:t xml:space="preserve"> </w:t>
      </w:r>
      <w:r w:rsidR="00B43301" w:rsidRPr="00F47FA3">
        <w:rPr>
          <w:rFonts w:ascii="Arial" w:eastAsia="Arial" w:hAnsi="Arial" w:cs="Arial"/>
        </w:rPr>
        <w:t>we found that contrary to our original hypothesis</w:t>
      </w:r>
      <w:r w:rsidR="002E191D" w:rsidRPr="00F47FA3">
        <w:rPr>
          <w:rFonts w:ascii="Arial" w:eastAsia="Arial" w:hAnsi="Arial" w:cs="Arial"/>
        </w:rPr>
        <w:t>,</w:t>
      </w:r>
      <w:r w:rsidR="00B43301" w:rsidRPr="00F47FA3">
        <w:rPr>
          <w:rFonts w:ascii="Arial" w:eastAsia="Arial" w:hAnsi="Arial" w:cs="Arial"/>
        </w:rPr>
        <w:t xml:space="preserve"> the </w:t>
      </w:r>
      <w:r w:rsidR="002E191D" w:rsidRPr="00F47FA3">
        <w:rPr>
          <w:rFonts w:ascii="Arial" w:eastAsia="Arial" w:hAnsi="Arial" w:cs="Arial"/>
        </w:rPr>
        <w:t xml:space="preserve">non-nectar </w:t>
      </w:r>
      <w:r w:rsidR="00B43301" w:rsidRPr="00F47FA3">
        <w:rPr>
          <w:rFonts w:ascii="Arial" w:eastAsia="Arial" w:hAnsi="Arial" w:cs="Arial"/>
        </w:rPr>
        <w:t xml:space="preserve">yeast </w:t>
      </w:r>
      <w:r w:rsidR="002E191D" w:rsidRPr="00F47FA3">
        <w:rPr>
          <w:rFonts w:ascii="Arial" w:eastAsia="Arial" w:hAnsi="Arial" w:cs="Arial"/>
          <w:i/>
        </w:rPr>
        <w:t>S. cerevisiae</w:t>
      </w:r>
      <w:r w:rsidR="002E191D" w:rsidRPr="00F47FA3">
        <w:rPr>
          <w:rFonts w:ascii="Arial" w:eastAsia="Arial" w:hAnsi="Arial" w:cs="Arial"/>
        </w:rPr>
        <w:t xml:space="preserve"> </w:t>
      </w:r>
      <w:r w:rsidR="00B43301" w:rsidRPr="00F47FA3">
        <w:rPr>
          <w:rFonts w:ascii="Arial" w:eastAsia="Arial" w:hAnsi="Arial" w:cs="Arial"/>
        </w:rPr>
        <w:t>did not show a</w:t>
      </w:r>
      <w:r w:rsidR="00133F16" w:rsidRPr="00F47FA3">
        <w:rPr>
          <w:rFonts w:ascii="Arial" w:eastAsia="Arial" w:hAnsi="Arial" w:cs="Arial"/>
        </w:rPr>
        <w:t xml:space="preserve"> significant</w:t>
      </w:r>
      <w:r w:rsidR="00B43301" w:rsidRPr="00F47FA3">
        <w:rPr>
          <w:rFonts w:ascii="Arial" w:eastAsia="Arial" w:hAnsi="Arial" w:cs="Arial"/>
        </w:rPr>
        <w:t xml:space="preserve"> reduction</w:t>
      </w:r>
      <w:r w:rsidR="00133F16" w:rsidRPr="00F47FA3">
        <w:rPr>
          <w:rFonts w:ascii="Arial" w:eastAsia="Arial" w:hAnsi="Arial" w:cs="Arial"/>
        </w:rPr>
        <w:t xml:space="preserve"> (p &gt; 0.05)</w:t>
      </w:r>
      <w:r w:rsidR="00B43301" w:rsidRPr="00F47FA3">
        <w:rPr>
          <w:rFonts w:ascii="Arial" w:eastAsia="Arial" w:hAnsi="Arial" w:cs="Arial"/>
        </w:rPr>
        <w:t xml:space="preserve"> in growth </w:t>
      </w:r>
      <w:r w:rsidR="00F47FA3" w:rsidRPr="00F47FA3">
        <w:rPr>
          <w:rFonts w:ascii="Arial" w:eastAsia="Arial" w:hAnsi="Arial" w:cs="Arial"/>
        </w:rPr>
        <w:t>compared with growth alone</w:t>
      </w:r>
      <w:r w:rsidR="00F47FA3" w:rsidRPr="00F47FA3">
        <w:rPr>
          <w:rFonts w:ascii="Arial" w:eastAsia="Arial" w:hAnsi="Arial" w:cs="Arial"/>
          <w:i/>
        </w:rPr>
        <w:t xml:space="preserve">. </w:t>
      </w:r>
      <w:r w:rsidR="00B43301" w:rsidRPr="00F47FA3">
        <w:rPr>
          <w:rFonts w:ascii="Arial" w:eastAsia="Arial" w:hAnsi="Arial" w:cs="Arial"/>
        </w:rPr>
        <w:t>Notably</w:t>
      </w:r>
      <w:r w:rsidR="00F47FA3" w:rsidRPr="00F47FA3">
        <w:rPr>
          <w:rFonts w:ascii="Arial" w:eastAsia="Arial" w:hAnsi="Arial" w:cs="Arial"/>
        </w:rPr>
        <w:t>, however</w:t>
      </w:r>
      <w:r w:rsidR="00B43301" w:rsidRPr="00F47FA3">
        <w:rPr>
          <w:rFonts w:ascii="Arial" w:eastAsia="Arial" w:hAnsi="Arial" w:cs="Arial"/>
        </w:rPr>
        <w:t>, the addition of H</w:t>
      </w:r>
      <w:r w:rsidR="00B43301" w:rsidRPr="00F47FA3">
        <w:rPr>
          <w:rFonts w:ascii="Arial" w:eastAsia="Arial" w:hAnsi="Arial" w:cs="Arial"/>
          <w:vertAlign w:val="subscript"/>
        </w:rPr>
        <w:t>2</w:t>
      </w:r>
      <w:r w:rsidR="00B43301" w:rsidRPr="00F47FA3">
        <w:rPr>
          <w:rFonts w:ascii="Arial" w:eastAsia="Arial" w:hAnsi="Arial" w:cs="Arial"/>
        </w:rPr>
        <w:t>O</w:t>
      </w:r>
      <w:r w:rsidR="00B43301" w:rsidRPr="00F47FA3">
        <w:rPr>
          <w:rFonts w:ascii="Arial" w:eastAsia="Arial" w:hAnsi="Arial" w:cs="Arial"/>
          <w:vertAlign w:val="subscript"/>
        </w:rPr>
        <w:t>2</w:t>
      </w:r>
      <w:r w:rsidR="00B43301" w:rsidRPr="00F47FA3">
        <w:rPr>
          <w:rFonts w:ascii="Arial" w:eastAsia="Arial" w:hAnsi="Arial" w:cs="Arial"/>
        </w:rPr>
        <w:t xml:space="preserve"> reduced </w:t>
      </w:r>
      <w:r w:rsidR="00B43301" w:rsidRPr="00F47FA3">
        <w:rPr>
          <w:rFonts w:ascii="Arial" w:eastAsia="Arial" w:hAnsi="Arial" w:cs="Arial"/>
          <w:i/>
        </w:rPr>
        <w:t xml:space="preserve">S. cerevisiae </w:t>
      </w:r>
      <w:r w:rsidR="00081BB1" w:rsidRPr="00F47FA3">
        <w:rPr>
          <w:rFonts w:ascii="Arial" w:eastAsia="Arial" w:hAnsi="Arial" w:cs="Arial"/>
        </w:rPr>
        <w:t>and</w:t>
      </w:r>
      <w:r w:rsidR="00631E2D" w:rsidRPr="00F47FA3">
        <w:rPr>
          <w:rFonts w:ascii="Arial" w:eastAsia="Arial" w:hAnsi="Arial" w:cs="Arial"/>
        </w:rPr>
        <w:t xml:space="preserve"> made</w:t>
      </w:r>
      <w:r w:rsidR="00081BB1" w:rsidRPr="00F47FA3">
        <w:rPr>
          <w:rFonts w:ascii="Arial" w:eastAsia="Arial" w:hAnsi="Arial" w:cs="Arial"/>
        </w:rPr>
        <w:t xml:space="preserve"> </w:t>
      </w:r>
      <w:r w:rsidR="00081BB1" w:rsidRPr="00F47FA3">
        <w:rPr>
          <w:rFonts w:ascii="Arial" w:eastAsia="Arial" w:hAnsi="Arial" w:cs="Arial"/>
          <w:i/>
          <w:iCs/>
        </w:rPr>
        <w:t>R.</w:t>
      </w:r>
      <w:r w:rsidR="00B43301" w:rsidRPr="00F47FA3">
        <w:rPr>
          <w:rFonts w:ascii="Arial" w:eastAsia="Arial" w:hAnsi="Arial" w:cs="Arial"/>
          <w:i/>
        </w:rPr>
        <w:t xml:space="preserve"> nectarea </w:t>
      </w:r>
      <w:r w:rsidR="00B43301" w:rsidRPr="00F47FA3">
        <w:rPr>
          <w:rFonts w:ascii="Arial" w:eastAsia="Arial" w:hAnsi="Arial" w:cs="Arial"/>
        </w:rPr>
        <w:t>growth</w:t>
      </w:r>
      <w:r w:rsidR="00631E2D" w:rsidRPr="00F47FA3">
        <w:rPr>
          <w:rFonts w:ascii="Arial" w:eastAsia="Arial" w:hAnsi="Arial" w:cs="Arial"/>
        </w:rPr>
        <w:t xml:space="preserve"> undetectable</w:t>
      </w:r>
      <w:r w:rsidR="00B43301" w:rsidRPr="00DB55B1">
        <w:rPr>
          <w:rFonts w:ascii="Arial" w:eastAsia="Arial" w:hAnsi="Arial" w:cs="Arial"/>
        </w:rPr>
        <w:t xml:space="preserve"> (Fig</w:t>
      </w:r>
      <w:r w:rsidR="002E191D" w:rsidRPr="00DB55B1">
        <w:rPr>
          <w:rFonts w:ascii="Arial" w:eastAsia="Arial" w:hAnsi="Arial" w:cs="Arial"/>
        </w:rPr>
        <w:t>ure</w:t>
      </w:r>
      <w:r w:rsidR="00B43301" w:rsidRPr="00DB55B1">
        <w:rPr>
          <w:rFonts w:ascii="Arial" w:eastAsia="Arial" w:hAnsi="Arial" w:cs="Arial"/>
        </w:rPr>
        <w:t xml:space="preserve"> </w:t>
      </w:r>
      <w:r w:rsidR="006675EF" w:rsidRPr="00DB55B1">
        <w:rPr>
          <w:rFonts w:ascii="Arial" w:eastAsia="Arial" w:hAnsi="Arial" w:cs="Arial"/>
        </w:rPr>
        <w:t>5</w:t>
      </w:r>
      <w:r w:rsidR="00B43301" w:rsidRPr="00DB55B1">
        <w:rPr>
          <w:rFonts w:ascii="Arial" w:eastAsia="Arial" w:hAnsi="Arial" w:cs="Arial"/>
        </w:rPr>
        <w:t xml:space="preserve">c) </w:t>
      </w:r>
      <w:r w:rsidR="00B43301" w:rsidRPr="00DB55B1">
        <w:rPr>
          <w:rFonts w:ascii="Arial" w:eastAsia="Arial" w:hAnsi="Arial" w:cs="Arial"/>
          <w:i/>
        </w:rPr>
        <w:t>—</w:t>
      </w:r>
      <w:r w:rsidR="00B43301" w:rsidRPr="00DB55B1">
        <w:rPr>
          <w:rFonts w:ascii="Arial" w:eastAsia="Arial" w:hAnsi="Arial" w:cs="Arial"/>
        </w:rPr>
        <w:t xml:space="preserve"> in contrast to the ability of </w:t>
      </w:r>
      <w:r w:rsidR="00B43301" w:rsidRPr="00DB55B1">
        <w:rPr>
          <w:rFonts w:ascii="Arial" w:eastAsia="Arial" w:hAnsi="Arial" w:cs="Arial"/>
          <w:i/>
        </w:rPr>
        <w:t xml:space="preserve">R. nectarea </w:t>
      </w:r>
      <w:r w:rsidR="00B43301" w:rsidRPr="00DB55B1">
        <w:rPr>
          <w:rFonts w:ascii="Arial" w:eastAsia="Arial" w:hAnsi="Arial" w:cs="Arial"/>
        </w:rPr>
        <w:t xml:space="preserve">to persist in the presence of </w:t>
      </w:r>
      <w:r w:rsidR="00B43301" w:rsidRPr="00DB55B1">
        <w:rPr>
          <w:rFonts w:ascii="Arial" w:eastAsia="Arial" w:hAnsi="Arial" w:cs="Arial"/>
          <w:i/>
        </w:rPr>
        <w:t xml:space="preserve">M. reukaufii </w:t>
      </w:r>
      <w:r w:rsidR="00B43301" w:rsidRPr="00DB55B1">
        <w:rPr>
          <w:rFonts w:ascii="Arial" w:eastAsia="Arial" w:hAnsi="Arial" w:cs="Arial"/>
        </w:rPr>
        <w:t>in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-containing nectar. </w:t>
      </w:r>
    </w:p>
    <w:p w14:paraId="00000060" w14:textId="54C24971" w:rsidR="00682FF2" w:rsidRDefault="00682FF2" w:rsidP="00FD0250">
      <w:pPr>
        <w:spacing w:after="0" w:line="360" w:lineRule="auto"/>
        <w:rPr>
          <w:ins w:id="182" w:author="Tobias Mueller" w:date="2022-08-11T08:25:00Z"/>
          <w:rFonts w:ascii="Arial" w:eastAsia="Arial" w:hAnsi="Arial" w:cs="Arial"/>
        </w:rPr>
      </w:pPr>
    </w:p>
    <w:p w14:paraId="3C884D4A" w14:textId="77777777" w:rsidR="006D5E7E" w:rsidRPr="00DB55B1" w:rsidRDefault="006D5E7E" w:rsidP="00FD0250">
      <w:pPr>
        <w:spacing w:after="0" w:line="360" w:lineRule="auto"/>
        <w:rPr>
          <w:rFonts w:ascii="Arial" w:eastAsia="Arial" w:hAnsi="Arial" w:cs="Arial"/>
        </w:rPr>
      </w:pPr>
    </w:p>
    <w:p w14:paraId="00000061"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b/>
        </w:rPr>
        <w:t>Discussion </w:t>
      </w:r>
    </w:p>
    <w:p w14:paraId="00000062" w14:textId="2015F656" w:rsidR="00682FF2" w:rsidRPr="00FF5243" w:rsidRDefault="00ED0BE9" w:rsidP="00FD0250">
      <w:pPr>
        <w:spacing w:after="0" w:line="360" w:lineRule="auto"/>
        <w:rPr>
          <w:rFonts w:ascii="Arial" w:eastAsia="Arial" w:hAnsi="Arial" w:cs="Arial"/>
          <w:color w:val="C00000"/>
        </w:rPr>
      </w:pPr>
      <w:r w:rsidRPr="00DB55B1">
        <w:rPr>
          <w:rFonts w:ascii="Arial" w:eastAsia="Arial" w:hAnsi="Arial" w:cs="Arial"/>
        </w:rPr>
        <w:t>All</w:t>
      </w:r>
      <w:r w:rsidR="00B43301" w:rsidRPr="00DB55B1">
        <w:rPr>
          <w:rFonts w:ascii="Arial" w:eastAsia="Arial" w:hAnsi="Arial" w:cs="Arial"/>
        </w:rPr>
        <w:t xml:space="preserve"> nectar constituents tested </w:t>
      </w:r>
      <w:r w:rsidR="00EC7FD6" w:rsidRPr="00DB55B1">
        <w:rPr>
          <w:rFonts w:ascii="Arial" w:eastAsia="Arial" w:hAnsi="Arial" w:cs="Arial"/>
        </w:rPr>
        <w:t>had species-specific effects on</w:t>
      </w:r>
      <w:r w:rsidR="00B43301" w:rsidRPr="00DB55B1">
        <w:rPr>
          <w:rFonts w:ascii="Arial" w:eastAsia="Arial" w:hAnsi="Arial" w:cs="Arial"/>
        </w:rPr>
        <w:t xml:space="preserve"> microbial growth, significantly impacting certain microbes while showing no impact on others. </w:t>
      </w:r>
      <w:r w:rsidR="00C01611" w:rsidRPr="00C01611">
        <w:rPr>
          <w:rFonts w:ascii="Arial" w:eastAsia="Arial" w:hAnsi="Arial" w:cs="Arial"/>
          <w:color w:val="000000" w:themeColor="text1"/>
        </w:rPr>
        <w:t>H</w:t>
      </w:r>
      <w:r w:rsidR="00B43301" w:rsidRPr="00DB55B1">
        <w:rPr>
          <w:rFonts w:ascii="Arial" w:eastAsia="Arial" w:hAnsi="Arial" w:cs="Arial"/>
        </w:rPr>
        <w:t xml:space="preserve">ydrogen peroxide showed strong antimicrobial properties across most microbes assayed, </w:t>
      </w:r>
      <w:r w:rsidR="00143B1F" w:rsidRPr="00DB55B1">
        <w:rPr>
          <w:rFonts w:ascii="Arial" w:eastAsia="Arial" w:hAnsi="Arial" w:cs="Arial"/>
        </w:rPr>
        <w:t>both</w:t>
      </w:r>
      <w:r w:rsidR="00EC7FD6" w:rsidRPr="00DB55B1">
        <w:rPr>
          <w:rFonts w:ascii="Arial" w:eastAsia="Arial" w:hAnsi="Arial" w:cs="Arial"/>
        </w:rPr>
        <w:t xml:space="preserve"> </w:t>
      </w:r>
      <w:r w:rsidR="00B43301" w:rsidRPr="00DB55B1">
        <w:rPr>
          <w:rFonts w:ascii="Arial" w:eastAsia="Arial" w:hAnsi="Arial" w:cs="Arial"/>
        </w:rPr>
        <w:t>nectar specialists and non-specialists. It is unknown how common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 xml:space="preserve">2 </w:t>
      </w:r>
      <w:r w:rsidR="00B43301" w:rsidRPr="00DB55B1">
        <w:rPr>
          <w:rFonts w:ascii="Arial" w:eastAsia="Arial" w:hAnsi="Arial" w:cs="Arial"/>
        </w:rPr>
        <w:t xml:space="preserve">is in </w:t>
      </w:r>
      <w:r w:rsidR="00081BB1" w:rsidRPr="00DB55B1">
        <w:rPr>
          <w:rFonts w:ascii="Arial" w:eastAsia="Arial" w:hAnsi="Arial" w:cs="Arial"/>
        </w:rPr>
        <w:t>nectar,</w:t>
      </w:r>
      <w:r w:rsidR="00B43301" w:rsidRPr="00DB55B1">
        <w:rPr>
          <w:rFonts w:ascii="Arial" w:eastAsia="Arial" w:hAnsi="Arial" w:cs="Arial"/>
        </w:rPr>
        <w:t xml:space="preserve"> but it has been </w:t>
      </w:r>
      <w:r w:rsidR="00EC7FD6" w:rsidRPr="00DB55B1">
        <w:rPr>
          <w:rFonts w:ascii="Arial" w:eastAsia="Arial" w:hAnsi="Arial" w:cs="Arial"/>
        </w:rPr>
        <w:t xml:space="preserve">detected in </w:t>
      </w:r>
      <w:r w:rsidR="00B43301" w:rsidRPr="00DB55B1">
        <w:rPr>
          <w:rFonts w:ascii="Arial" w:eastAsia="Arial" w:hAnsi="Arial" w:cs="Arial"/>
        </w:rPr>
        <w:t xml:space="preserve">several genera of plants including </w:t>
      </w:r>
      <w:r w:rsidR="00B43301" w:rsidRPr="00DB55B1">
        <w:rPr>
          <w:rFonts w:ascii="Arial" w:eastAsia="Arial" w:hAnsi="Arial" w:cs="Arial"/>
          <w:i/>
        </w:rPr>
        <w:t xml:space="preserve">Nicotiana </w:t>
      </w:r>
      <w:r w:rsidR="00B43301" w:rsidRPr="00DB55B1">
        <w:rPr>
          <w:rFonts w:ascii="Arial" w:eastAsia="Arial" w:hAnsi="Arial" w:cs="Arial"/>
        </w:rPr>
        <w:t xml:space="preserve">and </w:t>
      </w:r>
      <w:r w:rsidR="00B43301" w:rsidRPr="00DB55B1">
        <w:rPr>
          <w:rFonts w:ascii="Arial" w:eastAsia="Arial" w:hAnsi="Arial" w:cs="Arial"/>
          <w:i/>
        </w:rPr>
        <w:t>Cucurbita</w:t>
      </w:r>
      <w:r w:rsidR="0009426A" w:rsidRPr="00DB55B1">
        <w:rPr>
          <w:rFonts w:ascii="Arial" w:eastAsia="Arial" w:hAnsi="Arial" w:cs="Arial"/>
          <w:i/>
        </w:rPr>
        <w:t xml:space="preserve"> </w:t>
      </w:r>
      <w:r w:rsidR="0009426A" w:rsidRPr="00DB55B1">
        <w:rPr>
          <w:rFonts w:ascii="Arial" w:eastAsia="Arial" w:hAnsi="Arial" w:cs="Arial"/>
          <w:i/>
        </w:rPr>
        <w:fldChar w:fldCharType="begin"/>
      </w:r>
      <w:r w:rsidR="00785E72">
        <w:rPr>
          <w:rFonts w:ascii="Arial" w:eastAsia="Arial" w:hAnsi="Arial" w:cs="Arial"/>
          <w:i/>
        </w:rPr>
        <w:instrText xml:space="preserve"> ADDIN ZOTERO_ITEM CSL_CITATION {"citationID":"vCS74Odf","properties":{"formattedCitation":"(Carter {\\i{}et al.}, 2007; Nocentini {\\i{}et al.}, 2015)","plainCitation":"(Carter et al., 2007; Nocentini et al., 2015)","noteIndex":0},"citationItems":[{"id":7,"uris":["http://zotero.org/users/6808850/items/NBUD45DU"],"itemData":{"id":7,"type":"article-journal","abstract":"Hydrogen peroxide produced from the nectar redox cycle was shown to be a major factor contributing to inhibition of most microbial growth in floral nectar; however, this obstacle can be overcome by the floral pathogen Erwinia amylovora. To identify the source of superoxide that leads to hydrogen peroxide accumulation in nectary tissues, nectaries were stained with nitroblue tetrazolium. Superoxide production was localized near nectary pores and inhibited by diphenylene iodonium but not by cyanide or azide, suggesting that NAD(P)H oxidase is the source of superoxide. Native PAGE assays demonstrated that NADPH (not NADH) was capable of driving the production of superoxide, diphenyleneiodonium chloride was an efficient inhibitor of this activity, but cyanide and azide did not inhibit. These results confirm that the production of superoxide was due to an NADPH oxidase. The nectary enzyme complex was distinct by migration on gels from the leaf enzyme complex. Temporal expression patterns demonstrated that the superoxide production (NADPH oxidase activity) was coordinated with nectar secretion, the expression of Nectarin I (a superoxide dismutase in nectar), and the expression of NOX1, a putative gene for a nectary NADPH oxidase that was cloned from nectaries and identified as an rbohD-like NADPH oxidase. Further, in situ hybridization studies indicated that the NADPH oxidase was expressed in the early stages of flower development although superoxide was generated at later stages (after Stage 10), implicating posttranslational regulation of the NADPH oxidase in the nectary.","container-title":"Plant Physiology","DOI":"10.1104/pp.106.089326","ISSN":"0032-0889","issue":"1","journalAbbreviation":"Plant Physiol","note":"PMID: 17114277\nPMCID: PMC1761964","page":"389-399","source":"PubMed Central","title":"Tobacco Nectaries Express a Novel NADPH Oxidase Implicated in the Defense of Floral Reproductive Tissues against Microorganisms","volume":"143","author":[{"family":"Carter","given":"Clay"},{"family":"Healy","given":"Rosanne"},{"family":"O'Tool","given":"Nicole M."},{"family":"Naqvi","given":"S.M. Saqlan"},{"family":"Ren","given":"Gang"},{"family":"Park","given":"Sanggyu"},{"family":"Beattie","given":"Gwyn A."},{"family":"Horner","given":"Harry T."},{"family":"Thornburg","given":"Robert W."}],"issued":{"date-parts":[["2007",1]]}}},{"id":111,"uris":["http://zotero.org/users/6808850/items/DPFE8W6Y"],"itemData":{"id":111,"type":"article-journal","abstract":"This study was carried out to investigate some similarities between the nectaries of Nicotiana sp. and Cucurbita pepo, such as starch accumulation in the nectary parenchyma, changes in nectary color during maturation, and the production of a large quantity of sucrose-dominant nectar. The concentration of hydrogen peroxide in C. pepo floral nectar was determined in order to verify the presence of a defense mechanism similar to that found in Nicotiana sp. which protects nectar from yeast and bacteria proliferation. We also tested the eventual accumulation of antioxidants in the nectary of C. pepo as a protection against oxidative stress caused by hydrogen peroxide. The level of hydrogen peroxide found in the floral nectar of C. pepo was much lower than that found in Nicotiana sp. and the male flowers of Cucurbita had a higher concentration than the female flowers. The low oxidative stress induced by this level of hydrogen peroxide caused the accumulation of a low amount of lutein inside the plastoglobules which were contained in amyloplasts. Plastids of the C. pepo nectary are specialized in the accumulation of starch rather than antioxidants.","container-title":"Acta Agrobotanica","issue":"2","language":"en","page":"187-193","source":"Zotero","title":"Nectar defense and hydrogen peroxide in floral nectar of Cucurbita pepo","volume":"68","author":[{"family":"Nocentini","given":"Daniele"},{"family":"Guarnieri","given":"Massimo"},{"family":"Soligo","given":"Chiara"}],"issued":{"date-parts":[["2015"]]}}}],"schema":"https://github.com/citation-style-language/schema/raw/master/csl-citation.json"} </w:instrText>
      </w:r>
      <w:r w:rsidR="0009426A" w:rsidRPr="00DB55B1">
        <w:rPr>
          <w:rFonts w:ascii="Arial" w:eastAsia="Arial" w:hAnsi="Arial" w:cs="Arial"/>
          <w:i/>
        </w:rPr>
        <w:fldChar w:fldCharType="separate"/>
      </w:r>
      <w:r w:rsidR="00785E72" w:rsidRPr="00785E72">
        <w:rPr>
          <w:rFonts w:ascii="Arial" w:hAnsi="Arial" w:cs="Arial"/>
          <w:szCs w:val="24"/>
        </w:rPr>
        <w:t xml:space="preserve">(Carter </w:t>
      </w:r>
      <w:r w:rsidR="00785E72" w:rsidRPr="00785E72">
        <w:rPr>
          <w:rFonts w:ascii="Arial" w:hAnsi="Arial" w:cs="Arial"/>
          <w:i/>
          <w:iCs/>
          <w:szCs w:val="24"/>
        </w:rPr>
        <w:t>et al.</w:t>
      </w:r>
      <w:r w:rsidR="00785E72" w:rsidRPr="00785E72">
        <w:rPr>
          <w:rFonts w:ascii="Arial" w:hAnsi="Arial" w:cs="Arial"/>
          <w:szCs w:val="24"/>
        </w:rPr>
        <w:t xml:space="preserve">, 2007; Nocentini </w:t>
      </w:r>
      <w:r w:rsidR="00785E72" w:rsidRPr="00785E72">
        <w:rPr>
          <w:rFonts w:ascii="Arial" w:hAnsi="Arial" w:cs="Arial"/>
          <w:i/>
          <w:iCs/>
          <w:szCs w:val="24"/>
        </w:rPr>
        <w:t>et al.</w:t>
      </w:r>
      <w:r w:rsidR="00785E72" w:rsidRPr="00785E72">
        <w:rPr>
          <w:rFonts w:ascii="Arial" w:hAnsi="Arial" w:cs="Arial"/>
          <w:szCs w:val="24"/>
        </w:rPr>
        <w:t>, 2015)</w:t>
      </w:r>
      <w:r w:rsidR="0009426A" w:rsidRPr="00DB55B1">
        <w:rPr>
          <w:rFonts w:ascii="Arial" w:eastAsia="Arial" w:hAnsi="Arial" w:cs="Arial"/>
          <w:i/>
        </w:rPr>
        <w:fldChar w:fldCharType="end"/>
      </w:r>
      <w:r w:rsidR="0009426A" w:rsidRPr="00DB55B1">
        <w:rPr>
          <w:rFonts w:ascii="Arial" w:eastAsia="Arial" w:hAnsi="Arial" w:cs="Arial"/>
          <w:i/>
        </w:rPr>
        <w:t xml:space="preserve">. </w:t>
      </w:r>
      <w:r w:rsidR="003C68FA" w:rsidRPr="00DB55B1">
        <w:rPr>
          <w:rFonts w:ascii="Arial" w:eastAsia="Arial" w:hAnsi="Arial" w:cs="Arial"/>
        </w:rPr>
        <w:t>Despite strong suppressive effects on most species (including those with documented catalase activity)</w:t>
      </w:r>
      <w:r w:rsidR="0098189F" w:rsidRPr="00DB55B1">
        <w:rPr>
          <w:rFonts w:ascii="Arial" w:eastAsia="Arial" w:hAnsi="Arial" w:cs="Arial"/>
        </w:rPr>
        <w:t xml:space="preserve"> </w:t>
      </w:r>
      <w:r w:rsidR="0098189F" w:rsidRPr="00DB55B1">
        <w:rPr>
          <w:rFonts w:ascii="Arial" w:eastAsia="Arial" w:hAnsi="Arial" w:cs="Arial"/>
        </w:rPr>
        <w:fldChar w:fldCharType="begin"/>
      </w:r>
      <w:r w:rsidR="00785E72">
        <w:rPr>
          <w:rFonts w:ascii="Arial" w:eastAsia="Arial" w:hAnsi="Arial" w:cs="Arial"/>
        </w:rPr>
        <w:instrText xml:space="preserve"> ADDIN ZOTERO_ITEM CSL_CITATION {"citationID":"5gnRfAhQ","properties":{"formattedCitation":"(\\uc0\\u193{}lvarez-P\\uc0\\u233{}rez {\\i{}et al.}, 2012)","plainCitation":"(Álvarez-Pérez et al., 2012)","noteIndex":0},"citationItems":[{"id":182,"uris":["http://zotero.org/users/6808850/items/JADZW395"],"itemData":{"id":182,"type":"article-journal","abstract":"Floral nectar of some animal-pollinated plants usually harbours highly adapted yeast communities which can profoundly alter nectar characteristics and, therefore, potentially have significant impacts on plant reproduction through their effects on insect foraging behaviour. Bacteria have also been occasionally observed in floral nectar, but their prevalence, phylogenetic diversity and ecological role within plant–pollinator–yeast systems remains unclear. Here we present the first reported survey of bacteria in floral nectar from a natural plant community. Culturable bacteria occurring in a total of 71 nectar samples collected from 27 South African plant species were isolated and identified by 16S rRNA gene sequencing. Rarefaction-based analyses were used to assess operational taxonomic units (OTUs) richness at the plant community level using nectar drops as sampling units. Our results showed that bacteria are common inhabitants of floral nectar of South African plants (53.5% of samples yielded growth), and their communities are characterized by low species richness (18 OTUs at a 16S rRNA gene sequence dissimilarity cut-off of 3%) and moderate phylogenetic diversity, with most isolates belonging to the Gammaproteobacteria. Furthermore, isolates showed osmotolerance, catalase activity and the ability to grow under microaerobiosis, three traits that might help bacteria to overcome important factors limiting their survival and/or growth in nectar.","container-title":"FEMS Microbiology Ecology","DOI":"10.1111/j.1574-6941.2012.01329.x","ISSN":"0168-6496","issue":"3","journalAbbreviation":"FEMS Microbiology Ecology","page":"591-602","source":"Silverchair","title":"Zooming-in on floral nectar: a first exploration of nectar-associated bacteria in wild plant communities","title-short":"Zooming-in on floral nectar","volume":"80","author":[{"family":"Álvarez-Pérez","given":"Sergio"},{"family":"Herrera","given":"Carlos M."},{"family":"Vega","given":"Clara","non-dropping-particle":"de"}],"issued":{"date-parts":[["2012",6,1]]}}}],"schema":"https://github.com/citation-style-language/schema/raw/master/csl-citation.json"} </w:instrText>
      </w:r>
      <w:r w:rsidR="0098189F" w:rsidRPr="00DB55B1">
        <w:rPr>
          <w:rFonts w:ascii="Arial" w:eastAsia="Arial" w:hAnsi="Arial" w:cs="Arial"/>
        </w:rPr>
        <w:fldChar w:fldCharType="separate"/>
      </w:r>
      <w:r w:rsidR="00785E72" w:rsidRPr="00785E72">
        <w:rPr>
          <w:rFonts w:ascii="Arial" w:hAnsi="Arial" w:cs="Arial"/>
          <w:szCs w:val="24"/>
        </w:rPr>
        <w:t xml:space="preserve">(Álvarez-Pérez </w:t>
      </w:r>
      <w:r w:rsidR="00785E72" w:rsidRPr="00785E72">
        <w:rPr>
          <w:rFonts w:ascii="Arial" w:hAnsi="Arial" w:cs="Arial"/>
          <w:i/>
          <w:iCs/>
          <w:szCs w:val="24"/>
        </w:rPr>
        <w:t>et al.</w:t>
      </w:r>
      <w:r w:rsidR="00785E72" w:rsidRPr="00785E72">
        <w:rPr>
          <w:rFonts w:ascii="Arial" w:hAnsi="Arial" w:cs="Arial"/>
          <w:szCs w:val="24"/>
        </w:rPr>
        <w:t>, 2012)</w:t>
      </w:r>
      <w:r w:rsidR="0098189F" w:rsidRPr="00DB55B1">
        <w:rPr>
          <w:rFonts w:ascii="Arial" w:eastAsia="Arial" w:hAnsi="Arial" w:cs="Arial"/>
        </w:rPr>
        <w:fldChar w:fldCharType="end"/>
      </w:r>
      <w:r w:rsidR="00B43301" w:rsidRPr="00DB55B1">
        <w:rPr>
          <w:rFonts w:ascii="Arial" w:eastAsia="Arial" w:hAnsi="Arial" w:cs="Arial"/>
        </w:rPr>
        <w:t xml:space="preserve">, the </w:t>
      </w:r>
      <w:r w:rsidR="00EC7FD6" w:rsidRPr="00DB55B1">
        <w:rPr>
          <w:rFonts w:ascii="Arial" w:eastAsia="Arial" w:hAnsi="Arial" w:cs="Arial"/>
        </w:rPr>
        <w:t xml:space="preserve">antimicrobial </w:t>
      </w:r>
      <w:r w:rsidR="00B43301" w:rsidRPr="00DB55B1">
        <w:rPr>
          <w:rFonts w:ascii="Arial" w:eastAsia="Arial" w:hAnsi="Arial" w:cs="Arial"/>
        </w:rPr>
        <w:t>effect of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 was not universal. Notably the maximum OD of the yeast</w:t>
      </w:r>
      <w:r w:rsidR="00B43301" w:rsidRPr="00DB55B1">
        <w:rPr>
          <w:rFonts w:ascii="Arial" w:eastAsia="Arial" w:hAnsi="Arial" w:cs="Arial"/>
          <w:i/>
        </w:rPr>
        <w:t xml:space="preserve"> M. reukaufii</w:t>
      </w:r>
      <w:r w:rsidR="00B43301" w:rsidRPr="00DB55B1">
        <w:rPr>
          <w:rFonts w:ascii="Arial" w:eastAsia="Arial" w:hAnsi="Arial" w:cs="Arial"/>
        </w:rPr>
        <w:t xml:space="preserve"> </w:t>
      </w:r>
      <w:r w:rsidR="00CD671B" w:rsidRPr="00DB55B1">
        <w:rPr>
          <w:rFonts w:ascii="Arial" w:eastAsia="Arial" w:hAnsi="Arial" w:cs="Arial"/>
        </w:rPr>
        <w:t>and</w:t>
      </w:r>
      <w:r w:rsidR="00CD671B" w:rsidRPr="00DB55B1">
        <w:rPr>
          <w:rFonts w:ascii="Arial" w:eastAsia="Arial" w:hAnsi="Arial" w:cs="Arial"/>
          <w:i/>
          <w:iCs/>
        </w:rPr>
        <w:t xml:space="preserve"> Zygosaccharomyces bailli</w:t>
      </w:r>
      <w:r w:rsidR="00B43301" w:rsidRPr="00DB55B1">
        <w:rPr>
          <w:rFonts w:ascii="Arial" w:eastAsia="Arial" w:hAnsi="Arial" w:cs="Arial"/>
        </w:rPr>
        <w:t xml:space="preserve"> </w:t>
      </w:r>
      <w:r w:rsidR="00CD671B" w:rsidRPr="00DB55B1">
        <w:rPr>
          <w:rFonts w:ascii="Arial" w:eastAsia="Arial" w:hAnsi="Arial" w:cs="Arial"/>
        </w:rPr>
        <w:t xml:space="preserve">were </w:t>
      </w:r>
      <w:r w:rsidR="00B43301" w:rsidRPr="00DB55B1">
        <w:rPr>
          <w:rFonts w:ascii="Arial" w:eastAsia="Arial" w:hAnsi="Arial" w:cs="Arial"/>
        </w:rPr>
        <w:t>unaffected</w:t>
      </w:r>
      <w:r w:rsidR="00B43301" w:rsidRPr="00DB55B1">
        <w:rPr>
          <w:rFonts w:ascii="Arial" w:eastAsia="Arial" w:hAnsi="Arial" w:cs="Arial"/>
          <w:i/>
        </w:rPr>
        <w:t xml:space="preserve"> </w:t>
      </w:r>
      <w:r w:rsidR="00EC7FD6" w:rsidRPr="00DB55B1">
        <w:rPr>
          <w:rFonts w:ascii="Arial" w:eastAsia="Arial" w:hAnsi="Arial" w:cs="Arial"/>
        </w:rPr>
        <w:t>by any</w:t>
      </w:r>
      <w:r w:rsidR="00B43301" w:rsidRPr="00DB55B1">
        <w:rPr>
          <w:rFonts w:ascii="Arial" w:eastAsia="Arial" w:hAnsi="Arial" w:cs="Arial"/>
        </w:rPr>
        <w:t xml:space="preserve"> concentration</w:t>
      </w:r>
      <w:r w:rsidR="00EC7FD6" w:rsidRPr="00DB55B1">
        <w:rPr>
          <w:rFonts w:ascii="Arial" w:eastAsia="Arial" w:hAnsi="Arial" w:cs="Arial"/>
        </w:rPr>
        <w:t xml:space="preserve"> of H</w:t>
      </w:r>
      <w:r w:rsidR="00EC7FD6" w:rsidRPr="00DB55B1">
        <w:rPr>
          <w:rFonts w:ascii="Arial" w:eastAsia="Arial" w:hAnsi="Arial" w:cs="Arial"/>
          <w:vertAlign w:val="subscript"/>
        </w:rPr>
        <w:t>2</w:t>
      </w:r>
      <w:r w:rsidR="00EC7FD6" w:rsidRPr="00DB55B1">
        <w:rPr>
          <w:rFonts w:ascii="Arial" w:eastAsia="Arial" w:hAnsi="Arial" w:cs="Arial"/>
        </w:rPr>
        <w:t>O</w:t>
      </w:r>
      <w:r w:rsidR="00EC7FD6" w:rsidRPr="00DB55B1">
        <w:rPr>
          <w:rFonts w:ascii="Arial" w:eastAsia="Arial" w:hAnsi="Arial" w:cs="Arial"/>
          <w:vertAlign w:val="subscript"/>
        </w:rPr>
        <w:t xml:space="preserve">2 </w:t>
      </w:r>
      <w:r w:rsidR="00B43301" w:rsidRPr="00DB55B1">
        <w:rPr>
          <w:rFonts w:ascii="Arial" w:eastAsia="Arial" w:hAnsi="Arial" w:cs="Arial"/>
        </w:rPr>
        <w:t xml:space="preserve">tested and </w:t>
      </w:r>
      <w:r w:rsidR="00B43301" w:rsidRPr="00DB55B1">
        <w:rPr>
          <w:rFonts w:ascii="Arial" w:eastAsia="Arial" w:hAnsi="Arial" w:cs="Arial"/>
          <w:i/>
        </w:rPr>
        <w:t xml:space="preserve">S. bombi </w:t>
      </w:r>
      <w:r w:rsidR="00B43301" w:rsidRPr="00DB55B1">
        <w:rPr>
          <w:rFonts w:ascii="Arial" w:eastAsia="Arial" w:hAnsi="Arial" w:cs="Arial"/>
        </w:rPr>
        <w:t xml:space="preserve">was </w:t>
      </w:r>
      <w:r w:rsidR="000D721B" w:rsidRPr="00DB55B1">
        <w:rPr>
          <w:rFonts w:ascii="Arial" w:eastAsia="Arial" w:hAnsi="Arial" w:cs="Arial"/>
        </w:rPr>
        <w:t>only aff</w:t>
      </w:r>
      <w:r w:rsidR="000D721B" w:rsidRPr="00872F4F">
        <w:rPr>
          <w:rFonts w:ascii="Arial" w:eastAsia="Arial" w:hAnsi="Arial" w:cs="Arial"/>
        </w:rPr>
        <w:t>ected at</w:t>
      </w:r>
      <w:r w:rsidR="00B43301" w:rsidRPr="00872F4F">
        <w:rPr>
          <w:rFonts w:ascii="Arial" w:eastAsia="Arial" w:hAnsi="Arial" w:cs="Arial"/>
        </w:rPr>
        <w:t xml:space="preserve"> </w:t>
      </w:r>
      <w:r w:rsidR="000D721B" w:rsidRPr="00872F4F">
        <w:rPr>
          <w:rFonts w:ascii="Arial" w:eastAsia="Arial" w:hAnsi="Arial" w:cs="Arial"/>
        </w:rPr>
        <w:t>4</w:t>
      </w:r>
      <w:r w:rsidR="00B43301" w:rsidRPr="00872F4F">
        <w:rPr>
          <w:rFonts w:ascii="Arial" w:eastAsia="Arial" w:hAnsi="Arial" w:cs="Arial"/>
        </w:rPr>
        <w:t xml:space="preserve">mM. </w:t>
      </w:r>
      <w:r w:rsidR="00135C99" w:rsidRPr="00277435">
        <w:rPr>
          <w:rFonts w:ascii="Arial" w:eastAsia="Arial" w:hAnsi="Arial" w:cs="Arial"/>
        </w:rPr>
        <w:t>It should be noted</w:t>
      </w:r>
      <w:r w:rsidR="00FF5243" w:rsidRPr="00277435">
        <w:rPr>
          <w:rFonts w:ascii="Arial" w:eastAsia="Arial" w:hAnsi="Arial" w:cs="Arial"/>
        </w:rPr>
        <w:t>,</w:t>
      </w:r>
      <w:r w:rsidR="00135C99" w:rsidRPr="00277435">
        <w:rPr>
          <w:rFonts w:ascii="Arial" w:eastAsia="Arial" w:hAnsi="Arial" w:cs="Arial"/>
        </w:rPr>
        <w:t xml:space="preserve"> however</w:t>
      </w:r>
      <w:r w:rsidR="00FF5243" w:rsidRPr="00277435">
        <w:rPr>
          <w:rFonts w:ascii="Arial" w:eastAsia="Arial" w:hAnsi="Arial" w:cs="Arial"/>
        </w:rPr>
        <w:t>,</w:t>
      </w:r>
      <w:r w:rsidR="00135C99" w:rsidRPr="00277435">
        <w:rPr>
          <w:rFonts w:ascii="Arial" w:eastAsia="Arial" w:hAnsi="Arial" w:cs="Arial"/>
        </w:rPr>
        <w:t xml:space="preserve"> that H</w:t>
      </w:r>
      <w:r w:rsidR="00135C99" w:rsidRPr="00277435">
        <w:rPr>
          <w:rFonts w:ascii="Arial" w:eastAsia="Arial" w:hAnsi="Arial" w:cs="Arial"/>
          <w:vertAlign w:val="subscript"/>
        </w:rPr>
        <w:t>2</w:t>
      </w:r>
      <w:r w:rsidR="00135C99" w:rsidRPr="00277435">
        <w:rPr>
          <w:rFonts w:ascii="Arial" w:eastAsia="Arial" w:hAnsi="Arial" w:cs="Arial"/>
        </w:rPr>
        <w:t>O</w:t>
      </w:r>
      <w:r w:rsidR="00135C99" w:rsidRPr="00277435">
        <w:rPr>
          <w:rFonts w:ascii="Arial" w:eastAsia="Arial" w:hAnsi="Arial" w:cs="Arial"/>
          <w:vertAlign w:val="subscript"/>
        </w:rPr>
        <w:t xml:space="preserve">2 </w:t>
      </w:r>
      <w:r w:rsidR="00135C99" w:rsidRPr="00277435">
        <w:rPr>
          <w:rFonts w:ascii="Arial" w:eastAsia="Arial" w:hAnsi="Arial" w:cs="Arial"/>
        </w:rPr>
        <w:t xml:space="preserve">has a very short </w:t>
      </w:r>
      <w:r w:rsidR="00BB4B03" w:rsidRPr="00277435">
        <w:rPr>
          <w:rFonts w:ascii="Arial" w:eastAsia="Arial" w:hAnsi="Arial" w:cs="Arial"/>
        </w:rPr>
        <w:t>half-life</w:t>
      </w:r>
      <w:r w:rsidR="00135C99" w:rsidRPr="00277435">
        <w:rPr>
          <w:rFonts w:ascii="Arial" w:eastAsia="Arial" w:hAnsi="Arial" w:cs="Arial"/>
        </w:rPr>
        <w:t xml:space="preserve"> and likely degraded over the course of this experiment</w:t>
      </w:r>
      <w:r w:rsidR="00FF5243" w:rsidRPr="00277435">
        <w:rPr>
          <w:rFonts w:ascii="Arial" w:eastAsia="Arial" w:hAnsi="Arial" w:cs="Arial"/>
        </w:rPr>
        <w:t>.</w:t>
      </w:r>
      <w:r w:rsidR="00135C99" w:rsidRPr="00277435">
        <w:rPr>
          <w:rFonts w:ascii="Arial" w:eastAsia="Arial" w:hAnsi="Arial" w:cs="Arial"/>
        </w:rPr>
        <w:t xml:space="preserve"> </w:t>
      </w:r>
      <w:r w:rsidR="00FF5243" w:rsidRPr="00277435">
        <w:rPr>
          <w:rFonts w:ascii="Arial" w:eastAsia="Arial" w:hAnsi="Arial" w:cs="Arial"/>
        </w:rPr>
        <w:t>I</w:t>
      </w:r>
      <w:r w:rsidR="00135C99" w:rsidRPr="00277435">
        <w:rPr>
          <w:rFonts w:ascii="Arial" w:eastAsia="Arial" w:hAnsi="Arial" w:cs="Arial"/>
        </w:rPr>
        <w:t xml:space="preserve">n floral nectar </w:t>
      </w:r>
      <w:r w:rsidR="00FF5243" w:rsidRPr="00277435">
        <w:rPr>
          <w:rFonts w:ascii="Arial" w:eastAsia="Arial" w:hAnsi="Arial" w:cs="Arial"/>
        </w:rPr>
        <w:t>H</w:t>
      </w:r>
      <w:r w:rsidR="00FF5243" w:rsidRPr="00277435">
        <w:rPr>
          <w:rFonts w:ascii="Arial" w:eastAsia="Arial" w:hAnsi="Arial" w:cs="Arial"/>
          <w:vertAlign w:val="subscript"/>
        </w:rPr>
        <w:t>2</w:t>
      </w:r>
      <w:r w:rsidR="00FF5243" w:rsidRPr="00277435">
        <w:rPr>
          <w:rFonts w:ascii="Arial" w:eastAsia="Arial" w:hAnsi="Arial" w:cs="Arial"/>
        </w:rPr>
        <w:t>O</w:t>
      </w:r>
      <w:r w:rsidR="00FF5243" w:rsidRPr="00277435">
        <w:rPr>
          <w:rFonts w:ascii="Arial" w:eastAsia="Arial" w:hAnsi="Arial" w:cs="Arial"/>
          <w:vertAlign w:val="subscript"/>
        </w:rPr>
        <w:t>2</w:t>
      </w:r>
      <w:r w:rsidR="00135C99" w:rsidRPr="00277435">
        <w:rPr>
          <w:rFonts w:ascii="Arial" w:eastAsia="Arial" w:hAnsi="Arial" w:cs="Arial"/>
        </w:rPr>
        <w:t xml:space="preserve"> can be continuously produced suggesting that our study may underestimate its antimicrobial properties.</w:t>
      </w:r>
      <w:r w:rsidR="00135C99" w:rsidRPr="00277435">
        <w:rPr>
          <w:rFonts w:ascii="Arial" w:eastAsia="Arial" w:hAnsi="Arial" w:cs="Arial"/>
          <w:shd w:val="clear" w:color="auto" w:fill="FFFFFF" w:themeFill="background1"/>
        </w:rPr>
        <w:t xml:space="preserve"> </w:t>
      </w:r>
      <w:r w:rsidR="00B43301" w:rsidRPr="00872F4F">
        <w:rPr>
          <w:rFonts w:ascii="Arial" w:eastAsia="Arial" w:hAnsi="Arial" w:cs="Arial"/>
        </w:rPr>
        <w:t xml:space="preserve">Other </w:t>
      </w:r>
      <w:r w:rsidR="00B43301" w:rsidRPr="00DB55B1">
        <w:rPr>
          <w:rFonts w:ascii="Arial" w:eastAsia="Arial" w:hAnsi="Arial" w:cs="Arial"/>
        </w:rPr>
        <w:t>tested compounds were more selective in their growth suppression a</w:t>
      </w:r>
      <w:r w:rsidR="00B43301" w:rsidRPr="00DB55B1">
        <w:rPr>
          <w:rFonts w:ascii="Arial" w:eastAsia="Arial" w:hAnsi="Arial" w:cs="Arial"/>
          <w:shd w:val="clear" w:color="auto" w:fill="FDFDFD"/>
        </w:rPr>
        <w:t>nd impacted different microbes</w:t>
      </w:r>
      <w:r w:rsidR="003C68FA" w:rsidRPr="00DB55B1">
        <w:rPr>
          <w:rFonts w:ascii="Arial" w:eastAsia="Arial" w:hAnsi="Arial" w:cs="Arial"/>
          <w:shd w:val="clear" w:color="auto" w:fill="FDFDFD"/>
        </w:rPr>
        <w:t xml:space="preserve"> including those frequently and seldom isolated from nectar</w:t>
      </w:r>
      <w:ins w:id="183" w:author="Tobias Mueller" w:date="2022-08-31T11:24:00Z">
        <w:r w:rsidR="00C533E2">
          <w:rPr>
            <w:rFonts w:ascii="Arial" w:eastAsia="Arial" w:hAnsi="Arial" w:cs="Arial"/>
            <w:shd w:val="clear" w:color="auto" w:fill="FDFDFD"/>
          </w:rPr>
          <w:t xml:space="preserve">. </w:t>
        </w:r>
        <w:r w:rsidR="00C533E2" w:rsidRPr="00C533E2">
          <w:rPr>
            <w:rFonts w:ascii="Arial" w:eastAsia="Arial" w:hAnsi="Arial" w:cs="Arial"/>
            <w:highlight w:val="yellow"/>
            <w:shd w:val="clear" w:color="auto" w:fill="FDFDFD"/>
            <w:rPrChange w:id="184" w:author="Tobias Mueller" w:date="2022-08-31T11:25:00Z">
              <w:rPr>
                <w:rFonts w:ascii="Arial" w:eastAsia="Arial" w:hAnsi="Arial" w:cs="Arial"/>
                <w:shd w:val="clear" w:color="auto" w:fill="FDFDFD"/>
              </w:rPr>
            </w:rPrChange>
          </w:rPr>
          <w:t>While</w:t>
        </w:r>
      </w:ins>
      <w:ins w:id="185" w:author="Tobias Mueller" w:date="2022-08-31T11:25:00Z">
        <w:r w:rsidR="00C533E2" w:rsidRPr="00C533E2">
          <w:rPr>
            <w:rFonts w:ascii="Arial" w:eastAsia="Arial" w:hAnsi="Arial" w:cs="Arial"/>
            <w:highlight w:val="yellow"/>
            <w:shd w:val="clear" w:color="auto" w:fill="FDFDFD"/>
            <w:rPrChange w:id="186" w:author="Tobias Mueller" w:date="2022-08-31T11:25:00Z">
              <w:rPr>
                <w:rFonts w:ascii="Arial" w:eastAsia="Arial" w:hAnsi="Arial" w:cs="Arial"/>
                <w:shd w:val="clear" w:color="auto" w:fill="FDFDFD"/>
              </w:rPr>
            </w:rPrChange>
          </w:rPr>
          <w:t xml:space="preserve"> here we only tested 1 isolate per species it is possible that there </w:t>
        </w:r>
      </w:ins>
      <w:ins w:id="187" w:author="Tobias Mueller" w:date="2022-08-31T11:27:00Z">
        <w:r w:rsidR="00C533E2">
          <w:rPr>
            <w:rFonts w:ascii="Arial" w:eastAsia="Arial" w:hAnsi="Arial" w:cs="Arial"/>
            <w:highlight w:val="yellow"/>
            <w:shd w:val="clear" w:color="auto" w:fill="FDFDFD"/>
          </w:rPr>
          <w:lastRenderedPageBreak/>
          <w:t>could be</w:t>
        </w:r>
      </w:ins>
      <w:ins w:id="188" w:author="Tobias Mueller" w:date="2022-08-31T11:25:00Z">
        <w:r w:rsidR="00C533E2" w:rsidRPr="00C533E2">
          <w:rPr>
            <w:rFonts w:ascii="Arial" w:eastAsia="Arial" w:hAnsi="Arial" w:cs="Arial"/>
            <w:highlight w:val="yellow"/>
            <w:shd w:val="clear" w:color="auto" w:fill="FDFDFD"/>
            <w:rPrChange w:id="189" w:author="Tobias Mueller" w:date="2022-08-31T11:25:00Z">
              <w:rPr>
                <w:rFonts w:ascii="Arial" w:eastAsia="Arial" w:hAnsi="Arial" w:cs="Arial"/>
                <w:shd w:val="clear" w:color="auto" w:fill="FDFDFD"/>
              </w:rPr>
            </w:rPrChange>
          </w:rPr>
          <w:t xml:space="preserve"> strain specific adaptation or susceptibility and </w:t>
        </w:r>
      </w:ins>
      <w:del w:id="190" w:author="Tobias Mueller" w:date="2022-08-31T11:25:00Z">
        <w:r w:rsidR="00C01611" w:rsidRPr="00C533E2" w:rsidDel="00C533E2">
          <w:rPr>
            <w:rFonts w:ascii="Arial" w:eastAsia="Arial" w:hAnsi="Arial" w:cs="Arial"/>
            <w:highlight w:val="yellow"/>
            <w:shd w:val="clear" w:color="auto" w:fill="FDFDFD"/>
            <w:rPrChange w:id="191" w:author="Tobias Mueller" w:date="2022-08-31T11:25:00Z">
              <w:rPr>
                <w:rFonts w:ascii="Arial" w:eastAsia="Arial" w:hAnsi="Arial" w:cs="Arial"/>
                <w:shd w:val="clear" w:color="auto" w:fill="FDFDFD"/>
              </w:rPr>
            </w:rPrChange>
          </w:rPr>
          <w:delText xml:space="preserve"> although</w:delText>
        </w:r>
        <w:r w:rsidR="00C01611" w:rsidRPr="00C533E2" w:rsidDel="00C533E2">
          <w:rPr>
            <w:rFonts w:ascii="Arial" w:eastAsia="Arial" w:hAnsi="Arial" w:cs="Arial"/>
            <w:highlight w:val="yellow"/>
            <w:rPrChange w:id="192" w:author="Tobias Mueller" w:date="2022-08-31T11:25:00Z">
              <w:rPr>
                <w:rFonts w:ascii="Arial" w:eastAsia="Arial" w:hAnsi="Arial" w:cs="Arial"/>
              </w:rPr>
            </w:rPrChange>
          </w:rPr>
          <w:delText xml:space="preserve"> </w:delText>
        </w:r>
      </w:del>
      <w:r w:rsidR="00C01611" w:rsidRPr="00C533E2">
        <w:rPr>
          <w:rFonts w:ascii="Arial" w:eastAsia="Arial" w:hAnsi="Arial" w:cs="Arial"/>
          <w:highlight w:val="yellow"/>
          <w:rPrChange w:id="193" w:author="Tobias Mueller" w:date="2022-08-31T11:25:00Z">
            <w:rPr>
              <w:rFonts w:ascii="Arial" w:eastAsia="Arial" w:hAnsi="Arial" w:cs="Arial"/>
            </w:rPr>
          </w:rPrChange>
        </w:rPr>
        <w:t xml:space="preserve">more work </w:t>
      </w:r>
      <w:del w:id="194" w:author="Tobias Mueller" w:date="2022-08-31T11:27:00Z">
        <w:r w:rsidR="00C01611" w:rsidRPr="00C533E2" w:rsidDel="00C533E2">
          <w:rPr>
            <w:rFonts w:ascii="Arial" w:eastAsia="Arial" w:hAnsi="Arial" w:cs="Arial"/>
            <w:highlight w:val="yellow"/>
            <w:rPrChange w:id="195" w:author="Tobias Mueller" w:date="2022-08-31T11:25:00Z">
              <w:rPr>
                <w:rFonts w:ascii="Arial" w:eastAsia="Arial" w:hAnsi="Arial" w:cs="Arial"/>
              </w:rPr>
            </w:rPrChange>
          </w:rPr>
          <w:delText xml:space="preserve">should </w:delText>
        </w:r>
      </w:del>
      <w:ins w:id="196" w:author="Tobias Mueller" w:date="2022-08-31T11:27:00Z">
        <w:r w:rsidR="00C533E2">
          <w:rPr>
            <w:rFonts w:ascii="Arial" w:eastAsia="Arial" w:hAnsi="Arial" w:cs="Arial"/>
            <w:highlight w:val="yellow"/>
          </w:rPr>
          <w:t>could</w:t>
        </w:r>
        <w:r w:rsidR="00C533E2" w:rsidRPr="00C533E2">
          <w:rPr>
            <w:rFonts w:ascii="Arial" w:eastAsia="Arial" w:hAnsi="Arial" w:cs="Arial"/>
            <w:highlight w:val="yellow"/>
            <w:rPrChange w:id="197" w:author="Tobias Mueller" w:date="2022-08-31T11:25:00Z">
              <w:rPr>
                <w:rFonts w:ascii="Arial" w:eastAsia="Arial" w:hAnsi="Arial" w:cs="Arial"/>
              </w:rPr>
            </w:rPrChange>
          </w:rPr>
          <w:t xml:space="preserve"> </w:t>
        </w:r>
      </w:ins>
      <w:r w:rsidR="00C01611" w:rsidRPr="00C533E2">
        <w:rPr>
          <w:rFonts w:ascii="Arial" w:eastAsia="Arial" w:hAnsi="Arial" w:cs="Arial"/>
          <w:highlight w:val="yellow"/>
          <w:rPrChange w:id="198" w:author="Tobias Mueller" w:date="2022-08-31T11:25:00Z">
            <w:rPr>
              <w:rFonts w:ascii="Arial" w:eastAsia="Arial" w:hAnsi="Arial" w:cs="Arial"/>
            </w:rPr>
          </w:rPrChange>
        </w:rPr>
        <w:t xml:space="preserve">be done to see if there is </w:t>
      </w:r>
      <w:r w:rsidR="00F67926" w:rsidRPr="00C533E2">
        <w:rPr>
          <w:rFonts w:ascii="Arial" w:eastAsia="Arial" w:hAnsi="Arial" w:cs="Arial"/>
          <w:highlight w:val="yellow"/>
          <w:rPrChange w:id="199" w:author="Tobias Mueller" w:date="2022-08-31T11:25:00Z">
            <w:rPr>
              <w:rFonts w:ascii="Arial" w:eastAsia="Arial" w:hAnsi="Arial" w:cs="Arial"/>
            </w:rPr>
          </w:rPrChange>
        </w:rPr>
        <w:t>intraspecific</w:t>
      </w:r>
      <w:r w:rsidR="00C01611" w:rsidRPr="00C533E2">
        <w:rPr>
          <w:rFonts w:ascii="Arial" w:eastAsia="Arial" w:hAnsi="Arial" w:cs="Arial"/>
          <w:highlight w:val="yellow"/>
          <w:rPrChange w:id="200" w:author="Tobias Mueller" w:date="2022-08-31T11:25:00Z">
            <w:rPr>
              <w:rFonts w:ascii="Arial" w:eastAsia="Arial" w:hAnsi="Arial" w:cs="Arial"/>
            </w:rPr>
          </w:rPrChange>
        </w:rPr>
        <w:t xml:space="preserve"> variation</w:t>
      </w:r>
      <w:ins w:id="201" w:author="Tobias Mueller" w:date="2022-08-31T11:27:00Z">
        <w:r w:rsidR="00C533E2">
          <w:rPr>
            <w:rFonts w:ascii="Arial" w:eastAsia="Arial" w:hAnsi="Arial" w:cs="Arial"/>
            <w:highlight w:val="yellow"/>
          </w:rPr>
          <w:t xml:space="preserve"> in susceptibility</w:t>
        </w:r>
      </w:ins>
      <w:r w:rsidR="00872F4F" w:rsidRPr="00C533E2">
        <w:rPr>
          <w:rFonts w:ascii="Arial" w:eastAsia="Arial" w:hAnsi="Arial" w:cs="Arial"/>
          <w:highlight w:val="yellow"/>
          <w:rPrChange w:id="202" w:author="Tobias Mueller" w:date="2022-08-31T11:25:00Z">
            <w:rPr>
              <w:rFonts w:ascii="Arial" w:eastAsia="Arial" w:hAnsi="Arial" w:cs="Arial"/>
            </w:rPr>
          </w:rPrChange>
        </w:rPr>
        <w:t>.</w:t>
      </w:r>
    </w:p>
    <w:p w14:paraId="00000063" w14:textId="77777777" w:rsidR="00682FF2" w:rsidRPr="00DB55B1" w:rsidRDefault="00682FF2" w:rsidP="00FD0250">
      <w:pPr>
        <w:spacing w:after="0" w:line="360" w:lineRule="auto"/>
        <w:rPr>
          <w:rFonts w:ascii="Arial" w:eastAsia="Arial" w:hAnsi="Arial" w:cs="Arial"/>
        </w:rPr>
      </w:pPr>
    </w:p>
    <w:p w14:paraId="7F39A1CA" w14:textId="25177208" w:rsidR="00507430" w:rsidRPr="00DB55B1" w:rsidRDefault="009F45BC" w:rsidP="00FD0250">
      <w:pPr>
        <w:spacing w:after="0" w:line="360" w:lineRule="auto"/>
        <w:rPr>
          <w:rFonts w:ascii="Arial" w:eastAsia="Arial" w:hAnsi="Arial" w:cs="Arial"/>
          <w:shd w:val="clear" w:color="auto" w:fill="FDFDFD"/>
        </w:rPr>
      </w:pPr>
      <w:r w:rsidRPr="00DB55B1">
        <w:rPr>
          <w:rFonts w:ascii="Arial" w:eastAsia="Arial" w:hAnsi="Arial" w:cs="Arial"/>
        </w:rPr>
        <w:t>The observed differences in the selectivity of compounds</w:t>
      </w:r>
      <w:r w:rsidR="00B43301" w:rsidRPr="00DB55B1">
        <w:rPr>
          <w:rFonts w:ascii="Arial" w:eastAsia="Arial" w:hAnsi="Arial" w:cs="Arial"/>
        </w:rPr>
        <w:t xml:space="preserve"> suggest that nectar antimicrobial compounds (NACs) may fall into two broad classes with different functions: general antimicrobials and selective filters. General NACs (</w:t>
      </w:r>
      <w:r w:rsidR="00081BB1" w:rsidRPr="00DB55B1">
        <w:rPr>
          <w:rFonts w:ascii="Arial" w:eastAsia="Arial" w:hAnsi="Arial" w:cs="Arial"/>
        </w:rPr>
        <w:t>e.g.,</w:t>
      </w:r>
      <w:r w:rsidR="00B43301" w:rsidRPr="00DB55B1">
        <w:rPr>
          <w:rFonts w:ascii="Arial" w:eastAsia="Arial" w:hAnsi="Arial" w:cs="Arial"/>
        </w:rPr>
        <w:t xml:space="preserve"> H</w:t>
      </w:r>
      <w:r w:rsidR="00B43301" w:rsidRPr="00DB55B1">
        <w:rPr>
          <w:rFonts w:ascii="Arial" w:eastAsia="Arial" w:hAnsi="Arial" w:cs="Arial"/>
          <w:vertAlign w:val="subscript"/>
        </w:rPr>
        <w:t>2</w:t>
      </w:r>
      <w:r w:rsidR="002C2B10"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 here) may keep a flower from being colonized by </w:t>
      </w:r>
      <w:r w:rsidR="00493F38" w:rsidRPr="00DB55B1">
        <w:rPr>
          <w:rFonts w:ascii="Arial" w:eastAsia="Arial" w:hAnsi="Arial" w:cs="Arial"/>
        </w:rPr>
        <w:t>most</w:t>
      </w:r>
      <w:r w:rsidR="00B43301" w:rsidRPr="00DB55B1">
        <w:rPr>
          <w:rFonts w:ascii="Arial" w:eastAsia="Arial" w:hAnsi="Arial" w:cs="Arial"/>
        </w:rPr>
        <w:t xml:space="preserve"> micr</w:t>
      </w:r>
      <w:r w:rsidR="00B43301" w:rsidRPr="00DB55B1">
        <w:rPr>
          <w:rFonts w:ascii="Arial" w:eastAsia="Arial" w:hAnsi="Arial" w:cs="Arial"/>
          <w:shd w:val="clear" w:color="auto" w:fill="FDFDFD"/>
        </w:rPr>
        <w:t>obe</w:t>
      </w:r>
      <w:r w:rsidR="00ED0BE9" w:rsidRPr="00DB55B1">
        <w:rPr>
          <w:rFonts w:ascii="Arial" w:eastAsia="Arial" w:hAnsi="Arial" w:cs="Arial"/>
          <w:shd w:val="clear" w:color="auto" w:fill="FDFDFD"/>
        </w:rPr>
        <w:t>s</w:t>
      </w:r>
      <w:r w:rsidR="00B43301" w:rsidRPr="00DB55B1">
        <w:rPr>
          <w:rFonts w:ascii="Arial" w:eastAsia="Arial" w:hAnsi="Arial" w:cs="Arial"/>
          <w:shd w:val="clear" w:color="auto" w:fill="FDFDFD"/>
        </w:rPr>
        <w:t xml:space="preserve"> and are possibly </w:t>
      </w:r>
      <w:r w:rsidR="00EF0E91" w:rsidRPr="00DB55B1">
        <w:rPr>
          <w:rFonts w:ascii="Arial" w:eastAsia="Arial" w:hAnsi="Arial" w:cs="Arial"/>
          <w:shd w:val="clear" w:color="auto" w:fill="FDFDFD"/>
        </w:rPr>
        <w:t>common</w:t>
      </w:r>
      <w:r w:rsidR="00B43301" w:rsidRPr="00DB55B1">
        <w:rPr>
          <w:rFonts w:ascii="Arial" w:eastAsia="Arial" w:hAnsi="Arial" w:cs="Arial"/>
          <w:shd w:val="clear" w:color="auto" w:fill="FDFDFD"/>
        </w:rPr>
        <w:t xml:space="preserve"> in nature. </w:t>
      </w:r>
      <w:r w:rsidR="00B43301" w:rsidRPr="00DB55B1">
        <w:rPr>
          <w:rFonts w:ascii="Arial" w:eastAsia="Arial" w:hAnsi="Arial" w:cs="Arial"/>
        </w:rPr>
        <w:t xml:space="preserve">In some ecosystems as many as 80% of plants have no culturable yeasts and some have very low incidence of culturable bacteria </w:t>
      </w:r>
      <w:r w:rsidR="00081BB1" w:rsidRPr="00DB55B1">
        <w:rPr>
          <w:rFonts w:ascii="Arial" w:eastAsia="Arial" w:hAnsi="Arial" w:cs="Arial"/>
          <w:strike/>
        </w:rPr>
        <w:fldChar w:fldCharType="begin"/>
      </w:r>
      <w:r w:rsidR="00785E72">
        <w:rPr>
          <w:rFonts w:ascii="Arial" w:eastAsia="Arial" w:hAnsi="Arial" w:cs="Arial"/>
          <w:strike/>
        </w:rPr>
        <w:instrText xml:space="preserve"> ADDIN ZOTERO_ITEM CSL_CITATION {"citationID":"yxm3FW7T","properties":{"formattedCitation":"(Herrera {\\i{}et al.}, 2009; Vannette {\\i{}et al.}, 2021)","plainCitation":"(Herrera et al., 2009; Vannette et al., 2021)","noteIndex":0},"citationItems":[{"id":76,"uris":["http://zotero.org/users/6808850/items/FENDLA5M"],"itemData":{"id":76,"type":"article-journal","container-title":"Annals of Botany","DOI":"10.1093/aob/mcp026","ISSN":"1095-8290, 0305-7364","issue":"9","language":"en","page":"1415-1423","source":"DOI.org (Crossref)","title":"Yeasts in floral nectar: a quantitative survey","title-short":"Yeasts in floral nectar","volume":"103","author":[{"family":"Herrera","given":"Carlos M."},{"family":"Vega","given":"Clara","non-dropping-particle":"de"},{"family":"Canto","given":"Azucena"},{"family":"Pozo","given":"María I."}],"issued":{"date-parts":[["2009",6]]}}},{"id":614,"uris":["http://zotero.org/users/6808850/items/VQ8Z9CX2"],"itemData":{"id":614,"type":"article-journal","abstract":"Variation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G"},{"family":"Munkres","given":"Ivan"},{"family":"Perry","given":"Douglas"}],"accessed":{"date-parts":[["2021",11,18]]},"issued":{"date-parts":[["2021",11,17]]}}}],"schema":"https://github.com/citation-style-language/schema/raw/master/csl-citation.json"} </w:instrText>
      </w:r>
      <w:r w:rsidR="00081BB1" w:rsidRPr="00DB55B1">
        <w:rPr>
          <w:rFonts w:ascii="Arial" w:eastAsia="Arial" w:hAnsi="Arial" w:cs="Arial"/>
          <w:strike/>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2009; Vannette </w:t>
      </w:r>
      <w:r w:rsidR="00785E72" w:rsidRPr="00785E72">
        <w:rPr>
          <w:rFonts w:ascii="Arial" w:hAnsi="Arial" w:cs="Arial"/>
          <w:i/>
          <w:iCs/>
          <w:szCs w:val="24"/>
        </w:rPr>
        <w:t>et al.</w:t>
      </w:r>
      <w:r w:rsidR="00785E72" w:rsidRPr="00785E72">
        <w:rPr>
          <w:rFonts w:ascii="Arial" w:hAnsi="Arial" w:cs="Arial"/>
          <w:szCs w:val="24"/>
        </w:rPr>
        <w:t>, 2021)</w:t>
      </w:r>
      <w:r w:rsidR="00081BB1" w:rsidRPr="00DB55B1">
        <w:rPr>
          <w:rFonts w:ascii="Arial" w:eastAsia="Arial" w:hAnsi="Arial" w:cs="Arial"/>
          <w:strike/>
        </w:rPr>
        <w:fldChar w:fldCharType="end"/>
      </w:r>
      <w:r w:rsidR="00DA4743" w:rsidRPr="00DB55B1">
        <w:rPr>
          <w:rFonts w:ascii="Arial" w:eastAsia="Arial" w:hAnsi="Arial" w:cs="Arial"/>
        </w:rPr>
        <w:t xml:space="preserve">. </w:t>
      </w:r>
      <w:r w:rsidR="00B43301" w:rsidRPr="00DB55B1">
        <w:rPr>
          <w:rFonts w:ascii="Arial" w:eastAsia="Arial" w:hAnsi="Arial" w:cs="Arial"/>
          <w:shd w:val="clear" w:color="auto" w:fill="FDFDFD"/>
        </w:rPr>
        <w:t>We predict that general NACs</w:t>
      </w:r>
      <w:r w:rsidR="008A47D1" w:rsidRPr="00DB55B1">
        <w:rPr>
          <w:rFonts w:ascii="Arial" w:eastAsia="Arial" w:hAnsi="Arial" w:cs="Arial"/>
          <w:shd w:val="clear" w:color="auto" w:fill="FDFDFD"/>
        </w:rPr>
        <w:t xml:space="preserve">, or other mechanisms to </w:t>
      </w:r>
      <w:r w:rsidR="00E24BFB" w:rsidRPr="00DB55B1">
        <w:rPr>
          <w:rFonts w:ascii="Arial" w:eastAsia="Arial" w:hAnsi="Arial" w:cs="Arial"/>
          <w:shd w:val="clear" w:color="auto" w:fill="FDFDFD"/>
        </w:rPr>
        <w:t>limit</w:t>
      </w:r>
      <w:r w:rsidR="008A47D1" w:rsidRPr="00DB55B1">
        <w:rPr>
          <w:rFonts w:ascii="Arial" w:eastAsia="Arial" w:hAnsi="Arial" w:cs="Arial"/>
          <w:shd w:val="clear" w:color="auto" w:fill="FDFDFD"/>
        </w:rPr>
        <w:t xml:space="preserve"> microbial growth,</w:t>
      </w:r>
      <w:r w:rsidR="00B43301" w:rsidRPr="00DB55B1">
        <w:rPr>
          <w:rFonts w:ascii="Arial" w:eastAsia="Arial" w:hAnsi="Arial" w:cs="Arial"/>
          <w:shd w:val="clear" w:color="auto" w:fill="FDFDFD"/>
        </w:rPr>
        <w:t xml:space="preserve"> might be more common in ecosystems where plants have a high likelihood of </w:t>
      </w:r>
      <w:r w:rsidR="00FB0147" w:rsidRPr="00DB55B1">
        <w:rPr>
          <w:rFonts w:ascii="Arial" w:eastAsia="Arial" w:hAnsi="Arial" w:cs="Arial"/>
          <w:shd w:val="clear" w:color="auto" w:fill="FDFDFD"/>
        </w:rPr>
        <w:t>colonization</w:t>
      </w:r>
      <w:r w:rsidR="00B43301" w:rsidRPr="00DB55B1">
        <w:rPr>
          <w:rFonts w:ascii="Arial" w:eastAsia="Arial" w:hAnsi="Arial" w:cs="Arial"/>
          <w:shd w:val="clear" w:color="auto" w:fill="FDFDFD"/>
        </w:rPr>
        <w:t xml:space="preserve"> by antagonistic microbes but a low probability of </w:t>
      </w:r>
      <w:r w:rsidR="006D10F8" w:rsidRPr="00DB55B1">
        <w:rPr>
          <w:rFonts w:ascii="Arial" w:eastAsia="Arial" w:hAnsi="Arial" w:cs="Arial"/>
          <w:shd w:val="clear" w:color="auto" w:fill="FDFDFD"/>
        </w:rPr>
        <w:t>colonization</w:t>
      </w:r>
      <w:r w:rsidR="00B43301" w:rsidRPr="00DB55B1">
        <w:rPr>
          <w:rFonts w:ascii="Arial" w:eastAsia="Arial" w:hAnsi="Arial" w:cs="Arial"/>
          <w:shd w:val="clear" w:color="auto" w:fill="FDFDFD"/>
        </w:rPr>
        <w:t xml:space="preserve"> by beneficial microbes (or where the costs of antagonists consistently outweigh the benefits of mutualists). Conversely, we predict that selective filter</w:t>
      </w:r>
      <w:r w:rsidR="009E0768" w:rsidRPr="00DB55B1">
        <w:rPr>
          <w:rFonts w:ascii="Arial" w:eastAsia="Arial" w:hAnsi="Arial" w:cs="Arial"/>
          <w:shd w:val="clear" w:color="auto" w:fill="FDFDFD"/>
        </w:rPr>
        <w:t>ing</w:t>
      </w:r>
      <w:r w:rsidR="00B43301" w:rsidRPr="00DB55B1">
        <w:rPr>
          <w:rFonts w:ascii="Arial" w:eastAsia="Arial" w:hAnsi="Arial" w:cs="Arial"/>
          <w:shd w:val="clear" w:color="auto" w:fill="FDFDFD"/>
        </w:rPr>
        <w:t xml:space="preserve"> NACs might be more common in ecosystems where plants have equal likelihoods </w:t>
      </w:r>
      <w:r w:rsidR="00152827" w:rsidRPr="00DB55B1">
        <w:rPr>
          <w:rFonts w:ascii="Arial" w:eastAsia="Arial" w:hAnsi="Arial" w:cs="Arial"/>
          <w:shd w:val="clear" w:color="auto" w:fill="FDFDFD"/>
        </w:rPr>
        <w:t xml:space="preserve">of being </w:t>
      </w:r>
      <w:r w:rsidR="00B43301" w:rsidRPr="00DB55B1">
        <w:rPr>
          <w:rFonts w:ascii="Arial" w:eastAsia="Arial" w:hAnsi="Arial" w:cs="Arial"/>
          <w:shd w:val="clear" w:color="auto" w:fill="FDFDFD"/>
        </w:rPr>
        <w:t>colonized by beneficial or antagonistic microbes</w:t>
      </w:r>
      <w:r w:rsidR="00577877" w:rsidRPr="00DB55B1">
        <w:rPr>
          <w:rFonts w:ascii="Arial" w:eastAsia="Arial" w:hAnsi="Arial" w:cs="Arial"/>
          <w:shd w:val="clear" w:color="auto" w:fill="FDFDFD"/>
        </w:rPr>
        <w:t xml:space="preserve">. </w:t>
      </w:r>
      <w:r w:rsidR="007F27D0" w:rsidRPr="00DB55B1">
        <w:rPr>
          <w:rFonts w:ascii="Arial" w:eastAsia="Arial" w:hAnsi="Arial" w:cs="Arial"/>
          <w:shd w:val="clear" w:color="auto" w:fill="FDFDFD"/>
        </w:rPr>
        <w:t>Direct effects of NACs on pollinator</w:t>
      </w:r>
      <w:r w:rsidR="009E3D53" w:rsidRPr="00DB55B1">
        <w:rPr>
          <w:rFonts w:ascii="Arial" w:eastAsia="Arial" w:hAnsi="Arial" w:cs="Arial"/>
          <w:shd w:val="clear" w:color="auto" w:fill="FDFDFD"/>
        </w:rPr>
        <w:t xml:space="preserve"> behavior and health</w:t>
      </w:r>
      <w:r w:rsidR="007F27D0" w:rsidRPr="00DB55B1">
        <w:rPr>
          <w:rFonts w:ascii="Arial" w:eastAsia="Arial" w:hAnsi="Arial" w:cs="Arial"/>
          <w:shd w:val="clear" w:color="auto" w:fill="FDFDFD"/>
        </w:rPr>
        <w:t xml:space="preserve">, however, should not be discounted </w:t>
      </w:r>
      <w:r w:rsidR="009E3D53" w:rsidRPr="00DB55B1">
        <w:rPr>
          <w:rFonts w:ascii="Arial" w:eastAsia="Arial" w:hAnsi="Arial" w:cs="Arial"/>
          <w:shd w:val="clear" w:color="auto" w:fill="FDFDFD"/>
        </w:rPr>
        <w:t>and</w:t>
      </w:r>
      <w:r w:rsidR="007F27D0" w:rsidRPr="00DB55B1">
        <w:rPr>
          <w:rFonts w:ascii="Arial" w:eastAsia="Arial" w:hAnsi="Arial" w:cs="Arial"/>
          <w:shd w:val="clear" w:color="auto" w:fill="FDFDFD"/>
        </w:rPr>
        <w:t xml:space="preserve"> likely </w:t>
      </w:r>
      <w:r w:rsidR="009E3D53" w:rsidRPr="00DB55B1">
        <w:rPr>
          <w:rFonts w:ascii="Arial" w:eastAsia="Arial" w:hAnsi="Arial" w:cs="Arial"/>
          <w:shd w:val="clear" w:color="auto" w:fill="FDFDFD"/>
        </w:rPr>
        <w:t xml:space="preserve">also </w:t>
      </w:r>
      <w:r w:rsidR="007F27D0" w:rsidRPr="00DB55B1">
        <w:rPr>
          <w:rFonts w:ascii="Arial" w:eastAsia="Arial" w:hAnsi="Arial" w:cs="Arial"/>
          <w:shd w:val="clear" w:color="auto" w:fill="FDFDFD"/>
        </w:rPr>
        <w:t xml:space="preserve">plays a role in the selection </w:t>
      </w:r>
      <w:r w:rsidR="000D721B" w:rsidRPr="00DB55B1">
        <w:rPr>
          <w:rFonts w:ascii="Arial" w:eastAsia="Arial" w:hAnsi="Arial" w:cs="Arial"/>
          <w:shd w:val="clear" w:color="auto" w:fill="FDFDFD"/>
        </w:rPr>
        <w:t>on</w:t>
      </w:r>
      <w:r w:rsidR="007F27D0" w:rsidRPr="00DB55B1">
        <w:rPr>
          <w:rFonts w:ascii="Arial" w:eastAsia="Arial" w:hAnsi="Arial" w:cs="Arial"/>
          <w:shd w:val="clear" w:color="auto" w:fill="FDFDFD"/>
        </w:rPr>
        <w:t xml:space="preserve"> NACs</w:t>
      </w:r>
      <w:r w:rsidR="00F3401F" w:rsidRPr="00DB55B1">
        <w:rPr>
          <w:rFonts w:ascii="Arial" w:eastAsia="Arial" w:hAnsi="Arial" w:cs="Arial"/>
          <w:shd w:val="clear" w:color="auto" w:fill="FDFDFD"/>
        </w:rPr>
        <w:t xml:space="preserve"> </w:t>
      </w:r>
      <w:r w:rsidR="00F3401F"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{"citationID":"o1VBAVqZ","properties":{"formattedCitation":"(Manson {\\i{}et al.}, 2013)","plainCitation":"(Manson et al., 2013)","noteIndex":0},"citationItems":[{"id":733,"uris":["http://zotero.org/users/6808850/items/TDRZJP5B"],"itemData":{"id":733,"type":"article-journal","abstract":"Although secondary metabolites are prevalent in floral nectar, the ecological consequences for pollinators and pollination remain relatively unexplored. While often deterrent to pollinators at high concentrations, secondary metabolite concentrations in nectar tend to be much lower than secondary metabolite concentrations in leaves and flowers; yet, they may still affect the maintenance of pollination mutualisms. Delphinium barbeyi, a common montane herb, contains norditerpene alkaloids in its nectar but at concentrations that are substantially lower than those found in its leaves or flowers. By manipulating nectar alkaloid concentrations in the field and laboratory, we assessed the degree to which varying concentrations of alkaloids in nectar influenced pollinator behaviour and activity and plant reproduction. In the field, nectar alkaloids significantly reduced both the number of flower visits and the time spent per flower by free-flying bumblebee pollinators, but we only observed effects at alkaloid concentrations 50 times that of natural nectar. When we supplemented D. barbeyi nectar with alkaloids at concentrations almost 15 times that of natural nectar, we found no evidence for direct or pollinator-mediated indirect effects on female plant reproduction. In the laboratory, the direct consumptive effects of nectar alkaloids on bumblebee pollinators were also concentration dependent. Bumblebees exhibited reduced mobility and vigour but only at alkaloid concentrations more than 25 times higher than those found in natural nectar. Synthesis. We found that nectar alkaloids have dose-dependent effects on pollinator behaviour and activity. While concentrations of nectar alkaloids rivalling those found in leaves would negatively affect pollinator behaviour and pollination services, the natural concentrations of nectar alkaloids in D. barbeyi have no negative direct or pollinator-mediated indirect effects on plant reproduction. These results provide experimental insight into the dose-dependent ecological consequences of nectar secondary metabolites for pollinators and pollination, suggesting that low nectar alkaloid concentrations incurred no ecological costs for D. barbeyi.","container-title":"Journal of Ecology","DOI":"10.1111/1365-2745.12144","ISSN":"1365-2745","issue":"6","language":"en","note":"_eprint: https://onlinelibrary.wiley.com/doi/pdf/10.1111/1365-2745.12144","page":"1604-1612","source":"Wiley Online Library","title":"Dose-dependent effects of nectar alkaloids in a montane plant–pollinator community","volume":"101","author":[{"family":"Manson","given":"Jessamyn S."},{"family":"Cook","given":"Daniel"},{"family":"Gardner","given":"Dale R."},{"family":"Irwin","given":"Rebecca E."}],"issued":{"date-parts":[["2013"]]}}}],"schema":"https://github.com/citation-style-language/schema/raw/master/csl-citation.json"} </w:instrText>
      </w:r>
      <w:r w:rsidR="00F3401F" w:rsidRPr="00DB55B1">
        <w:rPr>
          <w:rFonts w:ascii="Arial" w:eastAsia="Arial" w:hAnsi="Arial" w:cs="Arial"/>
          <w:shd w:val="clear" w:color="auto" w:fill="FDFDFD"/>
        </w:rPr>
        <w:fldChar w:fldCharType="separate"/>
      </w:r>
      <w:r w:rsidR="00785E72" w:rsidRPr="00785E72">
        <w:rPr>
          <w:rFonts w:ascii="Arial" w:hAnsi="Arial" w:cs="Arial"/>
          <w:szCs w:val="24"/>
        </w:rPr>
        <w:t xml:space="preserve">(Manson </w:t>
      </w:r>
      <w:r w:rsidR="00785E72" w:rsidRPr="00785E72">
        <w:rPr>
          <w:rFonts w:ascii="Arial" w:hAnsi="Arial" w:cs="Arial"/>
          <w:i/>
          <w:iCs/>
          <w:szCs w:val="24"/>
        </w:rPr>
        <w:t>et al.</w:t>
      </w:r>
      <w:r w:rsidR="00785E72" w:rsidRPr="00785E72">
        <w:rPr>
          <w:rFonts w:ascii="Arial" w:hAnsi="Arial" w:cs="Arial"/>
          <w:szCs w:val="24"/>
        </w:rPr>
        <w:t>, 2013)</w:t>
      </w:r>
      <w:r w:rsidR="00F3401F" w:rsidRPr="00DB55B1">
        <w:rPr>
          <w:rFonts w:ascii="Arial" w:eastAsia="Arial" w:hAnsi="Arial" w:cs="Arial"/>
          <w:shd w:val="clear" w:color="auto" w:fill="FDFDFD"/>
        </w:rPr>
        <w:fldChar w:fldCharType="end"/>
      </w:r>
      <w:r w:rsidR="007F27D0" w:rsidRPr="00DB55B1">
        <w:rPr>
          <w:rFonts w:ascii="Arial" w:eastAsia="Arial" w:hAnsi="Arial" w:cs="Arial"/>
          <w:shd w:val="clear" w:color="auto" w:fill="FDFDFD"/>
        </w:rPr>
        <w:t xml:space="preserve">. </w:t>
      </w:r>
      <w:r w:rsidR="00B43301" w:rsidRPr="00DB55B1">
        <w:rPr>
          <w:rFonts w:ascii="Arial" w:eastAsia="Arial" w:hAnsi="Arial" w:cs="Arial"/>
        </w:rPr>
        <w:t>While we lack data on the plant traits that shape communities of antagonist</w:t>
      </w:r>
      <w:r w:rsidR="009E3D53" w:rsidRPr="00DB55B1">
        <w:rPr>
          <w:rFonts w:ascii="Arial" w:eastAsia="Arial" w:hAnsi="Arial" w:cs="Arial"/>
        </w:rPr>
        <w:t>ic</w:t>
      </w:r>
      <w:r w:rsidR="00B43301" w:rsidRPr="00DB55B1">
        <w:rPr>
          <w:rFonts w:ascii="Arial" w:eastAsia="Arial" w:hAnsi="Arial" w:cs="Arial"/>
        </w:rPr>
        <w:t xml:space="preserve"> and beneficial microbes</w:t>
      </w:r>
      <w:r w:rsidR="00081BB1" w:rsidRPr="00DB55B1">
        <w:rPr>
          <w:rFonts w:ascii="Arial" w:eastAsia="Arial" w:hAnsi="Arial" w:cs="Arial"/>
        </w:rPr>
        <w:t xml:space="preserve"> </w:t>
      </w:r>
      <w:r w:rsidR="00081BB1" w:rsidRPr="00DB55B1">
        <w:rPr>
          <w:rFonts w:ascii="Arial" w:eastAsia="Arial" w:hAnsi="Arial" w:cs="Arial"/>
        </w:rPr>
        <w:fldChar w:fldCharType="begin"/>
      </w:r>
      <w:r w:rsidR="00785E72">
        <w:rPr>
          <w:rFonts w:ascii="Arial" w:eastAsia="Arial" w:hAnsi="Arial" w:cs="Arial"/>
        </w:rPr>
        <w:instrText xml:space="preserve"> ADDIN ZOTERO_ITEM CSL_CITATION {"citationID":"p4QId70z","properties":{"formattedCitation":"(Adler {\\i{}et al.}, 2021)","plainCitation":"(Adler et al., 2021)","noteIndex":0},"citationItems":[{"id":36,"uris":["http://zotero.org/users/6808850/items/JUCC6KVQ"],"itemData":{"id":36,"type":"article-journal","abstract":"Flowers provide resources for pollinators, and can also be transmission venues for beneficial or pathogenic pollinator-associated microbes. Floral traits could mediate transmission similarly for beneficial and pathogenic microbes, although some beneficial microbes can grow in flowers while pathogenic microbes may only survive until acquired by a new host. In spite of conceptual similarities, research on beneficial and pathogenic pollinator-associated microbes has progressed mostly independently. Recent advances demonstrate that floral traits are associated with transmission of beneficial and pathogenic microbes, with consequences for pollinator populations and communities. However, there is a near-absence of experimental manipulations of floral traits to determine causal effects on transmission, and a need to understand how floral, microbe and host traits interact to mediate transmission.","container-title":"Current Opinion in Insect Science","DOI":"10.1016/j.cois.2020.08.006","ISSN":"2214-5745","journalAbbreviation":"Current Opinion in Insect Science","language":"en","page":"1-7","source":"ScienceDirect","title":"Floral traits affecting the transmission of beneficial and pathogenic pollinator-associated microbes","volume":"44","author":[{"family":"Adler","given":"Lynn S"},{"family":"Irwin","given":"Rebecca E"},{"family":"McArt","given":"Scott H"},{"family":"Vannette","given":"Rachel L"}],"issued":{"date-parts":[["2021",4,1]]}}}],"schema":"https://github.com/citation-style-language/schema/raw/master/csl-citation.json"} </w:instrText>
      </w:r>
      <w:r w:rsidR="00081BB1" w:rsidRPr="00DB55B1">
        <w:rPr>
          <w:rFonts w:ascii="Arial" w:eastAsia="Arial" w:hAnsi="Arial" w:cs="Arial"/>
        </w:rPr>
        <w:fldChar w:fldCharType="separate"/>
      </w:r>
      <w:r w:rsidR="00785E72" w:rsidRPr="00785E72">
        <w:rPr>
          <w:rFonts w:ascii="Arial" w:hAnsi="Arial" w:cs="Arial"/>
          <w:szCs w:val="24"/>
        </w:rPr>
        <w:t xml:space="preserve">(Adler </w:t>
      </w:r>
      <w:r w:rsidR="00785E72" w:rsidRPr="00785E72">
        <w:rPr>
          <w:rFonts w:ascii="Arial" w:hAnsi="Arial" w:cs="Arial"/>
          <w:i/>
          <w:iCs/>
          <w:szCs w:val="24"/>
        </w:rPr>
        <w:t>et al.</w:t>
      </w:r>
      <w:r w:rsidR="00785E72" w:rsidRPr="00785E72">
        <w:rPr>
          <w:rFonts w:ascii="Arial" w:hAnsi="Arial" w:cs="Arial"/>
          <w:szCs w:val="24"/>
        </w:rPr>
        <w:t>, 2021)</w:t>
      </w:r>
      <w:r w:rsidR="00081BB1" w:rsidRPr="00DB55B1">
        <w:rPr>
          <w:rFonts w:ascii="Arial" w:eastAsia="Arial" w:hAnsi="Arial" w:cs="Arial"/>
        </w:rPr>
        <w:fldChar w:fldCharType="end"/>
      </w:r>
      <w:r w:rsidR="008B2932" w:rsidRPr="00DB55B1">
        <w:rPr>
          <w:rFonts w:ascii="Arial" w:eastAsia="Arial" w:hAnsi="Arial" w:cs="Arial"/>
        </w:rPr>
        <w:t xml:space="preserve">, and there are likely other </w:t>
      </w:r>
      <w:r w:rsidR="004329A8" w:rsidRPr="00DB55B1">
        <w:rPr>
          <w:rFonts w:ascii="Arial" w:eastAsia="Arial" w:hAnsi="Arial" w:cs="Arial"/>
        </w:rPr>
        <w:t>modes</w:t>
      </w:r>
      <w:r w:rsidR="007F27D0" w:rsidRPr="00DB55B1">
        <w:rPr>
          <w:rFonts w:ascii="Arial" w:eastAsia="Arial" w:hAnsi="Arial" w:cs="Arial"/>
        </w:rPr>
        <w:t xml:space="preserve"> beyond NACs</w:t>
      </w:r>
      <w:r w:rsidR="008B2932" w:rsidRPr="00DB55B1">
        <w:rPr>
          <w:rFonts w:ascii="Arial" w:eastAsia="Arial" w:hAnsi="Arial" w:cs="Arial"/>
        </w:rPr>
        <w:t xml:space="preserve"> that work in conjunction such as floral morphology</w:t>
      </w:r>
      <w:r w:rsidR="003C68FA" w:rsidRPr="00DB55B1">
        <w:rPr>
          <w:rFonts w:ascii="Arial" w:eastAsia="Arial" w:hAnsi="Arial" w:cs="Arial"/>
        </w:rPr>
        <w:t xml:space="preserve"> or other nectar constituents including enzymes, ion</w:t>
      </w:r>
      <w:r w:rsidR="006675EF" w:rsidRPr="00DB55B1">
        <w:rPr>
          <w:rFonts w:ascii="Arial" w:eastAsia="Arial" w:hAnsi="Arial" w:cs="Arial"/>
        </w:rPr>
        <w:t>s</w:t>
      </w:r>
      <w:r w:rsidR="003C68FA" w:rsidRPr="00DB55B1">
        <w:rPr>
          <w:rFonts w:ascii="Arial" w:eastAsia="Arial" w:hAnsi="Arial" w:cs="Arial"/>
        </w:rPr>
        <w:t>, lipids</w:t>
      </w:r>
      <w:r w:rsidR="004C2549" w:rsidRPr="00DB55B1">
        <w:rPr>
          <w:rFonts w:ascii="Arial" w:eastAsia="Arial" w:hAnsi="Arial" w:cs="Arial"/>
        </w:rPr>
        <w:t>,</w:t>
      </w:r>
      <w:r w:rsidR="003C68FA" w:rsidRPr="00DB55B1">
        <w:rPr>
          <w:rFonts w:ascii="Arial" w:eastAsia="Arial" w:hAnsi="Arial" w:cs="Arial"/>
        </w:rPr>
        <w:t xml:space="preserve"> </w:t>
      </w:r>
      <w:r w:rsidR="004C2549" w:rsidRPr="00DB55B1">
        <w:rPr>
          <w:rFonts w:ascii="Arial" w:eastAsia="Arial" w:hAnsi="Arial" w:cs="Arial"/>
        </w:rPr>
        <w:t>among others</w:t>
      </w:r>
      <w:r w:rsidR="00B43301" w:rsidRPr="00DB55B1">
        <w:rPr>
          <w:rFonts w:ascii="Arial" w:eastAsia="Arial" w:hAnsi="Arial" w:cs="Arial"/>
        </w:rPr>
        <w:t xml:space="preserve">, these data suggest that selective NACs may be </w:t>
      </w:r>
      <w:r w:rsidR="004329A8" w:rsidRPr="00DB55B1">
        <w:rPr>
          <w:rFonts w:ascii="Arial" w:eastAsia="Arial" w:hAnsi="Arial" w:cs="Arial"/>
        </w:rPr>
        <w:t>one</w:t>
      </w:r>
      <w:r w:rsidR="00B43301" w:rsidRPr="00DB55B1">
        <w:rPr>
          <w:rFonts w:ascii="Arial" w:eastAsia="Arial" w:hAnsi="Arial" w:cs="Arial"/>
        </w:rPr>
        <w:t xml:space="preserve"> route by which plants shape their nectar microbiome.</w:t>
      </w:r>
      <w:r w:rsidR="00876548" w:rsidRPr="00DB55B1">
        <w:rPr>
          <w:rFonts w:ascii="Arial" w:eastAsia="Arial" w:hAnsi="Arial" w:cs="Arial"/>
        </w:rPr>
        <w:t xml:space="preserve"> </w:t>
      </w:r>
      <w:r w:rsidR="008B2932" w:rsidRPr="00DB55B1">
        <w:rPr>
          <w:rFonts w:ascii="Arial" w:eastAsia="Arial" w:hAnsi="Arial" w:cs="Arial"/>
        </w:rPr>
        <w:t>However</w:t>
      </w:r>
      <w:r w:rsidR="00876548" w:rsidRPr="00DB55B1">
        <w:rPr>
          <w:rFonts w:ascii="Arial" w:eastAsia="Arial" w:hAnsi="Arial" w:cs="Arial"/>
        </w:rPr>
        <w:t>, with</w:t>
      </w:r>
      <w:r w:rsidR="00507430" w:rsidRPr="00DB55B1">
        <w:rPr>
          <w:rFonts w:ascii="Arial" w:eastAsia="Arial" w:hAnsi="Arial" w:cs="Arial"/>
        </w:rPr>
        <w:t xml:space="preserve"> the extreme diversity in floral nectar</w:t>
      </w:r>
      <w:r w:rsidR="00513C3F" w:rsidRPr="00DB55B1">
        <w:rPr>
          <w:rFonts w:ascii="Arial" w:eastAsia="Arial" w:hAnsi="Arial" w:cs="Arial"/>
        </w:rPr>
        <w:t xml:space="preserve"> chemistry</w:t>
      </w:r>
      <w:r w:rsidR="008A47D1" w:rsidRPr="00DB55B1">
        <w:rPr>
          <w:rFonts w:ascii="Arial" w:eastAsia="Arial" w:hAnsi="Arial" w:cs="Arial"/>
        </w:rPr>
        <w:t>,</w:t>
      </w:r>
      <w:r w:rsidR="00507430" w:rsidRPr="00DB55B1">
        <w:rPr>
          <w:rFonts w:ascii="Arial" w:eastAsia="Arial" w:hAnsi="Arial" w:cs="Arial"/>
        </w:rPr>
        <w:t xml:space="preserve"> many general and selective NACs have</w:t>
      </w:r>
      <w:r w:rsidR="00876548" w:rsidRPr="00DB55B1">
        <w:rPr>
          <w:rFonts w:ascii="Arial" w:eastAsia="Arial" w:hAnsi="Arial" w:cs="Arial"/>
        </w:rPr>
        <w:t xml:space="preserve"> likely</w:t>
      </w:r>
      <w:r w:rsidR="00507430" w:rsidRPr="00DB55B1">
        <w:rPr>
          <w:rFonts w:ascii="Arial" w:eastAsia="Arial" w:hAnsi="Arial" w:cs="Arial"/>
        </w:rPr>
        <w:t xml:space="preserve"> not </w:t>
      </w:r>
      <w:r w:rsidR="007A5A5A" w:rsidRPr="00DB55B1">
        <w:rPr>
          <w:rFonts w:ascii="Arial" w:eastAsia="Arial" w:hAnsi="Arial" w:cs="Arial"/>
        </w:rPr>
        <w:t xml:space="preserve">yet been identified or may escape notice by being context dependent. </w:t>
      </w:r>
      <w:r w:rsidR="00B43301" w:rsidRPr="00DB55B1">
        <w:rPr>
          <w:rFonts w:ascii="Arial" w:eastAsia="Arial" w:hAnsi="Arial" w:cs="Arial"/>
        </w:rPr>
        <w:t>Characterizing the relative abundance of general</w:t>
      </w:r>
      <w:r w:rsidR="00876548" w:rsidRPr="00DB55B1">
        <w:rPr>
          <w:rFonts w:ascii="Arial" w:eastAsia="Arial" w:hAnsi="Arial" w:cs="Arial"/>
        </w:rPr>
        <w:t xml:space="preserve"> and selective</w:t>
      </w:r>
      <w:r w:rsidR="00B43301" w:rsidRPr="00DB55B1">
        <w:rPr>
          <w:rFonts w:ascii="Arial" w:eastAsia="Arial" w:hAnsi="Arial" w:cs="Arial"/>
        </w:rPr>
        <w:t xml:space="preserve"> NACs across different microbial landscapes might be particularly fruitful in disentangling how microbes shape selection on nectar traits. </w:t>
      </w:r>
    </w:p>
    <w:p w14:paraId="00000065" w14:textId="77777777" w:rsidR="00682FF2" w:rsidRPr="00DB55B1" w:rsidRDefault="00682FF2" w:rsidP="00FD0250">
      <w:pPr>
        <w:spacing w:after="0" w:line="360" w:lineRule="auto"/>
        <w:rPr>
          <w:rFonts w:ascii="Arial" w:eastAsia="Arial" w:hAnsi="Arial" w:cs="Arial"/>
        </w:rPr>
      </w:pPr>
    </w:p>
    <w:p w14:paraId="00000066" w14:textId="36A4BD80" w:rsidR="00682FF2" w:rsidRPr="00DB55B1" w:rsidRDefault="001E6B89" w:rsidP="00FD0250">
      <w:pPr>
        <w:spacing w:after="0" w:line="360" w:lineRule="auto"/>
        <w:rPr>
          <w:rFonts w:ascii="Arial" w:eastAsia="Arial" w:hAnsi="Arial" w:cs="Arial"/>
        </w:rPr>
      </w:pPr>
      <w:r w:rsidRPr="00DB55B1">
        <w:rPr>
          <w:rFonts w:ascii="Arial" w:eastAsia="Arial" w:hAnsi="Arial" w:cs="Arial"/>
          <w:shd w:val="clear" w:color="auto" w:fill="FDFDFD"/>
        </w:rPr>
        <w:t>Our findings</w:t>
      </w:r>
      <w:r w:rsidR="00ED0BE9" w:rsidRPr="00DB55B1">
        <w:rPr>
          <w:rFonts w:ascii="Arial" w:eastAsia="Arial" w:hAnsi="Arial" w:cs="Arial"/>
          <w:shd w:val="clear" w:color="auto" w:fill="FDFDFD"/>
        </w:rPr>
        <w:t xml:space="preserve"> suggest that NACs </w:t>
      </w:r>
      <w:r w:rsidR="003C68FA" w:rsidRPr="00DB55B1">
        <w:rPr>
          <w:rFonts w:ascii="Arial" w:eastAsia="Arial" w:hAnsi="Arial" w:cs="Arial"/>
          <w:shd w:val="clear" w:color="auto" w:fill="FDFDFD"/>
        </w:rPr>
        <w:t>can also</w:t>
      </w:r>
      <w:r w:rsidR="00ED0BE9" w:rsidRPr="00DB55B1">
        <w:rPr>
          <w:rFonts w:ascii="Arial" w:eastAsia="Arial" w:hAnsi="Arial" w:cs="Arial"/>
          <w:shd w:val="clear" w:color="auto" w:fill="FDFDFD"/>
        </w:rPr>
        <w:t xml:space="preserve"> shift competitive dynamics and</w:t>
      </w:r>
      <w:r w:rsidR="00ED0BE9" w:rsidRPr="00DB55B1">
        <w:rPr>
          <w:rFonts w:ascii="Arial" w:eastAsia="Arial" w:hAnsi="Arial" w:cs="Arial"/>
        </w:rPr>
        <w:t xml:space="preserve"> the </w:t>
      </w:r>
      <w:r w:rsidR="00513C3F" w:rsidRPr="00DB55B1">
        <w:rPr>
          <w:rFonts w:ascii="Arial" w:eastAsia="Arial" w:hAnsi="Arial" w:cs="Arial"/>
        </w:rPr>
        <w:t xml:space="preserve">trajectories of </w:t>
      </w:r>
      <w:r w:rsidR="00ED0BE9" w:rsidRPr="00DB55B1">
        <w:rPr>
          <w:rFonts w:ascii="Arial" w:eastAsia="Arial" w:hAnsi="Arial" w:cs="Arial"/>
        </w:rPr>
        <w:t>nectar microbial communities</w:t>
      </w:r>
      <w:r w:rsidR="009D78EB" w:rsidRPr="00DB55B1">
        <w:rPr>
          <w:rFonts w:ascii="Arial" w:eastAsia="Arial" w:hAnsi="Arial" w:cs="Arial"/>
        </w:rPr>
        <w:t xml:space="preserve"> as previously suggested </w:t>
      </w:r>
      <w:r w:rsidR="00FA1D63" w:rsidRPr="00DB55B1">
        <w:rPr>
          <w:rFonts w:ascii="Arial" w:eastAsia="Arial" w:hAnsi="Arial" w:cs="Arial"/>
        </w:rPr>
        <w:fldChar w:fldCharType="begin"/>
      </w:r>
      <w:r w:rsidR="00785E72">
        <w:rPr>
          <w:rFonts w:ascii="Arial" w:eastAsia="Arial" w:hAnsi="Arial" w:cs="Arial"/>
        </w:rPr>
        <w:instrText xml:space="preserve"> ADDIN ZOTERO_ITEM CSL_CITATION {"citationID":"yyfLVkPB","properties":{"formattedCitation":"(\\uc0\\u193{}lvarez-P\\uc0\\u233{}rez {\\i{}et al.}, 2019)","plainCitation":"(Álvarez-Pérez et al., 2019)","noteIndex":0},"citationItems":[{"id":23,"uris":["http://zotero.org/users/6808850/items/3WW94PTG"],"itemData":{"id":23,"type":"article-journal","abstract":"Beyond its role as a reward for pollinators, floral nectar also provides a habitat for specialized and opportunistic yeasts and bacteria. These microbes modify nectar chemistry, often altering mutualistic relationships between plants and pollinators in ways that we are only beginning to understand. Many studies on this multi-partite system have focused on either yeasts or bacteria without consideration of yeast–bacterium interactions, but recent evidence suggests that such interactions drive the assembly of nectar microbial communities and its consequences for pollination. Unexplored potential mechanisms of yeast–bacterium interactions include the formation of physical complexes, nutritional interactions, antibiosis, signaling-based interactions, and horizontal gene transfer. We argue that studying these mechanisms can elucidate how nectar microbial communities are established and affect plant fitness via pollinators.","container-title":"Trends in Plant Science","DOI":"10.1016/j.tplants.2019.01.012","ISSN":"1360-1385","issue":"5","journalAbbreviation":"Trends in Plant Science","language":"en","page":"393-401","source":"ScienceDirect","title":"Yeast–Bacterium Interactions: The Next Frontier in Nectar Research","title-short":"Yeast–Bacterium Interactions","volume":"24","author":[{"family":"Álvarez-Pérez","given":"Sergio"},{"family":"Lievens","given":"Bart"},{"family":"Fukami","given":"Tadashi"}],"issued":{"date-parts":[["2019",5,1]]}}}],"schema":"https://github.com/citation-style-language/schema/raw/master/csl-citation.json"} </w:instrText>
      </w:r>
      <w:r w:rsidR="00FA1D63" w:rsidRPr="00DB55B1">
        <w:rPr>
          <w:rFonts w:ascii="Arial" w:eastAsia="Arial" w:hAnsi="Arial" w:cs="Arial"/>
        </w:rPr>
        <w:fldChar w:fldCharType="separate"/>
      </w:r>
      <w:r w:rsidR="00785E72" w:rsidRPr="00785E72">
        <w:rPr>
          <w:rFonts w:ascii="Arial" w:hAnsi="Arial" w:cs="Arial"/>
          <w:szCs w:val="24"/>
        </w:rPr>
        <w:t xml:space="preserve">(Álvarez-Pérez </w:t>
      </w:r>
      <w:r w:rsidR="00785E72" w:rsidRPr="00785E72">
        <w:rPr>
          <w:rFonts w:ascii="Arial" w:hAnsi="Arial" w:cs="Arial"/>
          <w:i/>
          <w:iCs/>
          <w:szCs w:val="24"/>
        </w:rPr>
        <w:t>et al.</w:t>
      </w:r>
      <w:r w:rsidR="00785E72" w:rsidRPr="00785E72">
        <w:rPr>
          <w:rFonts w:ascii="Arial" w:hAnsi="Arial" w:cs="Arial"/>
          <w:szCs w:val="24"/>
        </w:rPr>
        <w:t>, 2019)</w:t>
      </w:r>
      <w:r w:rsidR="00FA1D63" w:rsidRPr="00DB55B1">
        <w:rPr>
          <w:rFonts w:ascii="Arial" w:eastAsia="Arial" w:hAnsi="Arial" w:cs="Arial"/>
        </w:rPr>
        <w:fldChar w:fldCharType="end"/>
      </w:r>
      <w:r w:rsidR="00ED0BE9" w:rsidRPr="00DB55B1">
        <w:rPr>
          <w:rFonts w:ascii="Arial" w:eastAsia="Arial" w:hAnsi="Arial" w:cs="Arial"/>
          <w:shd w:val="clear" w:color="auto" w:fill="FDFDFD"/>
        </w:rPr>
        <w:t xml:space="preserve">. </w:t>
      </w:r>
      <w:r w:rsidR="00B43301" w:rsidRPr="00DB55B1">
        <w:rPr>
          <w:rFonts w:ascii="Arial" w:eastAsia="Arial" w:hAnsi="Arial" w:cs="Arial"/>
          <w:shd w:val="clear" w:color="auto" w:fill="FDFDFD"/>
        </w:rPr>
        <w:t>W</w:t>
      </w:r>
      <w:r w:rsidRPr="00DB55B1">
        <w:rPr>
          <w:rFonts w:ascii="Arial" w:eastAsia="Arial" w:hAnsi="Arial" w:cs="Arial"/>
          <w:shd w:val="clear" w:color="auto" w:fill="FDFDFD"/>
        </w:rPr>
        <w:t>hile we</w:t>
      </w:r>
      <w:r w:rsidR="00B43301" w:rsidRPr="00DB55B1">
        <w:rPr>
          <w:rFonts w:ascii="Arial" w:eastAsia="Arial" w:hAnsi="Arial" w:cs="Arial"/>
          <w:shd w:val="clear" w:color="auto" w:fill="FDFDFD"/>
        </w:rPr>
        <w:t xml:space="preserve"> found no relationship between degree of nectar specialization and </w:t>
      </w:r>
      <w:r w:rsidR="00D51DED" w:rsidRPr="00DB55B1">
        <w:rPr>
          <w:rFonts w:ascii="Arial" w:eastAsia="Arial" w:hAnsi="Arial" w:cs="Arial"/>
          <w:shd w:val="clear" w:color="auto" w:fill="FDFDFD"/>
        </w:rPr>
        <w:t>treatment impacts</w:t>
      </w:r>
      <w:r w:rsidR="00B43301" w:rsidRPr="00DB55B1">
        <w:rPr>
          <w:rFonts w:ascii="Arial" w:eastAsia="Arial" w:hAnsi="Arial" w:cs="Arial"/>
          <w:shd w:val="clear" w:color="auto" w:fill="FDFDFD"/>
        </w:rPr>
        <w:t xml:space="preserve"> on maximum growth, </w:t>
      </w:r>
      <w:r w:rsidR="009D78EB" w:rsidRPr="00DB55B1">
        <w:rPr>
          <w:rFonts w:ascii="Arial" w:eastAsia="Arial" w:hAnsi="Arial" w:cs="Arial"/>
          <w:shd w:val="clear" w:color="auto" w:fill="FDFDFD"/>
        </w:rPr>
        <w:t xml:space="preserve">the growth rate of </w:t>
      </w:r>
      <w:r w:rsidR="00AF21ED" w:rsidRPr="00DB55B1">
        <w:rPr>
          <w:rFonts w:ascii="Arial" w:eastAsia="Arial" w:hAnsi="Arial" w:cs="Arial"/>
          <w:shd w:val="clear" w:color="auto" w:fill="FDFDFD"/>
        </w:rPr>
        <w:t>non-nectar</w:t>
      </w:r>
      <w:r w:rsidR="00B43301" w:rsidRPr="00DB55B1">
        <w:rPr>
          <w:rFonts w:ascii="Arial" w:eastAsia="Arial" w:hAnsi="Arial" w:cs="Arial"/>
          <w:shd w:val="clear" w:color="auto" w:fill="FDFDFD"/>
        </w:rPr>
        <w:t xml:space="preserve"> specialists </w:t>
      </w:r>
      <w:r w:rsidR="009D78EB" w:rsidRPr="00DB55B1">
        <w:rPr>
          <w:rFonts w:ascii="Arial" w:eastAsia="Arial" w:hAnsi="Arial" w:cs="Arial"/>
          <w:shd w:val="clear" w:color="auto" w:fill="FDFDFD"/>
        </w:rPr>
        <w:t>was more suppressed in the presence of nectar compounds,</w:t>
      </w:r>
      <w:r w:rsidR="001F375D">
        <w:rPr>
          <w:rFonts w:ascii="Arial" w:eastAsia="Arial" w:hAnsi="Arial" w:cs="Arial"/>
          <w:shd w:val="clear" w:color="auto" w:fill="FDFDFD"/>
        </w:rPr>
        <w:t xml:space="preserve"> and bacteria were more negatively affected than yeasts, both of</w:t>
      </w:r>
      <w:r w:rsidR="00513C3F" w:rsidRPr="00DB55B1">
        <w:rPr>
          <w:rFonts w:ascii="Arial" w:eastAsia="Arial" w:hAnsi="Arial" w:cs="Arial"/>
          <w:shd w:val="clear" w:color="auto" w:fill="FDFDFD"/>
        </w:rPr>
        <w:t xml:space="preserve"> which could </w:t>
      </w:r>
      <w:r w:rsidR="000D721B" w:rsidRPr="00DB55B1">
        <w:rPr>
          <w:rFonts w:ascii="Arial" w:eastAsia="Arial" w:hAnsi="Arial" w:cs="Arial"/>
          <w:shd w:val="clear" w:color="auto" w:fill="FDFDFD"/>
        </w:rPr>
        <w:t>affect</w:t>
      </w:r>
      <w:r w:rsidR="009D78EB" w:rsidRPr="00DB55B1">
        <w:rPr>
          <w:rFonts w:ascii="Arial" w:eastAsia="Arial" w:hAnsi="Arial" w:cs="Arial"/>
          <w:shd w:val="clear" w:color="auto" w:fill="FDFDFD"/>
        </w:rPr>
        <w:t xml:space="preserve"> </w:t>
      </w:r>
      <w:r w:rsidR="001F375D">
        <w:rPr>
          <w:rFonts w:ascii="Arial" w:eastAsia="Arial" w:hAnsi="Arial" w:cs="Arial"/>
          <w:shd w:val="clear" w:color="auto" w:fill="FDFDFD"/>
        </w:rPr>
        <w:t xml:space="preserve">end </w:t>
      </w:r>
      <w:r w:rsidR="009D78EB" w:rsidRPr="00DB55B1">
        <w:rPr>
          <w:rFonts w:ascii="Arial" w:eastAsia="Arial" w:hAnsi="Arial" w:cs="Arial"/>
          <w:shd w:val="clear" w:color="auto" w:fill="FDFDFD"/>
        </w:rPr>
        <w:t xml:space="preserve">community </w:t>
      </w:r>
      <w:r w:rsidR="000D721B" w:rsidRPr="00DB55B1">
        <w:rPr>
          <w:rFonts w:ascii="Arial" w:eastAsia="Arial" w:hAnsi="Arial" w:cs="Arial"/>
          <w:shd w:val="clear" w:color="auto" w:fill="FDFDFD"/>
        </w:rPr>
        <w:t>assembly</w:t>
      </w:r>
      <w:r w:rsidRPr="00DB55B1">
        <w:rPr>
          <w:rFonts w:ascii="Arial" w:eastAsia="Arial" w:hAnsi="Arial" w:cs="Arial"/>
          <w:shd w:val="clear" w:color="auto" w:fill="FDFDFD"/>
        </w:rPr>
        <w:t xml:space="preserve">. </w:t>
      </w:r>
      <w:r w:rsidR="00B43301" w:rsidRPr="00DB55B1">
        <w:rPr>
          <w:rFonts w:ascii="Arial" w:eastAsia="Arial" w:hAnsi="Arial" w:cs="Arial"/>
        </w:rPr>
        <w:t xml:space="preserve">Our co-culture experiment further shows that treatments can impact communities not only by decreasing the growth of some microbes, but also increasing the growth of others in co-culture. Here, </w:t>
      </w:r>
      <w:r w:rsidR="00B43301" w:rsidRPr="00DB55B1">
        <w:rPr>
          <w:rFonts w:ascii="Arial" w:eastAsia="Arial" w:hAnsi="Arial" w:cs="Arial"/>
          <w:i/>
        </w:rPr>
        <w:t xml:space="preserve">Z. bailii </w:t>
      </w:r>
      <w:r w:rsidR="00B43301" w:rsidRPr="00DB55B1">
        <w:rPr>
          <w:rFonts w:ascii="Arial" w:eastAsia="Arial" w:hAnsi="Arial" w:cs="Arial"/>
        </w:rPr>
        <w:t>did not grow in co-cultures with</w:t>
      </w:r>
      <w:r w:rsidR="00B43301" w:rsidRPr="00DB55B1">
        <w:rPr>
          <w:rFonts w:ascii="Arial" w:eastAsia="Arial" w:hAnsi="Arial" w:cs="Arial"/>
          <w:i/>
        </w:rPr>
        <w:t xml:space="preserve"> </w:t>
      </w:r>
      <w:r w:rsidR="00B43301" w:rsidRPr="00DB55B1">
        <w:rPr>
          <w:rFonts w:ascii="Arial" w:eastAsia="Arial" w:hAnsi="Arial" w:cs="Arial"/>
          <w:i/>
        </w:rPr>
        <w:lastRenderedPageBreak/>
        <w:t>S. bombi</w:t>
      </w:r>
      <w:r w:rsidR="00B43301" w:rsidRPr="00DB55B1">
        <w:rPr>
          <w:rFonts w:ascii="Arial" w:eastAsia="Arial" w:hAnsi="Arial" w:cs="Arial"/>
        </w:rPr>
        <w:t>, however,</w:t>
      </w:r>
      <w:r w:rsidR="00B43301" w:rsidRPr="00DB55B1">
        <w:rPr>
          <w:rFonts w:ascii="Arial" w:eastAsia="Arial" w:hAnsi="Arial" w:cs="Arial"/>
          <w:i/>
        </w:rPr>
        <w:t xml:space="preserve"> S. bombi</w:t>
      </w:r>
      <w:r w:rsidR="00B43301" w:rsidRPr="00DB55B1">
        <w:rPr>
          <w:rFonts w:ascii="Arial" w:eastAsia="Arial" w:hAnsi="Arial" w:cs="Arial"/>
        </w:rPr>
        <w:t xml:space="preserve"> showed elevated growth </w:t>
      </w:r>
      <w:r w:rsidR="009D78EB" w:rsidRPr="00DB55B1">
        <w:rPr>
          <w:rFonts w:ascii="Arial" w:eastAsia="Arial" w:hAnsi="Arial" w:cs="Arial"/>
        </w:rPr>
        <w:t>in co-culture</w:t>
      </w:r>
      <w:r w:rsidR="00B43301" w:rsidRPr="00DB55B1">
        <w:rPr>
          <w:rFonts w:ascii="Arial" w:eastAsia="Arial" w:hAnsi="Arial" w:cs="Arial"/>
        </w:rPr>
        <w:t>, even in the presence of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w:t>
      </w:r>
      <w:r w:rsidR="00B43301" w:rsidRPr="00DB55B1">
        <w:rPr>
          <w:rFonts w:ascii="Arial" w:eastAsia="Arial" w:hAnsi="Arial" w:cs="Arial"/>
          <w:shd w:val="clear" w:color="auto" w:fill="FDFDFD"/>
        </w:rPr>
        <w:t xml:space="preserve"> </w:t>
      </w:r>
      <w:r w:rsidR="009D78EB" w:rsidRPr="00DB55B1">
        <w:rPr>
          <w:rFonts w:ascii="Arial" w:eastAsia="Arial" w:hAnsi="Arial" w:cs="Arial"/>
          <w:shd w:val="clear" w:color="auto" w:fill="FDFDFD"/>
        </w:rPr>
        <w:t xml:space="preserve">We hypothesize that the presence of </w:t>
      </w:r>
      <w:r w:rsidR="00B43301" w:rsidRPr="00DB55B1">
        <w:rPr>
          <w:rFonts w:ascii="Arial" w:eastAsia="Arial" w:hAnsi="Arial" w:cs="Arial"/>
          <w:i/>
          <w:shd w:val="clear" w:color="auto" w:fill="FDFDFD"/>
        </w:rPr>
        <w:t>Z. bailii</w:t>
      </w:r>
      <w:r w:rsidR="00B43301" w:rsidRPr="00DB55B1">
        <w:rPr>
          <w:rFonts w:ascii="Arial" w:eastAsia="Arial" w:hAnsi="Arial" w:cs="Arial"/>
          <w:shd w:val="clear" w:color="auto" w:fill="FDFDFD"/>
        </w:rPr>
        <w:t xml:space="preserve"> </w:t>
      </w:r>
      <w:r w:rsidR="009D78EB" w:rsidRPr="00DB55B1">
        <w:rPr>
          <w:rFonts w:ascii="Arial" w:eastAsia="Arial" w:hAnsi="Arial" w:cs="Arial"/>
          <w:shd w:val="clear" w:color="auto" w:fill="FDFDFD"/>
        </w:rPr>
        <w:t xml:space="preserve">may have </w:t>
      </w:r>
      <w:r w:rsidR="00B43301" w:rsidRPr="00DB55B1">
        <w:rPr>
          <w:rFonts w:ascii="Arial" w:eastAsia="Arial" w:hAnsi="Arial" w:cs="Arial"/>
          <w:shd w:val="clear" w:color="auto" w:fill="FDFDFD"/>
        </w:rPr>
        <w:t xml:space="preserve">facilitated the growth of </w:t>
      </w:r>
      <w:r w:rsidR="00B43301" w:rsidRPr="00DB55B1">
        <w:rPr>
          <w:rFonts w:ascii="Arial" w:eastAsia="Arial" w:hAnsi="Arial" w:cs="Arial"/>
          <w:i/>
          <w:shd w:val="clear" w:color="auto" w:fill="FDFDFD"/>
        </w:rPr>
        <w:t>S. bombi</w:t>
      </w:r>
      <w:r w:rsidR="00B43301" w:rsidRPr="00DB55B1">
        <w:rPr>
          <w:rFonts w:ascii="Arial" w:eastAsia="Arial" w:hAnsi="Arial" w:cs="Arial"/>
          <w:shd w:val="clear" w:color="auto" w:fill="FDFDFD"/>
        </w:rPr>
        <w:t xml:space="preserve"> </w:t>
      </w:r>
      <w:r w:rsidR="000D721B" w:rsidRPr="00DB55B1">
        <w:rPr>
          <w:rFonts w:ascii="Arial" w:eastAsia="Arial" w:hAnsi="Arial" w:cs="Arial"/>
          <w:shd w:val="clear" w:color="auto" w:fill="FDFDFD"/>
        </w:rPr>
        <w:t>by</w:t>
      </w:r>
      <w:r w:rsidR="009D78EB" w:rsidRPr="00DB55B1">
        <w:rPr>
          <w:rFonts w:ascii="Arial" w:eastAsia="Arial" w:hAnsi="Arial" w:cs="Arial"/>
          <w:shd w:val="clear" w:color="auto" w:fill="FDFDFD"/>
        </w:rPr>
        <w:t xml:space="preserve"> </w:t>
      </w:r>
      <w:r w:rsidR="00D60955">
        <w:rPr>
          <w:rFonts w:ascii="Arial" w:eastAsia="Arial" w:hAnsi="Arial" w:cs="Arial"/>
          <w:shd w:val="clear" w:color="auto" w:fill="FDFDFD"/>
        </w:rPr>
        <w:t xml:space="preserve">potentially </w:t>
      </w:r>
      <w:r w:rsidR="009D78EB" w:rsidRPr="00DB55B1">
        <w:rPr>
          <w:rFonts w:ascii="Arial" w:eastAsia="Arial" w:hAnsi="Arial" w:cs="Arial"/>
          <w:shd w:val="clear" w:color="auto" w:fill="FDFDFD"/>
        </w:rPr>
        <w:t>provid</w:t>
      </w:r>
      <w:r w:rsidR="00857C33" w:rsidRPr="00DB55B1">
        <w:rPr>
          <w:rFonts w:ascii="Arial" w:eastAsia="Arial" w:hAnsi="Arial" w:cs="Arial"/>
          <w:shd w:val="clear" w:color="auto" w:fill="FDFDFD"/>
        </w:rPr>
        <w:t>ing</w:t>
      </w:r>
      <w:r w:rsidR="009D78EB" w:rsidRPr="00DB55B1">
        <w:rPr>
          <w:rFonts w:ascii="Arial" w:eastAsia="Arial" w:hAnsi="Arial" w:cs="Arial"/>
          <w:shd w:val="clear" w:color="auto" w:fill="FDFDFD"/>
        </w:rPr>
        <w:t xml:space="preserve"> additional nutrition</w:t>
      </w:r>
      <w:r w:rsidR="00B43301" w:rsidRPr="00DB55B1">
        <w:rPr>
          <w:rFonts w:ascii="Arial" w:eastAsia="Arial" w:hAnsi="Arial" w:cs="Arial"/>
        </w:rPr>
        <w:t xml:space="preserve">. Alternatively, it appears that some microbes </w:t>
      </w:r>
      <w:r w:rsidR="008F157B" w:rsidRPr="00DB55B1">
        <w:rPr>
          <w:rFonts w:ascii="Arial" w:eastAsia="Arial" w:hAnsi="Arial" w:cs="Arial"/>
        </w:rPr>
        <w:t>may</w:t>
      </w:r>
      <w:r w:rsidR="00B43301" w:rsidRPr="00DB55B1">
        <w:rPr>
          <w:rFonts w:ascii="Arial" w:eastAsia="Arial" w:hAnsi="Arial" w:cs="Arial"/>
        </w:rPr>
        <w:t xml:space="preserve"> facilitate each other’s growth. For </w:t>
      </w:r>
      <w:r w:rsidR="00C67D21" w:rsidRPr="00DB55B1">
        <w:rPr>
          <w:rFonts w:ascii="Arial" w:eastAsia="Arial" w:hAnsi="Arial" w:cs="Arial"/>
        </w:rPr>
        <w:t>example,</w:t>
      </w:r>
      <w:r w:rsidR="00B43301" w:rsidRPr="00DB55B1">
        <w:rPr>
          <w:rFonts w:ascii="Arial" w:eastAsia="Arial" w:hAnsi="Arial" w:cs="Arial"/>
        </w:rPr>
        <w:t xml:space="preserve"> </w:t>
      </w:r>
      <w:r w:rsidR="00B43301" w:rsidRPr="00DB55B1">
        <w:rPr>
          <w:rFonts w:ascii="Arial" w:eastAsia="Arial" w:hAnsi="Arial" w:cs="Arial"/>
          <w:i/>
        </w:rPr>
        <w:t>R. nect</w:t>
      </w:r>
      <w:r w:rsidR="00FD2610" w:rsidRPr="00DB55B1">
        <w:rPr>
          <w:rFonts w:ascii="Arial" w:eastAsia="Arial" w:hAnsi="Arial" w:cs="Arial"/>
          <w:i/>
        </w:rPr>
        <w:t>a</w:t>
      </w:r>
      <w:r w:rsidR="00B43301" w:rsidRPr="00DB55B1">
        <w:rPr>
          <w:rFonts w:ascii="Arial" w:eastAsia="Arial" w:hAnsi="Arial" w:cs="Arial"/>
          <w:i/>
        </w:rPr>
        <w:t xml:space="preserve">rea </w:t>
      </w:r>
      <w:r w:rsidR="00B43301" w:rsidRPr="00DB55B1">
        <w:rPr>
          <w:rFonts w:ascii="Arial" w:eastAsia="Arial" w:hAnsi="Arial" w:cs="Arial"/>
          <w:iCs/>
        </w:rPr>
        <w:t>grew</w:t>
      </w:r>
      <w:r w:rsidR="00B43301" w:rsidRPr="00DB55B1">
        <w:rPr>
          <w:rFonts w:ascii="Arial" w:eastAsia="Arial" w:hAnsi="Arial" w:cs="Arial"/>
          <w:i/>
        </w:rPr>
        <w:t xml:space="preserve"> </w:t>
      </w:r>
      <w:r w:rsidR="00B43301" w:rsidRPr="00B73D57">
        <w:rPr>
          <w:rFonts w:ascii="Arial" w:eastAsia="Arial" w:hAnsi="Arial" w:cs="Arial"/>
        </w:rPr>
        <w:t>in</w:t>
      </w:r>
      <w:r w:rsidR="00B43301" w:rsidRPr="00DB55B1">
        <w:rPr>
          <w:rFonts w:ascii="Arial" w:eastAsia="Arial" w:hAnsi="Arial" w:cs="Arial"/>
        </w:rPr>
        <w:t xml:space="preserve">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-containing nectar in the presence of </w:t>
      </w:r>
      <w:r w:rsidR="00B43301" w:rsidRPr="00DB55B1">
        <w:rPr>
          <w:rFonts w:ascii="Arial" w:eastAsia="Arial" w:hAnsi="Arial" w:cs="Arial"/>
          <w:i/>
        </w:rPr>
        <w:t xml:space="preserve">M. reukaufii </w:t>
      </w:r>
      <w:r w:rsidR="00B43301" w:rsidRPr="00DB55B1">
        <w:rPr>
          <w:rFonts w:ascii="Arial" w:eastAsia="Arial" w:hAnsi="Arial" w:cs="Arial"/>
        </w:rPr>
        <w:t xml:space="preserve">but not </w:t>
      </w:r>
      <w:r w:rsidR="00B43301" w:rsidRPr="00DB55B1">
        <w:rPr>
          <w:rFonts w:ascii="Arial" w:eastAsia="Arial" w:hAnsi="Arial" w:cs="Arial"/>
          <w:i/>
        </w:rPr>
        <w:t>S. cerevisiae</w:t>
      </w:r>
      <w:r w:rsidR="00B43301" w:rsidRPr="00DB55B1">
        <w:rPr>
          <w:rFonts w:ascii="Arial" w:eastAsia="Arial" w:hAnsi="Arial" w:cs="Arial"/>
        </w:rPr>
        <w:t xml:space="preserve">, perhaps suggesting that </w:t>
      </w:r>
      <w:r w:rsidR="00B43301" w:rsidRPr="00DB55B1">
        <w:rPr>
          <w:rFonts w:ascii="Arial" w:eastAsia="Arial" w:hAnsi="Arial" w:cs="Arial"/>
          <w:i/>
        </w:rPr>
        <w:t>M. reukaufii</w:t>
      </w:r>
      <w:r w:rsidR="00B43301" w:rsidRPr="00DB55B1">
        <w:rPr>
          <w:rFonts w:ascii="Arial" w:eastAsia="Arial" w:hAnsi="Arial" w:cs="Arial"/>
        </w:rPr>
        <w:t>, which itself does not appear to be impacted by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w:t>
      </w:r>
      <w:r w:rsidR="00B43301" w:rsidRPr="00DB55B1">
        <w:rPr>
          <w:rFonts w:ascii="Arial" w:eastAsia="Arial" w:hAnsi="Arial" w:cs="Arial"/>
          <w:vertAlign w:val="subscript"/>
        </w:rPr>
        <w:t xml:space="preserve"> </w:t>
      </w:r>
      <w:r w:rsidR="00B43301" w:rsidRPr="00DB55B1">
        <w:rPr>
          <w:rFonts w:ascii="Arial" w:eastAsia="Arial" w:hAnsi="Arial" w:cs="Arial"/>
        </w:rPr>
        <w:t>may have methods for detoxifying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9D78EB" w:rsidRPr="00DB55B1">
        <w:rPr>
          <w:rFonts w:ascii="Arial" w:eastAsia="Arial" w:hAnsi="Arial" w:cs="Arial"/>
        </w:rPr>
        <w:t xml:space="preserve"> that extend to other inhabitants of the same nectar environment</w:t>
      </w:r>
      <w:r w:rsidR="00B43301" w:rsidRPr="00DB55B1">
        <w:rPr>
          <w:rFonts w:ascii="Arial" w:eastAsia="Arial" w:hAnsi="Arial" w:cs="Arial"/>
        </w:rPr>
        <w:t>.</w:t>
      </w:r>
    </w:p>
    <w:p w14:paraId="00000069" w14:textId="77777777" w:rsidR="00682FF2" w:rsidRPr="00DB55B1" w:rsidRDefault="00682FF2" w:rsidP="00FD0250">
      <w:pPr>
        <w:spacing w:after="0" w:line="360" w:lineRule="auto"/>
        <w:rPr>
          <w:rFonts w:ascii="Arial" w:eastAsia="Arial" w:hAnsi="Arial" w:cs="Arial"/>
        </w:rPr>
      </w:pPr>
    </w:p>
    <w:p w14:paraId="10ACDFF1" w14:textId="4BB8AAD0" w:rsidR="00596475" w:rsidRPr="00DB55B1" w:rsidRDefault="00B43301" w:rsidP="00FD0250">
      <w:pPr>
        <w:spacing w:after="0" w:line="360" w:lineRule="auto"/>
        <w:rPr>
          <w:rFonts w:ascii="Arial" w:eastAsia="Arial" w:hAnsi="Arial" w:cs="Arial"/>
        </w:rPr>
      </w:pPr>
      <w:r w:rsidRPr="00DB55B1">
        <w:rPr>
          <w:rFonts w:ascii="Arial" w:eastAsia="Arial" w:hAnsi="Arial" w:cs="Arial"/>
        </w:rPr>
        <w:t>The impact of plant chemistry on ecological interactions can be difficult to predict</w:t>
      </w:r>
      <w:r w:rsidR="00493F38" w:rsidRPr="00DB55B1">
        <w:rPr>
          <w:rFonts w:ascii="Arial" w:eastAsia="Arial" w:hAnsi="Arial" w:cs="Arial"/>
        </w:rPr>
        <w:t xml:space="preserve"> and some presumptive NACs may even benefit certain microbes.</w:t>
      </w:r>
      <w:r w:rsidRPr="00DB55B1">
        <w:rPr>
          <w:rFonts w:ascii="Arial" w:eastAsia="Arial" w:hAnsi="Arial" w:cs="Arial"/>
        </w:rPr>
        <w:t xml:space="preserve"> </w:t>
      </w:r>
      <w:r w:rsidR="00357696" w:rsidRPr="00DB55B1">
        <w:rPr>
          <w:rFonts w:ascii="Arial" w:eastAsia="Arial" w:hAnsi="Arial" w:cs="Arial"/>
        </w:rPr>
        <w:t>We</w:t>
      </w:r>
      <w:r w:rsidRPr="00DB55B1">
        <w:rPr>
          <w:rFonts w:ascii="Arial" w:eastAsia="Arial" w:hAnsi="Arial" w:cs="Arial"/>
        </w:rPr>
        <w:t xml:space="preserve"> predicted that the norditerpene alkaloid deltaline would broadly suppress microbial growth, but our results</w:t>
      </w:r>
      <w:r w:rsidR="00D1748A">
        <w:rPr>
          <w:rFonts w:ascii="Arial" w:eastAsia="Arial" w:hAnsi="Arial" w:cs="Arial"/>
        </w:rPr>
        <w:t xml:space="preserve"> </w:t>
      </w:r>
      <w:r w:rsidRPr="00DB55B1">
        <w:rPr>
          <w:rFonts w:ascii="Arial" w:eastAsia="Arial" w:hAnsi="Arial" w:cs="Arial"/>
        </w:rPr>
        <w:t xml:space="preserve">generally suggest otherwise. </w:t>
      </w:r>
      <w:r w:rsidR="00493F38" w:rsidRPr="00DB55B1">
        <w:rPr>
          <w:rFonts w:ascii="Arial" w:eastAsia="Arial" w:hAnsi="Arial" w:cs="Arial"/>
        </w:rPr>
        <w:t>Deltaline</w:t>
      </w:r>
      <w:r w:rsidRPr="00DB55B1">
        <w:rPr>
          <w:rFonts w:ascii="Arial" w:eastAsia="Arial" w:hAnsi="Arial" w:cs="Arial"/>
        </w:rPr>
        <w:t xml:space="preserve"> only decreased the growth of </w:t>
      </w:r>
      <w:r w:rsidRPr="00DB55B1">
        <w:rPr>
          <w:rFonts w:ascii="Arial" w:eastAsia="Arial" w:hAnsi="Arial" w:cs="Arial"/>
          <w:i/>
        </w:rPr>
        <w:t>M. reukaufii</w:t>
      </w:r>
      <w:r w:rsidR="006A6AFE" w:rsidRPr="00DB55B1">
        <w:rPr>
          <w:rFonts w:ascii="Arial" w:eastAsia="Arial" w:hAnsi="Arial" w:cs="Arial"/>
          <w:i/>
        </w:rPr>
        <w:t>,</w:t>
      </w:r>
      <w:r w:rsidR="00493F38" w:rsidRPr="00DB55B1">
        <w:rPr>
          <w:rFonts w:ascii="Arial" w:eastAsia="Arial" w:hAnsi="Arial" w:cs="Arial"/>
          <w:iCs/>
        </w:rPr>
        <w:t xml:space="preserve"> with </w:t>
      </w:r>
      <w:r w:rsidR="006A6AFE" w:rsidRPr="00DB55B1">
        <w:rPr>
          <w:rFonts w:ascii="Arial" w:eastAsia="Arial" w:hAnsi="Arial" w:cs="Arial"/>
          <w:iCs/>
        </w:rPr>
        <w:t xml:space="preserve">most </w:t>
      </w:r>
      <w:r w:rsidR="00493F38" w:rsidRPr="00DB55B1">
        <w:rPr>
          <w:rFonts w:ascii="Arial" w:eastAsia="Arial" w:hAnsi="Arial" w:cs="Arial"/>
          <w:iCs/>
        </w:rPr>
        <w:t>other microbes increasing in maximum OD relative to their control</w:t>
      </w:r>
      <w:r w:rsidRPr="00DB55B1">
        <w:rPr>
          <w:rFonts w:ascii="Arial" w:eastAsia="Arial" w:hAnsi="Arial" w:cs="Arial"/>
        </w:rPr>
        <w:t xml:space="preserve">. This is surprising considering that other norditerpene alkaloids, extracted from flowering plants in the same family as </w:t>
      </w:r>
      <w:r w:rsidRPr="00DB55B1">
        <w:rPr>
          <w:rFonts w:ascii="Arial" w:eastAsia="Arial" w:hAnsi="Arial" w:cs="Arial"/>
          <w:i/>
        </w:rPr>
        <w:t>Delphinium</w:t>
      </w:r>
      <w:r w:rsidRPr="00DB55B1">
        <w:rPr>
          <w:rFonts w:ascii="Arial" w:eastAsia="Arial" w:hAnsi="Arial" w:cs="Arial"/>
        </w:rPr>
        <w:t>, have strong antimicrobial properties</w:t>
      </w:r>
      <w:r w:rsidR="00FA0706" w:rsidRPr="00DB55B1">
        <w:rPr>
          <w:rFonts w:ascii="Arial" w:eastAsia="Arial" w:hAnsi="Arial" w:cs="Arial"/>
        </w:rPr>
        <w:t xml:space="preserve"> </w:t>
      </w:r>
      <w:r w:rsidR="00FA0706" w:rsidRPr="00DB55B1">
        <w:rPr>
          <w:rFonts w:ascii="Arial" w:eastAsia="Arial" w:hAnsi="Arial" w:cs="Arial"/>
        </w:rPr>
        <w:fldChar w:fldCharType="begin"/>
      </w:r>
      <w:r w:rsidR="00785E72">
        <w:rPr>
          <w:rFonts w:ascii="Arial" w:eastAsia="Arial" w:hAnsi="Arial" w:cs="Arial"/>
        </w:rPr>
        <w:instrText xml:space="preserve"> ADDIN ZOTERO_ITEM CSL_CITATION {"citationID":"ONkIRGuW","properties":{"formattedCitation":"(Ahmad {\\i{}et al.}, 2008)","plainCitation":"(Ahmad et al., 2008)","noteIndex":0},"citationItems":[{"id":106,"uris":["http://zotero.org/users/6808850/items/YAMP9S3Z"],"itemData":{"id":106,"type":"article-journal","abstract":"Two new aconitine-type norditerpenoid alkaloids 6-dehydroacetylsepaconitine (1) and 13-hydroxylappaconitine (2), along with three known norditerpenoid alkaloids lycoctonine, delphatine and lappaconitine were isolated from the roots of the Aconitum heterophyllum Wall. These compounds exhibited significant antibacterial activity. The structure of compound 1 and 2 were deduced on the basis of their spectral data.","container-title":"Journal of Enzyme Inhibition and Medicinal Chemistry","DOI":"10.1080/14756360701810140","ISSN":"1475-6366","issue":"6","note":"publisher: Taylor &amp; Francis\n_eprint: https://doi.org/10.1080/14756360701810140\nPMID: 18608773","page":"1018-1022","source":"Taylor and Francis+NEJM","title":"Norditerpenoid alkaloids from the roots of Aconitum heterophyllum Wall with antibacterial activity","volume":"23","author":[{"family":"Ahmad","given":"Manzoor"},{"family":"Ahmad","given":"Waqar"},{"family":"Ahmad","given":"Mansoor"},{"family":"Zeeshan","given":"Muhammad"},{"literal":"Obaidullah"},{"family":"Shaheen","given":"Farzana"}],"issued":{"date-parts":[["2008",1,1]]}}}],"schema":"https://github.com/citation-style-language/schema/raw/master/csl-citation.json"} </w:instrText>
      </w:r>
      <w:r w:rsidR="00FA0706" w:rsidRPr="00DB55B1">
        <w:rPr>
          <w:rFonts w:ascii="Arial" w:eastAsia="Arial" w:hAnsi="Arial" w:cs="Arial"/>
        </w:rPr>
        <w:fldChar w:fldCharType="separate"/>
      </w:r>
      <w:r w:rsidR="00785E72" w:rsidRPr="00785E72">
        <w:rPr>
          <w:rFonts w:ascii="Arial" w:hAnsi="Arial" w:cs="Arial"/>
          <w:szCs w:val="24"/>
        </w:rPr>
        <w:t xml:space="preserve">(Ahmad </w:t>
      </w:r>
      <w:r w:rsidR="00785E72" w:rsidRPr="00785E72">
        <w:rPr>
          <w:rFonts w:ascii="Arial" w:hAnsi="Arial" w:cs="Arial"/>
          <w:i/>
          <w:iCs/>
          <w:szCs w:val="24"/>
        </w:rPr>
        <w:t>et al.</w:t>
      </w:r>
      <w:r w:rsidR="00785E72" w:rsidRPr="00785E72">
        <w:rPr>
          <w:rFonts w:ascii="Arial" w:hAnsi="Arial" w:cs="Arial"/>
          <w:szCs w:val="24"/>
        </w:rPr>
        <w:t>, 2008)</w:t>
      </w:r>
      <w:r w:rsidR="00FA0706" w:rsidRPr="00DB55B1">
        <w:rPr>
          <w:rFonts w:ascii="Arial" w:eastAsia="Arial" w:hAnsi="Arial" w:cs="Arial"/>
        </w:rPr>
        <w:fldChar w:fldCharType="end"/>
      </w:r>
      <w:r w:rsidRPr="00DB55B1">
        <w:rPr>
          <w:rFonts w:ascii="Arial" w:eastAsia="Arial" w:hAnsi="Arial" w:cs="Arial"/>
        </w:rPr>
        <w:t>. Prior work looking at the antimicrobial</w:t>
      </w:r>
      <w:r w:rsidR="006A6AFE" w:rsidRPr="00DB55B1">
        <w:rPr>
          <w:rFonts w:ascii="Arial" w:eastAsia="Arial" w:hAnsi="Arial" w:cs="Arial"/>
        </w:rPr>
        <w:t xml:space="preserve"> effects</w:t>
      </w:r>
      <w:r w:rsidRPr="00DB55B1">
        <w:rPr>
          <w:rFonts w:ascii="Arial" w:eastAsia="Arial" w:hAnsi="Arial" w:cs="Arial"/>
        </w:rPr>
        <w:t xml:space="preserve"> of norditerpenes, however, tested </w:t>
      </w:r>
      <w:r w:rsidR="00D90137" w:rsidRPr="00DB55B1">
        <w:rPr>
          <w:rFonts w:ascii="Arial" w:eastAsia="Arial" w:hAnsi="Arial" w:cs="Arial"/>
        </w:rPr>
        <w:t>concentrations</w:t>
      </w:r>
      <w:r w:rsidRPr="00DB55B1">
        <w:rPr>
          <w:rFonts w:ascii="Arial" w:eastAsia="Arial" w:hAnsi="Arial" w:cs="Arial"/>
        </w:rPr>
        <w:t xml:space="preserve"> </w:t>
      </w:r>
      <w:r w:rsidR="00D90137" w:rsidRPr="00DB55B1">
        <w:rPr>
          <w:rFonts w:ascii="Arial" w:eastAsia="Arial" w:hAnsi="Arial" w:cs="Arial"/>
        </w:rPr>
        <w:t>higher than those occurring</w:t>
      </w:r>
      <w:r w:rsidRPr="00DB55B1">
        <w:rPr>
          <w:rFonts w:ascii="Arial" w:eastAsia="Arial" w:hAnsi="Arial" w:cs="Arial"/>
        </w:rPr>
        <w:t xml:space="preserve"> in nectar </w:t>
      </w:r>
      <w:r w:rsidR="008A3398" w:rsidRPr="00DB55B1">
        <w:rPr>
          <w:rFonts w:ascii="Arial" w:eastAsia="Arial" w:hAnsi="Arial" w:cs="Arial"/>
        </w:rPr>
        <w:fldChar w:fldCharType="begin"/>
      </w:r>
      <w:r w:rsidR="00785E72">
        <w:rPr>
          <w:rFonts w:ascii="Arial" w:eastAsia="Arial" w:hAnsi="Arial" w:cs="Arial"/>
        </w:rPr>
        <w:instrText xml:space="preserve"> ADDIN ZOTERO_ITEM CSL_CITATION {"citationID":"9iXfuJUx","properties":{"formattedCitation":"(Ahmad {\\i{}et al.}, 2008)","plainCitation":"(Ahmad et al., 2008)","noteIndex":0},"citationItems":[{"id":106,"uris":["http://zotero.org/users/6808850/items/YAMP9S3Z"],"itemData":{"id":106,"type":"article-journal","abstract":"Two new aconitine-type norditerpenoid alkaloids 6-dehydroacetylsepaconitine (1) and 13-hydroxylappaconitine (2), along with three known norditerpenoid alkaloids lycoctonine, delphatine and lappaconitine were isolated from the roots of the Aconitum heterophyllum Wall. These compounds exhibited significant antibacterial activity. The structure of compound 1 and 2 were deduced on the basis of their spectral data.","container-title":"Journal of Enzyme Inhibition and Medicinal Chemistry","DOI":"10.1080/14756360701810140","ISSN":"1475-6366","issue":"6","note":"publisher: Taylor &amp; Francis\n_eprint: https://doi.org/10.1080/14756360701810140\nPMID: 18608773","page":"1018-1022","source":"Taylor and Francis+NEJM","title":"Norditerpenoid alkaloids from the roots of Aconitum heterophyllum Wall with antibacterial activity","volume":"23","author":[{"family":"Ahmad","given":"Manzoor"},{"family":"Ahmad","given":"Waqar"},{"family":"Ahmad","given":"Mansoor"},{"family":"Zeeshan","given":"Muhammad"},{"literal":"Obaidullah"},{"family":"Shaheen","given":"Farzana"}],"issued":{"date-parts":[["2008",1,1]]}}}],"schema":"https://github.com/citation-style-language/schema/raw/master/csl-citation.json"} </w:instrText>
      </w:r>
      <w:r w:rsidR="008A3398" w:rsidRPr="00DB55B1">
        <w:rPr>
          <w:rFonts w:ascii="Arial" w:eastAsia="Arial" w:hAnsi="Arial" w:cs="Arial"/>
        </w:rPr>
        <w:fldChar w:fldCharType="separate"/>
      </w:r>
      <w:r w:rsidR="00785E72" w:rsidRPr="00785E72">
        <w:rPr>
          <w:rFonts w:ascii="Arial" w:hAnsi="Arial" w:cs="Arial"/>
          <w:szCs w:val="24"/>
        </w:rPr>
        <w:t xml:space="preserve">(Ahmad </w:t>
      </w:r>
      <w:r w:rsidR="00785E72" w:rsidRPr="00785E72">
        <w:rPr>
          <w:rFonts w:ascii="Arial" w:hAnsi="Arial" w:cs="Arial"/>
          <w:i/>
          <w:iCs/>
          <w:szCs w:val="24"/>
        </w:rPr>
        <w:t>et al.</w:t>
      </w:r>
      <w:r w:rsidR="00785E72" w:rsidRPr="00785E72">
        <w:rPr>
          <w:rFonts w:ascii="Arial" w:hAnsi="Arial" w:cs="Arial"/>
          <w:szCs w:val="24"/>
        </w:rPr>
        <w:t>, 2008)</w:t>
      </w:r>
      <w:r w:rsidR="008A3398" w:rsidRPr="00DB55B1">
        <w:rPr>
          <w:rFonts w:ascii="Arial" w:eastAsia="Arial" w:hAnsi="Arial" w:cs="Arial"/>
        </w:rPr>
        <w:fldChar w:fldCharType="end"/>
      </w:r>
      <w:r w:rsidRPr="00DB55B1">
        <w:rPr>
          <w:rFonts w:ascii="Arial" w:eastAsia="Arial" w:hAnsi="Arial" w:cs="Arial"/>
        </w:rPr>
        <w:t xml:space="preserve">. </w:t>
      </w:r>
      <w:r w:rsidR="006A6AFE" w:rsidRPr="00DB55B1">
        <w:rPr>
          <w:rFonts w:ascii="Arial" w:eastAsia="Arial" w:hAnsi="Arial" w:cs="Arial"/>
        </w:rPr>
        <w:t>For microbes that do not experience growth suppression,</w:t>
      </w:r>
      <w:r w:rsidRPr="00DB55B1">
        <w:rPr>
          <w:rFonts w:ascii="Arial" w:eastAsia="Arial" w:hAnsi="Arial" w:cs="Arial"/>
        </w:rPr>
        <w:t xml:space="preserve"> </w:t>
      </w:r>
      <w:r w:rsidRPr="00872F4F">
        <w:rPr>
          <w:rFonts w:ascii="Arial" w:eastAsia="Arial" w:hAnsi="Arial" w:cs="Arial"/>
        </w:rPr>
        <w:t xml:space="preserve">it is possible that </w:t>
      </w:r>
      <w:r w:rsidR="006A6AFE" w:rsidRPr="00872F4F">
        <w:rPr>
          <w:rFonts w:ascii="Arial" w:eastAsia="Arial" w:hAnsi="Arial" w:cs="Arial"/>
        </w:rPr>
        <w:t xml:space="preserve">deltaline </w:t>
      </w:r>
      <w:r w:rsidR="00D9306D" w:rsidRPr="00872F4F">
        <w:rPr>
          <w:rFonts w:ascii="Arial" w:eastAsia="Arial" w:hAnsi="Arial" w:cs="Arial"/>
        </w:rPr>
        <w:t>is</w:t>
      </w:r>
      <w:r w:rsidR="004B3875" w:rsidRPr="00872F4F">
        <w:rPr>
          <w:rFonts w:ascii="Arial" w:eastAsia="Arial" w:hAnsi="Arial" w:cs="Arial"/>
        </w:rPr>
        <w:t xml:space="preserve"> a source of otherwise limiting</w:t>
      </w:r>
      <w:ins w:id="203" w:author="Tobias Mueller" w:date="2022-08-31T11:32:00Z">
        <w:r w:rsidR="00B87D60">
          <w:rPr>
            <w:rFonts w:ascii="Arial" w:eastAsia="Arial" w:hAnsi="Arial" w:cs="Arial"/>
          </w:rPr>
          <w:t xml:space="preserve"> compound such as</w:t>
        </w:r>
      </w:ins>
      <w:r w:rsidRPr="00872F4F">
        <w:rPr>
          <w:rFonts w:ascii="Arial" w:eastAsia="Arial" w:hAnsi="Arial" w:cs="Arial"/>
        </w:rPr>
        <w:t xml:space="preserve"> nitrogen</w:t>
      </w:r>
      <w:r w:rsidR="00872F4F" w:rsidRPr="00872F4F">
        <w:rPr>
          <w:rFonts w:ascii="Arial" w:eastAsia="Arial" w:hAnsi="Arial" w:cs="Arial"/>
        </w:rPr>
        <w:t xml:space="preserve"> </w:t>
      </w:r>
      <w:r w:rsidR="00872F4F" w:rsidRPr="00872F4F">
        <w:rPr>
          <w:rFonts w:ascii="Arial" w:eastAsia="Arial" w:hAnsi="Arial" w:cs="Arial"/>
        </w:rPr>
        <w:fldChar w:fldCharType="begin"/>
      </w:r>
      <w:r w:rsidR="00872F4F" w:rsidRPr="00872F4F">
        <w:rPr>
          <w:rFonts w:ascii="Arial" w:eastAsia="Arial" w:hAnsi="Arial" w:cs="Arial"/>
        </w:rPr>
        <w:instrText xml:space="preserve"> ADDIN ZOTERO_ITEM CSL_CITATION {"citationID":"5w0xDhe2","properties":{"formattedCitation":"(Vannette and Fukami, 2014)","plainCitation":"(Vannette and Fukami, 2014)","noteIndex":0},"citationItems":[{"id":730,"uris":["http://zotero.org/users/6808850/items/Z8849YTQ"],"itemData":{"id":730,"type":"article-journal","abstract":"The way species affect one another in ecological communities often depends on the order of species arrival. The magnitude of such historical contingency, known as priority effects, varies across species and environments, but this variation has proven difficult to predict, presenting a major challenge in understanding species interactions and consequences for community structure and function. Here, we argue that improved predictions can be achieved by decomposing species' niches into three components: overlap, impact and requirement. Based on classic theories of community assembly, three hypotheses that emphasise related, but distinct influences of the niche components are proposed: priority effects are stronger among species with higher resource use overlap; species that impact the environment to a greater extent exert stronger priority effects; and species whose growth rate is more sensitive to changes in the environment experience stronger priority effects. Using nectar-inhabiting microorganisms as a model system, we present evidence that these hypotheses complement the conventional hypothesis that focuses on the role of environmental harshness, and show that niches can be twice as predictive when separated into components. Taken together, our hypotheses provide a basis for developing a general framework within which the magnitude of historical contingency in species interactions can be predicted.","container-title":"Ecology Letters","DOI":"10.1111/ele.12204","ISSN":"1461-0248","issue":"1","language":"en","note":"_eprint: https://onlinelibrary.wiley.com/doi/pdf/10.1111/ele.12204","page":"115-124","source":"Wiley Online Library","title":"Historical contingency in species interactions: towards niche-based predictions","title-short":"Historical contingency in species interactions","volume":"17","author":[{"family":"Vannette","given":"Rachel L."},{"family":"Fukami","given":"Tadashi"}],"issued":{"date-parts":[["2014"]]}}}],"schema":"https://github.com/citation-style-language/schema/raw/master/csl-citation.json"} </w:instrText>
      </w:r>
      <w:r w:rsidR="00872F4F" w:rsidRPr="00872F4F">
        <w:rPr>
          <w:rFonts w:ascii="Arial" w:eastAsia="Arial" w:hAnsi="Arial" w:cs="Arial"/>
        </w:rPr>
        <w:fldChar w:fldCharType="separate"/>
      </w:r>
      <w:r w:rsidR="00872F4F" w:rsidRPr="00872F4F">
        <w:rPr>
          <w:rFonts w:ascii="Arial" w:hAnsi="Arial" w:cs="Arial"/>
        </w:rPr>
        <w:t>(Vannette and Fukami, 2014)</w:t>
      </w:r>
      <w:r w:rsidR="00872F4F" w:rsidRPr="00872F4F">
        <w:rPr>
          <w:rFonts w:ascii="Arial" w:eastAsia="Arial" w:hAnsi="Arial" w:cs="Arial"/>
        </w:rPr>
        <w:fldChar w:fldCharType="end"/>
      </w:r>
      <w:r w:rsidR="007050B9" w:rsidRPr="00872F4F">
        <w:rPr>
          <w:rFonts w:ascii="Arial" w:eastAsia="Arial" w:hAnsi="Arial" w:cs="Arial"/>
        </w:rPr>
        <w:t>,</w:t>
      </w:r>
      <w:r w:rsidR="000A67DB" w:rsidRPr="00277435">
        <w:rPr>
          <w:rFonts w:ascii="Arial" w:eastAsia="Arial" w:hAnsi="Arial" w:cs="Arial"/>
        </w:rPr>
        <w:t xml:space="preserve"> although our study had much higher level</w:t>
      </w:r>
      <w:r w:rsidR="00F405FE" w:rsidRPr="00277435">
        <w:rPr>
          <w:rFonts w:ascii="Arial" w:eastAsia="Arial" w:hAnsi="Arial" w:cs="Arial"/>
        </w:rPr>
        <w:t>s</w:t>
      </w:r>
      <w:r w:rsidR="000A67DB" w:rsidRPr="00277435">
        <w:rPr>
          <w:rFonts w:ascii="Arial" w:eastAsia="Arial" w:hAnsi="Arial" w:cs="Arial"/>
        </w:rPr>
        <w:t xml:space="preserve"> of nitrogen compared to most floral nectar</w:t>
      </w:r>
      <w:r w:rsidR="004B3875" w:rsidRPr="00872F4F">
        <w:rPr>
          <w:rFonts w:ascii="Arial" w:eastAsia="Arial" w:hAnsi="Arial" w:cs="Arial"/>
        </w:rPr>
        <w:t xml:space="preserve"> </w:t>
      </w:r>
      <w:r w:rsidR="001D1276" w:rsidRPr="00872F4F">
        <w:rPr>
          <w:rFonts w:ascii="Arial" w:eastAsia="Arial" w:hAnsi="Arial" w:cs="Arial"/>
        </w:rPr>
        <w:fldChar w:fldCharType="begin"/>
      </w:r>
      <w:r w:rsidR="00872F4F" w:rsidRPr="00872F4F">
        <w:rPr>
          <w:rFonts w:ascii="Arial" w:eastAsia="Arial" w:hAnsi="Arial" w:cs="Arial"/>
        </w:rPr>
        <w:instrText xml:space="preserve"> ADDIN ZOTERO_ITEM CSL_CITATION {"citationID":"ldoVOezT","properties":{"formattedCitation":"(Nicolson {\\i{}et al.}, 2007)","plainCitation":"(Nicolson et al., 2007)","noteIndex":0},"citationItems":[{"id":131,"uris":["http://zotero.org/users/6808850/items/JMFSIRN4"],"itemData":{"id":131,"type":"book","event-place":"Dordrecht","ISBN":"978-1-4020-5936-0","language":"en","note":"OCLC: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W."},{"family":"Nepi","given":"Massimo"},{"family":"Pacini","given":"Ettore"}],"issued":{"date-parts":[["2007"]]}}}],"schema":"https://github.com/citation-style-language/schema/raw/master/csl-citation.json"} </w:instrText>
      </w:r>
      <w:r w:rsidR="001D1276" w:rsidRPr="00872F4F">
        <w:rPr>
          <w:rFonts w:ascii="Arial" w:eastAsia="Arial" w:hAnsi="Arial" w:cs="Arial"/>
        </w:rPr>
        <w:fldChar w:fldCharType="separate"/>
      </w:r>
      <w:r w:rsidR="00872F4F" w:rsidRPr="00872F4F">
        <w:rPr>
          <w:rFonts w:ascii="Arial" w:hAnsi="Arial" w:cs="Arial"/>
          <w:szCs w:val="24"/>
        </w:rPr>
        <w:t xml:space="preserve">(Nicolson </w:t>
      </w:r>
      <w:r w:rsidR="00872F4F" w:rsidRPr="00872F4F">
        <w:rPr>
          <w:rFonts w:ascii="Arial" w:hAnsi="Arial" w:cs="Arial"/>
          <w:i/>
          <w:iCs/>
          <w:szCs w:val="24"/>
        </w:rPr>
        <w:t>et al.</w:t>
      </w:r>
      <w:r w:rsidR="00872F4F" w:rsidRPr="00872F4F">
        <w:rPr>
          <w:rFonts w:ascii="Arial" w:hAnsi="Arial" w:cs="Arial"/>
          <w:szCs w:val="24"/>
        </w:rPr>
        <w:t>, 2007)</w:t>
      </w:r>
      <w:r w:rsidR="001D1276" w:rsidRPr="00872F4F">
        <w:rPr>
          <w:rFonts w:ascii="Arial" w:eastAsia="Arial" w:hAnsi="Arial" w:cs="Arial"/>
        </w:rPr>
        <w:fldChar w:fldCharType="end"/>
      </w:r>
      <w:r w:rsidRPr="00872F4F">
        <w:rPr>
          <w:rFonts w:ascii="Arial" w:eastAsia="Arial" w:hAnsi="Arial" w:cs="Arial"/>
        </w:rPr>
        <w:t xml:space="preserve">. </w:t>
      </w:r>
      <w:r w:rsidR="00D12F99" w:rsidRPr="00872F4F">
        <w:rPr>
          <w:rFonts w:ascii="Arial" w:eastAsia="Arial" w:hAnsi="Arial" w:cs="Arial"/>
        </w:rPr>
        <w:t>It is possible that c</w:t>
      </w:r>
      <w:r w:rsidR="008557A6" w:rsidRPr="00872F4F">
        <w:rPr>
          <w:rFonts w:ascii="Arial" w:eastAsia="Arial" w:hAnsi="Arial" w:cs="Arial"/>
        </w:rPr>
        <w:t xml:space="preserve">ompounds that might be otherwise anti-microbial in growth media </w:t>
      </w:r>
      <w:r w:rsidR="008557A6">
        <w:rPr>
          <w:rFonts w:ascii="Arial" w:eastAsia="Arial" w:hAnsi="Arial" w:cs="Arial"/>
        </w:rPr>
        <w:t xml:space="preserve">or in other plant tissues may benefit microbes in nectar. </w:t>
      </w:r>
      <w:r w:rsidR="008A3398" w:rsidRPr="00DB55B1">
        <w:rPr>
          <w:rFonts w:ascii="Arial" w:eastAsia="Arial" w:hAnsi="Arial" w:cs="Arial"/>
        </w:rPr>
        <w:t>T</w:t>
      </w:r>
      <w:r w:rsidRPr="00DB55B1">
        <w:rPr>
          <w:rFonts w:ascii="Arial" w:eastAsia="Arial" w:hAnsi="Arial" w:cs="Arial"/>
        </w:rPr>
        <w:t>h</w:t>
      </w:r>
      <w:r w:rsidR="008A3398" w:rsidRPr="00DB55B1">
        <w:rPr>
          <w:rFonts w:ascii="Arial" w:eastAsia="Arial" w:hAnsi="Arial" w:cs="Arial"/>
        </w:rPr>
        <w:t>ese</w:t>
      </w:r>
      <w:r w:rsidRPr="00DB55B1">
        <w:rPr>
          <w:rFonts w:ascii="Arial" w:eastAsia="Arial" w:hAnsi="Arial" w:cs="Arial"/>
        </w:rPr>
        <w:t xml:space="preserve"> finding</w:t>
      </w:r>
      <w:r w:rsidR="008A3398" w:rsidRPr="00DB55B1">
        <w:rPr>
          <w:rFonts w:ascii="Arial" w:eastAsia="Arial" w:hAnsi="Arial" w:cs="Arial"/>
        </w:rPr>
        <w:t>s</w:t>
      </w:r>
      <w:r w:rsidRPr="00DB55B1">
        <w:rPr>
          <w:rFonts w:ascii="Arial" w:eastAsia="Arial" w:hAnsi="Arial" w:cs="Arial"/>
        </w:rPr>
        <w:t xml:space="preserve"> highlight that generalizing across</w:t>
      </w:r>
      <w:r w:rsidR="008557A6">
        <w:rPr>
          <w:rFonts w:ascii="Arial" w:eastAsia="Arial" w:hAnsi="Arial" w:cs="Arial"/>
        </w:rPr>
        <w:t xml:space="preserve"> plant tissues and among</w:t>
      </w:r>
      <w:r w:rsidRPr="00DB55B1">
        <w:rPr>
          <w:rFonts w:ascii="Arial" w:eastAsia="Arial" w:hAnsi="Arial" w:cs="Arial"/>
        </w:rPr>
        <w:t xml:space="preserve"> whole classes, or even subclasses, of compounds should be done with caution. </w:t>
      </w:r>
    </w:p>
    <w:p w14:paraId="57F26085" w14:textId="77777777" w:rsidR="00596475" w:rsidRPr="00DB55B1" w:rsidRDefault="00596475" w:rsidP="00FD0250">
      <w:pPr>
        <w:spacing w:after="0" w:line="360" w:lineRule="auto"/>
        <w:rPr>
          <w:rFonts w:ascii="Arial" w:eastAsia="Arial" w:hAnsi="Arial" w:cs="Arial"/>
          <w:shd w:val="clear" w:color="auto" w:fill="FDFDFD"/>
        </w:rPr>
      </w:pPr>
    </w:p>
    <w:p w14:paraId="3969C672" w14:textId="51B81FF2" w:rsidR="00135C99" w:rsidRDefault="004B3875" w:rsidP="00FD0250">
      <w:pPr>
        <w:spacing w:after="0" w:line="360" w:lineRule="auto"/>
        <w:rPr>
          <w:rFonts w:ascii="Arial" w:eastAsia="Arial" w:hAnsi="Arial" w:cs="Arial"/>
          <w:shd w:val="clear" w:color="auto" w:fill="FFFFFF" w:themeFill="background1"/>
        </w:rPr>
      </w:pPr>
      <w:r w:rsidRPr="00DB55B1">
        <w:rPr>
          <w:rFonts w:ascii="Arial" w:eastAsia="Arial" w:hAnsi="Arial" w:cs="Arial"/>
          <w:shd w:val="clear" w:color="auto" w:fill="FDFDFD"/>
        </w:rPr>
        <w:t xml:space="preserve">Although </w:t>
      </w:r>
      <w:r w:rsidR="009452C3" w:rsidRPr="00DB55B1">
        <w:rPr>
          <w:rFonts w:ascii="Arial" w:eastAsia="Arial" w:hAnsi="Arial" w:cs="Arial"/>
          <w:shd w:val="clear" w:color="auto" w:fill="FDFDFD"/>
        </w:rPr>
        <w:t>the impact of nectar secondary metabolites</w:t>
      </w:r>
      <w:r w:rsidRPr="00DB55B1">
        <w:rPr>
          <w:rFonts w:ascii="Arial" w:eastAsia="Arial" w:hAnsi="Arial" w:cs="Arial"/>
          <w:shd w:val="clear" w:color="auto" w:fill="FDFDFD"/>
        </w:rPr>
        <w:t xml:space="preserve"> on microbes may be an understudied ecological role, other abiotic and biotic ecological drivers should</w:t>
      </w:r>
      <w:r w:rsidR="00E24BFB" w:rsidRPr="00DB55B1">
        <w:rPr>
          <w:rFonts w:ascii="Arial" w:eastAsia="Arial" w:hAnsi="Arial" w:cs="Arial"/>
          <w:shd w:val="clear" w:color="auto" w:fill="FDFDFD"/>
        </w:rPr>
        <w:t xml:space="preserve"> also</w:t>
      </w:r>
      <w:r w:rsidRPr="00DB55B1">
        <w:rPr>
          <w:rFonts w:ascii="Arial" w:eastAsia="Arial" w:hAnsi="Arial" w:cs="Arial"/>
          <w:shd w:val="clear" w:color="auto" w:fill="FDFDFD"/>
        </w:rPr>
        <w:t xml:space="preserve"> be considered. Nectar chemicals are widespread </w:t>
      </w:r>
      <w:r w:rsidR="002E04AC" w:rsidRPr="00DB55B1">
        <w:rPr>
          <w:rFonts w:ascii="Arial" w:eastAsia="Arial" w:hAnsi="Arial" w:cs="Arial"/>
          <w:shd w:val="clear" w:color="auto" w:fill="FDFDFD"/>
        </w:rPr>
        <w:fldChar w:fldCharType="begin"/>
      </w:r>
      <w:r w:rsidR="00910E8E">
        <w:rPr>
          <w:rFonts w:ascii="Arial" w:eastAsia="Arial" w:hAnsi="Arial" w:cs="Arial"/>
          <w:shd w:val="clear" w:color="auto" w:fill="FDFDFD"/>
        </w:rPr>
        <w:instrText xml:space="preserve"> ADDIN ZOTERO_ITEM CSL_CITATION {"citationID":"C962A1ff","properties":{"formattedCitation":"(Adler, 2000)","plainCitation":"(Adler, 2000)","noteIndex":0},"citationItems":[{"id":"iP0NGaJK/aibPiwag","uris":["http://zotero.org/users/6808850/items/34VLXNUA"],"itemData":{"id":1,"type":"article-journal","abstract":"Although plant-herbivore and plant-pollinator interactions have traditionally been studied separately, many traits are simultaneously under selection by both herbivores and pollinators. For example, secondary compounds commonly associated with herbivore defense have been found in the nectar of many plant species, and many plants produce nectar that is toxic or repellent to some floral visitors. Although secondary compounds in nectar and toxic nectar are geographically and phylogenetically widespread, their ecological significance is poorly understood. Several hypotheses have been proposed for the possible functions of toxic nectar, including encouraging specialist pollinators, deterring nectar robbers, preventing microbial degradation of nectar, and altering pollinator behavior. All of these hypotheses rest on the assumption that the benefits of toxic nectar must outweigh possible costs; however, to date no study has demonstrated that toxic nectar provides fitness benefits for any plant. Therefore, in addition to these adaptive hypotheses, we should also consider the hypothesis that toxic nectar provides no benefits or is tolerably detrimental to plants, and occurs due to previous selection pressures or pleiotropic constraints. For example, secondary compounds may be transported into nectar as a consequence of their presence in phloem, rather than due to direct selection for toxic nectar. Experimental approaches are necessary to understand the role of toxic nectar in plant-animal interactions.","container-title":"Oikos","ISSN":"0030-1299","issue":"3","note":"publisher: [Nordic Society Oikos, Wiley]","page":"409-420","source":"JSTOR","title":"The Ecological Significance of Toxic Nectar","volume":"91","author":[{"family":"Adler","given":"Lynn S."}],"issued":{"date-parts":[["2000"]]}}}],"schema":"https://github.com/citation-style-language/schema/raw/master/csl-citation.json"} </w:instrText>
      </w:r>
      <w:r w:rsidR="002E04AC" w:rsidRPr="00DB55B1">
        <w:rPr>
          <w:rFonts w:ascii="Arial" w:eastAsia="Arial" w:hAnsi="Arial" w:cs="Arial"/>
          <w:shd w:val="clear" w:color="auto" w:fill="FDFDFD"/>
        </w:rPr>
        <w:fldChar w:fldCharType="separate"/>
      </w:r>
      <w:r w:rsidR="00785E72" w:rsidRPr="00785E72">
        <w:rPr>
          <w:rFonts w:ascii="Arial" w:hAnsi="Arial" w:cs="Arial"/>
        </w:rPr>
        <w:t>(Adler, 2000)</w:t>
      </w:r>
      <w:r w:rsidR="002E04AC" w:rsidRPr="00DB55B1">
        <w:rPr>
          <w:rFonts w:ascii="Arial" w:eastAsia="Arial" w:hAnsi="Arial" w:cs="Arial"/>
          <w:shd w:val="clear" w:color="auto" w:fill="FDFDFD"/>
        </w:rPr>
        <w:fldChar w:fldCharType="end"/>
      </w:r>
      <w:r w:rsidRPr="00DB55B1">
        <w:rPr>
          <w:rFonts w:ascii="Arial" w:eastAsia="Arial" w:hAnsi="Arial" w:cs="Arial"/>
          <w:shd w:val="clear" w:color="auto" w:fill="FDFDFD"/>
        </w:rPr>
        <w:t xml:space="preserve"> but may be non</w:t>
      </w:r>
      <w:r w:rsidR="00BF442C" w:rsidRPr="00DB55B1">
        <w:rPr>
          <w:rFonts w:ascii="Arial" w:eastAsia="Arial" w:hAnsi="Arial" w:cs="Arial"/>
          <w:shd w:val="clear" w:color="auto" w:fill="FDFDFD"/>
        </w:rPr>
        <w:t>-</w:t>
      </w:r>
      <w:r w:rsidRPr="00DB55B1">
        <w:rPr>
          <w:rFonts w:ascii="Arial" w:eastAsia="Arial" w:hAnsi="Arial" w:cs="Arial"/>
          <w:shd w:val="clear" w:color="auto" w:fill="FDFDFD"/>
        </w:rPr>
        <w:t xml:space="preserve">adaptive consequences of chemical defense in other plant tissues </w:t>
      </w:r>
      <w:r w:rsidR="002E04AC" w:rsidRPr="00DB55B1">
        <w:rPr>
          <w:rFonts w:ascii="Arial" w:eastAsia="Arial" w:hAnsi="Arial" w:cs="Arial"/>
          <w:shd w:val="clear" w:color="auto" w:fill="FDFDFD"/>
        </w:rPr>
        <w:fldChar w:fldCharType="begin"/>
      </w:r>
      <w:r w:rsidR="00910E8E">
        <w:rPr>
          <w:rFonts w:ascii="Arial" w:eastAsia="Arial" w:hAnsi="Arial" w:cs="Arial"/>
          <w:shd w:val="clear" w:color="auto" w:fill="FDFDFD"/>
        </w:rPr>
        <w:instrText xml:space="preserve"> ADDIN ZOTERO_ITEM CSL_CITATION {"citationID":"WjfFBksY","properties":{"formattedCitation":"(Adler, 2000; Adler {\\i{}et al.}, 2012)","plainCitation":"(Adler, 2000; Adler et al., 2012)","noteIndex":0},"citationItems":[{"id":"iP0NGaJK/aibPiwag","uris":["http://zotero.org/users/6808850/items/34VLXNUA"],"itemData":{"id":1,"type":"article-journal","abstract":"Although plant-herbivore and plant-pollinator interactions have traditionally been studied separately, many traits are simultaneously under selection by both herbivores and pollinators. For example, secondary compounds commonly associated with herbivore defense have been found in the nectar of many plant species, and many plants produce nectar that is toxic or repellent to some floral visitors. Although secondary compounds in nectar and toxic nectar are geographically and phylogenetically widespread, their ecological significance is poorly understood. Several hypotheses have been proposed for the possible functions of toxic nectar, including encouraging specialist pollinators, deterring nectar robbers, preventing microbial degradation of nectar, and altering pollinator behavior. All of these hypotheses rest on the assumption that the benefits of toxic nectar must outweigh possible costs; however, to date no study has demonstrated that toxic nectar provides fitness benefits for any plant. Therefore, in addition to these adaptive hypotheses, we should also consider the hypothesis that toxic nectar provides no benefits or is tolerably detrimental to plants, and occurs due to previous selection pressures or pleiotropic constraints. For example, secondary compounds may be transported into nectar as a consequence of their presence in phloem, rather than due to direct selection for toxic nectar. Experimental approaches are necessary to understand the role of toxic nectar in plant-animal interactions.","container-title":"Oikos","ISSN":"0030-1299","issue":"3","note":"publisher: [Nordic Society Oikos, Wiley]","page":"409-420","source":"JSTOR","title":"The Ecological Significance of Toxic Nectar","volume":"91","author":[{"family":"Adler","given":"Lynn S."}],"issued":{"date-parts":[["2000"]]}}},{"id":719,"uris":["http://zotero.org/users/6808850/items/K6I6L6QN"],"itemData":{"id":719,"type":"article-journal","abstract":"Defensive traits are typically studied in the context of avoiding antagonists, but may also mediate key interactions with mutualists. Plant chemical defences occur in flowers, suggesting pollinators may be agents of selection on defence. We hypothesised that floral defences would deter pollinators, and therefore, pollinators would select for lower defences in outcrossing than self-pollinating species. We measured pollinator reliance and alkaloid levels in 32 greenhouse-grown Nicotiana species. Using a comparative phylogenetic approach, we found significantly lower nectar, floral and leaf nicotine concentrations in outcrossing than selfing species, with a 15-fold decrease in leaf nicotine levels. Nicotine concentrations were positively correlated across tissues, suggesting that selection against floral defences could constrain the evolution of leaf defences. Thus, pollinators could shape the evolution not only of floral defences but also of defences in other tissues where herbivores have traditionally been considered the dominant agent of selection.","container-title":"Ecology Letters","DOI":"10.1111/j.1461-0248.2012.01838.x","ISSN":"1461-0248","issue":"10","language":"en","note":"_eprint: https://onlinelibrary.wiley.com/doi/pdf/10.1111/j.1461-0248.2012.01838.x","page":"1140-1148","source":"Wiley Online Library","title":"Reliance on pollinators predicts defensive chemistry across tobacco species","volume":"15","author":[{"family":"Adler","given":"Lynn S."},{"family":"Seifert","given":"Megan G."},{"family":"Wink","given":"Michael"},{"family":"Morse","given":"Geoffrey E."}],"issued":{"date-parts":[["2012"]]}}}],"schema":"https://github.com/citation-style-language/schema/raw/master/csl-citation.json"} </w:instrText>
      </w:r>
      <w:r w:rsidR="002E04AC" w:rsidRPr="00DB55B1">
        <w:rPr>
          <w:rFonts w:ascii="Arial" w:eastAsia="Arial" w:hAnsi="Arial" w:cs="Arial"/>
          <w:shd w:val="clear" w:color="auto" w:fill="FDFDFD"/>
        </w:rPr>
        <w:fldChar w:fldCharType="separate"/>
      </w:r>
      <w:r w:rsidR="00785E72" w:rsidRPr="00785E72">
        <w:rPr>
          <w:rFonts w:ascii="Arial" w:hAnsi="Arial" w:cs="Arial"/>
          <w:szCs w:val="24"/>
        </w:rPr>
        <w:t xml:space="preserve">(Adler, 2000; Adler </w:t>
      </w:r>
      <w:r w:rsidR="00785E72" w:rsidRPr="00785E72">
        <w:rPr>
          <w:rFonts w:ascii="Arial" w:hAnsi="Arial" w:cs="Arial"/>
          <w:i/>
          <w:iCs/>
          <w:szCs w:val="24"/>
        </w:rPr>
        <w:t>et al.</w:t>
      </w:r>
      <w:r w:rsidR="00785E72" w:rsidRPr="00785E72">
        <w:rPr>
          <w:rFonts w:ascii="Arial" w:hAnsi="Arial" w:cs="Arial"/>
          <w:szCs w:val="24"/>
        </w:rPr>
        <w:t>, 2012)</w:t>
      </w:r>
      <w:r w:rsidR="002E04AC" w:rsidRPr="00DB55B1">
        <w:rPr>
          <w:rFonts w:ascii="Arial" w:eastAsia="Arial" w:hAnsi="Arial" w:cs="Arial"/>
          <w:shd w:val="clear" w:color="auto" w:fill="FDFDFD"/>
        </w:rPr>
        <w:fldChar w:fldCharType="end"/>
      </w:r>
      <w:r w:rsidR="008E577F" w:rsidRPr="00DB55B1">
        <w:rPr>
          <w:rFonts w:ascii="Arial" w:eastAsia="Arial" w:hAnsi="Arial" w:cs="Arial"/>
          <w:shd w:val="clear" w:color="auto" w:fill="FDFDFD"/>
        </w:rPr>
        <w:t xml:space="preserve"> </w:t>
      </w:r>
      <w:r w:rsidR="008557A6">
        <w:rPr>
          <w:rFonts w:ascii="Arial" w:eastAsia="Arial" w:hAnsi="Arial" w:cs="Arial"/>
          <w:shd w:val="clear" w:color="auto" w:fill="FDFDFD"/>
        </w:rPr>
        <w:t>where they</w:t>
      </w:r>
      <w:r w:rsidR="009452C3" w:rsidRPr="00DB55B1">
        <w:rPr>
          <w:rFonts w:ascii="Arial" w:eastAsia="Arial" w:hAnsi="Arial" w:cs="Arial"/>
          <w:shd w:val="clear" w:color="auto" w:fill="FDFDFD"/>
        </w:rPr>
        <w:t xml:space="preserve"> </w:t>
      </w:r>
      <w:r w:rsidR="008557A6">
        <w:rPr>
          <w:rFonts w:ascii="Arial" w:eastAsia="Arial" w:hAnsi="Arial" w:cs="Arial"/>
          <w:shd w:val="clear" w:color="auto" w:fill="FDFDFD"/>
        </w:rPr>
        <w:t xml:space="preserve">can </w:t>
      </w:r>
      <w:r w:rsidRPr="00DB55B1">
        <w:rPr>
          <w:rFonts w:ascii="Arial" w:eastAsia="Arial" w:hAnsi="Arial" w:cs="Arial"/>
          <w:shd w:val="clear" w:color="auto" w:fill="FDFDFD"/>
        </w:rPr>
        <w:t xml:space="preserve">effect florivores or pollinators and their behavior </w:t>
      </w:r>
      <w:r w:rsidR="008E577F" w:rsidRPr="00DB55B1">
        <w:rPr>
          <w:rFonts w:ascii="Arial" w:eastAsia="Arial" w:hAnsi="Arial" w:cs="Arial"/>
          <w:shd w:val="clear" w:color="auto" w:fill="FDFDFD"/>
        </w:rPr>
        <w:fldChar w:fldCharType="begin"/>
      </w:r>
      <w:r w:rsidR="00B33AEF">
        <w:rPr>
          <w:rFonts w:ascii="Arial" w:eastAsia="Arial" w:hAnsi="Arial" w:cs="Arial"/>
          <w:shd w:val="clear" w:color="auto" w:fill="FDFDFD"/>
        </w:rPr>
        <w:instrText xml:space="preserve"> ADDIN ZOTERO_ITEM CSL_CITATION {"citationID":"vSBZgeOL","properties":{"formattedCitation":"(Wright {\\i{}et al.}, 2013)","plainCitation":"(Wright et al., 2013)","noteIndex":0},"citationItems":[{"id":722,"uris":["http://zotero.org/users/6808850/items/SM64K4RZ"],"itemData":{"id":722,"type":"article-journal","abstract":"Caffeine at concentrations found in flowers helps individual honeybees remember where to find associated nectar. [Also see Perspective by Chittka and Peng]","archive_location":"world","container-title":"Science","DOI":"10.1126/science.1228806","language":"EN","license":"Copyright © 2013, American Association for the Advancement of Science","note":"publisher: American Association for the Advancement of Science","source":"www.science.org","title":"Caffeine in Floral Nectar Enhances a Pollinator's Memory of Reward","URL":"https://www.science.org/doi/abs/10.1126/science.1228806","author":[{"family":"Wright","given":"G. A."},{"family":"Baker","given":"D. D."},{"family":"Palmer","given":"M. J."},{"family":"Stabler","given":"D."},{"family":"Mustard","given":"J. A."},{"family":"Power","given":"E. F."},{"family":"Borland","given":"A. M."},{"family":"Stevenson","given":"P. C."}],"accessed":{"date-parts":[["2022",1,28]]},"issued":{"date-parts":[["2013",3,8]]}}}],"schema":"https://github.com/citation-style-language/schema/raw/master/csl-citation.json"} </w:instrText>
      </w:r>
      <w:r w:rsidR="008E577F" w:rsidRPr="00DB55B1">
        <w:rPr>
          <w:rFonts w:ascii="Arial" w:eastAsia="Arial" w:hAnsi="Arial" w:cs="Arial"/>
          <w:shd w:val="clear" w:color="auto" w:fill="FDFDFD"/>
        </w:rPr>
        <w:fldChar w:fldCharType="separate"/>
      </w:r>
      <w:r w:rsidR="00785E72" w:rsidRPr="00785E72">
        <w:rPr>
          <w:rFonts w:ascii="Arial" w:hAnsi="Arial" w:cs="Arial"/>
          <w:szCs w:val="24"/>
        </w:rPr>
        <w:t xml:space="preserve">(Wright </w:t>
      </w:r>
      <w:r w:rsidR="00785E72" w:rsidRPr="00785E72">
        <w:rPr>
          <w:rFonts w:ascii="Arial" w:hAnsi="Arial" w:cs="Arial"/>
          <w:i/>
          <w:iCs/>
          <w:szCs w:val="24"/>
        </w:rPr>
        <w:t>et al.</w:t>
      </w:r>
      <w:r w:rsidR="00785E72" w:rsidRPr="00785E72">
        <w:rPr>
          <w:rFonts w:ascii="Arial" w:hAnsi="Arial" w:cs="Arial"/>
          <w:szCs w:val="24"/>
        </w:rPr>
        <w:t>, 2013)</w:t>
      </w:r>
      <w:r w:rsidR="008E577F" w:rsidRPr="00DB55B1">
        <w:rPr>
          <w:rFonts w:ascii="Arial" w:eastAsia="Arial" w:hAnsi="Arial" w:cs="Arial"/>
          <w:shd w:val="clear" w:color="auto" w:fill="FDFDFD"/>
        </w:rPr>
        <w:fldChar w:fldCharType="end"/>
      </w:r>
      <w:r w:rsidRPr="00DB55B1">
        <w:rPr>
          <w:rFonts w:ascii="Arial" w:eastAsia="Arial" w:hAnsi="Arial" w:cs="Arial"/>
          <w:shd w:val="clear" w:color="auto" w:fill="FDFDFD"/>
        </w:rPr>
        <w:t xml:space="preserve">. </w:t>
      </w:r>
      <w:r w:rsidR="005D6BEF" w:rsidRPr="00DB55B1">
        <w:rPr>
          <w:rFonts w:ascii="Arial" w:eastAsia="Arial" w:hAnsi="Arial" w:cs="Arial"/>
          <w:shd w:val="clear" w:color="auto" w:fill="FFFFFF" w:themeFill="background1"/>
        </w:rPr>
        <w:t xml:space="preserve">Additionally, nectar chemicals are often in low concentrations when compared to compounds in other plant tissues </w:t>
      </w:r>
      <w:r w:rsidR="005D6BEF" w:rsidRPr="00DB55B1">
        <w:rPr>
          <w:rFonts w:ascii="Arial" w:eastAsia="Arial" w:hAnsi="Arial" w:cs="Arial"/>
          <w:shd w:val="clear" w:color="auto" w:fill="FFFFFF" w:themeFill="background1"/>
        </w:rPr>
        <w:fldChar w:fldCharType="begin"/>
      </w:r>
      <w:r w:rsidR="00B33AEF">
        <w:rPr>
          <w:rFonts w:ascii="Arial" w:eastAsia="Arial" w:hAnsi="Arial" w:cs="Arial"/>
          <w:shd w:val="clear" w:color="auto" w:fill="FFFFFF" w:themeFill="background1"/>
        </w:rPr>
        <w:instrText xml:space="preserve"> ADDIN ZOTERO_ITEM CSL_CITATION {"citationID":"kiJLozWA","properties":{"formattedCitation":"(Palmer\\uc0\\u8208{}Young {\\i{}et al.}, 2019)","plainCitation":"(Palmer</w:instrText>
      </w:r>
      <w:r w:rsidR="00B33AEF">
        <w:rPr>
          <w:rFonts w:ascii="Cambria Math" w:eastAsia="Arial" w:hAnsi="Cambria Math" w:cs="Cambria Math"/>
          <w:shd w:val="clear" w:color="auto" w:fill="FFFFFF" w:themeFill="background1"/>
        </w:rPr>
        <w:instrText>‐</w:instrText>
      </w:r>
      <w:r w:rsidR="00B33AEF">
        <w:rPr>
          <w:rFonts w:ascii="Arial" w:eastAsia="Arial" w:hAnsi="Arial" w:cs="Arial"/>
          <w:shd w:val="clear" w:color="auto" w:fill="FFFFFF" w:themeFill="background1"/>
        </w:rPr>
        <w:instrText>Young et al., 2019)","noteIndex":0},"citationItems":[{"id":134,"uris":["http://zotero.org/users/6808850/items/TNI9GPPY"],"itemData":{"id":134,"type":"article-journal","abstract":"Floral chemistry mediates plant interactions with pollinators, pathogens, and herbivores, with major consequences for fitness of both plants and flower visitors. The outcome of such interactions often depends on compound dose and chemical context. However, chemical diversity and intraspecific variation of nectar and pollen secondary chemistry are known for very few species, precluding general statements about their composition. We analyzed methanol extracts of flowers, nectar, and pollen from 31 cultivated and wild plant species, including multiple sites and cultivars, by liquid-chromatography–mass-spectrometry. To depict the chemical niche of each tissue type, we analyzed differences in nectar and pollen chemical richness, absolute and proportional concentrations, and intraspecific variability. We hypothesized that pollen would have higher concentrations and more compounds than nectar, consistent with Optimal Defense Theory and pollen's importance as a male gamete. To investigate chemical correlations across and within tissues, which could reflect physiological constraints, we quantified chemical overlap between conspecific nectar and pollen, and phenotypic integration of individual compounds within tissue types. Nectar and pollen were chemically differentiated both across and within species. Of 102 compounds identified, most occurred in only one species. Machine-learning algorithms assigned samples to the correct species and tissue type with 98.6% accuracy. Consistent with our hypothesis, pollen had 23.8- to 235-fold higher secondary chemical concentrations and 63% higher chemical richness than nectar. The most common secondary compound classes were flavonoids, alkaloids, terpenoids, and phenolics (primarily phenylpropanoids including chlorogenic acid). The most common specific compound types were quercetin and kaempferol glycosides, known to mediate biotic and abiotic effects. Pollens were distinguished from nectar by high concentrations of hydroxycinnamoyl-spermidine conjugates, which affect plant development, abiotic stress tolerance, and herbivore resistance. Although chemistry was qualitatively consistent within species and tissue types, concentrations varied across cultivars and sites, which could influence pollination, herbivory, and disease in wild and agricultural plants. Analyses of multivariate trait space showed greater overlap across sites and cultivars in nectar than pollen chemistry; this overlap reflected greater within-site and within-cultivar variability of nectar. Our analyses suggest different ecological roles of nectar and pollen mediated by chemical concentration, composition, and variability.","container-title":"Ecological Monographs","DOI":"https://doi.org/10.1002/ecm.1335","ISSN":"1557-7015","issue":"1","language":"en","license":"© 2018 by the Ecological Society of America","note":"_eprint: https://esajournals.onlinelibrary.wiley.com/doi/pdf/10.1002/ecm.1335","page":"e01335","source":"Wiley Online Library","title":"Chemistry of floral rewards: intra- and interspecific variability of nectar and pollen secondary metabolites across taxa","title-short":"Chemistry of floral rewards","volume":"89","author":[{"family":"Palmer</w:instrText>
      </w:r>
      <w:r w:rsidR="00B33AEF">
        <w:rPr>
          <w:rFonts w:ascii="Cambria Math" w:eastAsia="Arial" w:hAnsi="Cambria Math" w:cs="Cambria Math"/>
          <w:shd w:val="clear" w:color="auto" w:fill="FFFFFF" w:themeFill="background1"/>
        </w:rPr>
        <w:instrText>‐</w:instrText>
      </w:r>
      <w:r w:rsidR="00B33AEF">
        <w:rPr>
          <w:rFonts w:ascii="Arial" w:eastAsia="Arial" w:hAnsi="Arial" w:cs="Arial"/>
          <w:shd w:val="clear" w:color="auto" w:fill="FFFFFF" w:themeFill="background1"/>
        </w:rPr>
        <w:instrText xml:space="preserve">Young","given":"Evan C."},{"family":"Farrell","given":"Iain W."},{"family":"Adler","given":"Lynn S."},{"family":"Milano","given":"Nelson J."},{"family":"Egan","given":"Paul A."},{"family":"Junker","given":"Robert R."},{"family":"Irwin","given":"Rebecca E."},{"family":"Stevenson","given":"Philip C."}],"issued":{"date-parts":[["2019"]]}}}],"schema":"https://github.com/citation-style-language/schema/raw/master/csl-citation.json"} </w:instrText>
      </w:r>
      <w:r w:rsidR="005D6BEF" w:rsidRPr="00DB55B1">
        <w:rPr>
          <w:rFonts w:ascii="Arial" w:eastAsia="Arial" w:hAnsi="Arial" w:cs="Arial"/>
          <w:shd w:val="clear" w:color="auto" w:fill="FFFFFF" w:themeFill="background1"/>
        </w:rPr>
        <w:fldChar w:fldCharType="separate"/>
      </w:r>
      <w:r w:rsidR="00785E72" w:rsidRPr="00785E72">
        <w:rPr>
          <w:rFonts w:ascii="Arial" w:hAnsi="Arial" w:cs="Arial"/>
          <w:szCs w:val="24"/>
        </w:rPr>
        <w:t xml:space="preserve">(Palmer‐Young </w:t>
      </w:r>
      <w:r w:rsidR="00785E72" w:rsidRPr="00785E72">
        <w:rPr>
          <w:rFonts w:ascii="Arial" w:hAnsi="Arial" w:cs="Arial"/>
          <w:i/>
          <w:iCs/>
          <w:szCs w:val="24"/>
        </w:rPr>
        <w:t>et al.</w:t>
      </w:r>
      <w:r w:rsidR="00785E72" w:rsidRPr="00785E72">
        <w:rPr>
          <w:rFonts w:ascii="Arial" w:hAnsi="Arial" w:cs="Arial"/>
          <w:szCs w:val="24"/>
        </w:rPr>
        <w:t>, 2019)</w:t>
      </w:r>
      <w:r w:rsidR="005D6BEF" w:rsidRPr="00DB55B1">
        <w:rPr>
          <w:rFonts w:ascii="Arial" w:eastAsia="Arial" w:hAnsi="Arial" w:cs="Arial"/>
          <w:shd w:val="clear" w:color="auto" w:fill="FFFFFF" w:themeFill="background1"/>
        </w:rPr>
        <w:fldChar w:fldCharType="end"/>
      </w:r>
      <w:r w:rsidR="005D6BEF" w:rsidRPr="00DB55B1">
        <w:rPr>
          <w:rFonts w:ascii="Arial" w:eastAsia="Arial" w:hAnsi="Arial" w:cs="Arial"/>
          <w:shd w:val="clear" w:color="auto" w:fill="FFFFFF" w:themeFill="background1"/>
        </w:rPr>
        <w:t xml:space="preserve">. Compounds in other </w:t>
      </w:r>
      <w:r w:rsidR="006C74E2">
        <w:rPr>
          <w:rFonts w:ascii="Arial" w:eastAsia="Arial" w:hAnsi="Arial" w:cs="Arial"/>
          <w:shd w:val="clear" w:color="auto" w:fill="FFFFFF" w:themeFill="background1"/>
        </w:rPr>
        <w:t xml:space="preserve">plant </w:t>
      </w:r>
      <w:r w:rsidR="005D6BEF" w:rsidRPr="00DB55B1">
        <w:rPr>
          <w:rFonts w:ascii="Arial" w:eastAsia="Arial" w:hAnsi="Arial" w:cs="Arial"/>
          <w:shd w:val="clear" w:color="auto" w:fill="FFFFFF" w:themeFill="background1"/>
        </w:rPr>
        <w:t>tissues may also influence the nectar environment and shape microbial communi</w:t>
      </w:r>
      <w:r w:rsidR="00D01D6F" w:rsidRPr="00DB55B1">
        <w:rPr>
          <w:rFonts w:ascii="Arial" w:eastAsia="Arial" w:hAnsi="Arial" w:cs="Arial"/>
          <w:shd w:val="clear" w:color="auto" w:fill="FFFFFF" w:themeFill="background1"/>
        </w:rPr>
        <w:t>ties</w:t>
      </w:r>
      <w:r w:rsidR="005D6BEF" w:rsidRPr="00DB55B1">
        <w:rPr>
          <w:rFonts w:ascii="Arial" w:eastAsia="Arial" w:hAnsi="Arial" w:cs="Arial"/>
          <w:shd w:val="clear" w:color="auto" w:fill="FFFFFF" w:themeFill="background1"/>
        </w:rPr>
        <w:t>, for instance, when pollen gets deposited into floral nectar.</w:t>
      </w:r>
      <w:r w:rsidR="00B054BD" w:rsidRPr="00DB55B1">
        <w:rPr>
          <w:rFonts w:ascii="Arial" w:eastAsia="Arial" w:hAnsi="Arial" w:cs="Arial"/>
          <w:shd w:val="clear" w:color="auto" w:fill="FFFFFF" w:themeFill="background1"/>
        </w:rPr>
        <w:t xml:space="preserve"> </w:t>
      </w:r>
      <w:r w:rsidR="00834257" w:rsidRPr="00DB55B1">
        <w:rPr>
          <w:rFonts w:ascii="Arial" w:eastAsia="Arial" w:hAnsi="Arial" w:cs="Arial"/>
          <w:shd w:val="clear" w:color="auto" w:fill="FDFDFD"/>
        </w:rPr>
        <w:t>N</w:t>
      </w:r>
      <w:r w:rsidR="00B054BD" w:rsidRPr="00DB55B1">
        <w:rPr>
          <w:rFonts w:ascii="Arial" w:eastAsia="Arial" w:hAnsi="Arial" w:cs="Arial"/>
          <w:shd w:val="clear" w:color="auto" w:fill="FDFDFD"/>
        </w:rPr>
        <w:t>ectar is a complex</w:t>
      </w:r>
      <w:r w:rsidR="00857C33" w:rsidRPr="00DB55B1">
        <w:rPr>
          <w:rFonts w:ascii="Arial" w:eastAsia="Arial" w:hAnsi="Arial" w:cs="Arial"/>
          <w:shd w:val="clear" w:color="auto" w:fill="FDFDFD"/>
        </w:rPr>
        <w:t xml:space="preserve"> and dynamic </w:t>
      </w:r>
      <w:r w:rsidR="00B054BD" w:rsidRPr="00DB55B1">
        <w:rPr>
          <w:rFonts w:ascii="Arial" w:eastAsia="Arial" w:hAnsi="Arial" w:cs="Arial"/>
          <w:shd w:val="clear" w:color="auto" w:fill="FDFDFD"/>
        </w:rPr>
        <w:t>solution</w:t>
      </w:r>
      <w:r w:rsidR="008557A6">
        <w:rPr>
          <w:rFonts w:ascii="Arial" w:eastAsia="Arial" w:hAnsi="Arial" w:cs="Arial"/>
          <w:shd w:val="clear" w:color="auto" w:fill="FDFDFD"/>
        </w:rPr>
        <w:t xml:space="preserve">, changing with </w:t>
      </w:r>
      <w:r w:rsidR="00857C33" w:rsidRPr="00DB55B1">
        <w:rPr>
          <w:rFonts w:ascii="Arial" w:eastAsia="Arial" w:hAnsi="Arial" w:cs="Arial"/>
          <w:shd w:val="clear" w:color="auto" w:fill="FDFDFD"/>
        </w:rPr>
        <w:t xml:space="preserve">enzyme activity, host-mediated secretion and resorption, and </w:t>
      </w:r>
      <w:r w:rsidR="008557A6">
        <w:rPr>
          <w:rFonts w:ascii="Arial" w:eastAsia="Arial" w:hAnsi="Arial" w:cs="Arial"/>
          <w:shd w:val="clear" w:color="auto" w:fill="FDFDFD"/>
        </w:rPr>
        <w:t>via</w:t>
      </w:r>
      <w:r w:rsidR="00857C33" w:rsidRPr="00DB55B1">
        <w:rPr>
          <w:rFonts w:ascii="Arial" w:eastAsia="Arial" w:hAnsi="Arial" w:cs="Arial"/>
          <w:shd w:val="clear" w:color="auto" w:fill="FDFDFD"/>
        </w:rPr>
        <w:t xml:space="preserve"> contact with floral tissues</w:t>
      </w:r>
      <w:r w:rsidR="00E06BA5" w:rsidRPr="00DB55B1">
        <w:rPr>
          <w:rFonts w:ascii="Arial" w:eastAsia="Arial" w:hAnsi="Arial" w:cs="Arial"/>
          <w:shd w:val="clear" w:color="auto" w:fill="FDFDFD"/>
        </w:rPr>
        <w:t xml:space="preserve"> –</w:t>
      </w:r>
      <w:r w:rsidR="00AC6E7C" w:rsidRPr="00DB55B1">
        <w:rPr>
          <w:rFonts w:ascii="Arial" w:eastAsia="Arial" w:hAnsi="Arial" w:cs="Arial"/>
          <w:shd w:val="clear" w:color="auto" w:fill="FDFDFD"/>
        </w:rPr>
        <w:t xml:space="preserve"> </w:t>
      </w:r>
      <w:r w:rsidR="00AC6E7C" w:rsidRPr="00DB55B1">
        <w:rPr>
          <w:rFonts w:ascii="Arial" w:eastAsia="Arial" w:hAnsi="Arial" w:cs="Arial"/>
          <w:shd w:val="clear" w:color="auto" w:fill="FDFDFD"/>
        </w:rPr>
        <w:softHyphen/>
      </w:r>
      <w:r w:rsidR="00857C33" w:rsidRPr="00DB55B1">
        <w:rPr>
          <w:rFonts w:ascii="Arial" w:eastAsia="Arial" w:hAnsi="Arial" w:cs="Arial"/>
          <w:shd w:val="clear" w:color="auto" w:fill="FDFDFD"/>
        </w:rPr>
        <w:t>all</w:t>
      </w:r>
      <w:r w:rsidR="00B054BD" w:rsidRPr="00DB55B1">
        <w:rPr>
          <w:rFonts w:ascii="Arial" w:eastAsia="Arial" w:hAnsi="Arial" w:cs="Arial"/>
          <w:shd w:val="clear" w:color="auto" w:fill="FDFDFD"/>
        </w:rPr>
        <w:t xml:space="preserve"> precluded by our use of synthetic nectar.</w:t>
      </w:r>
      <w:r w:rsidR="00D12CD5" w:rsidRPr="00D12CD5">
        <w:rPr>
          <w:rFonts w:ascii="Arial" w:eastAsia="Arial" w:hAnsi="Arial" w:cs="Arial"/>
          <w:shd w:val="clear" w:color="auto" w:fill="FDFDFD"/>
        </w:rPr>
        <w:t xml:space="preserve"> </w:t>
      </w:r>
      <w:r w:rsidR="00B054BD" w:rsidRPr="00DB55B1">
        <w:rPr>
          <w:rFonts w:ascii="Arial" w:eastAsia="Arial" w:hAnsi="Arial" w:cs="Arial"/>
          <w:shd w:val="clear" w:color="auto" w:fill="FDFDFD"/>
        </w:rPr>
        <w:t xml:space="preserve">It is </w:t>
      </w:r>
      <w:r w:rsidR="00B054BD" w:rsidRPr="00DB55B1">
        <w:rPr>
          <w:rFonts w:ascii="Arial" w:eastAsia="Arial" w:hAnsi="Arial" w:cs="Arial"/>
          <w:shd w:val="clear" w:color="auto" w:fill="FDFDFD"/>
        </w:rPr>
        <w:lastRenderedPageBreak/>
        <w:t xml:space="preserve">possible that these complex interactions of chemicals may increase or decrease the effect of </w:t>
      </w:r>
      <w:r w:rsidR="009452C3" w:rsidRPr="00DB55B1">
        <w:rPr>
          <w:rFonts w:ascii="Arial" w:eastAsia="Arial" w:hAnsi="Arial" w:cs="Arial"/>
          <w:shd w:val="clear" w:color="auto" w:fill="FDFDFD"/>
        </w:rPr>
        <w:t xml:space="preserve">the </w:t>
      </w:r>
      <w:r w:rsidR="00B054BD" w:rsidRPr="00DB55B1">
        <w:rPr>
          <w:rFonts w:ascii="Arial" w:eastAsia="Arial" w:hAnsi="Arial" w:cs="Arial"/>
          <w:shd w:val="clear" w:color="auto" w:fill="FDFDFD"/>
        </w:rPr>
        <w:t>specific compounds tested here.</w:t>
      </w:r>
      <w:r w:rsidR="005D6BEF" w:rsidRPr="00DB55B1">
        <w:rPr>
          <w:rFonts w:ascii="Arial" w:eastAsia="Arial" w:hAnsi="Arial" w:cs="Arial"/>
          <w:shd w:val="clear" w:color="auto" w:fill="FFFFFF" w:themeFill="background1"/>
        </w:rPr>
        <w:t xml:space="preserve"> </w:t>
      </w:r>
      <w:r w:rsidR="00135C99" w:rsidRPr="00DB55B1">
        <w:rPr>
          <w:rFonts w:ascii="Arial" w:eastAsia="Arial" w:hAnsi="Arial" w:cs="Arial"/>
          <w:shd w:val="clear" w:color="auto" w:fill="FDFDFD"/>
        </w:rPr>
        <w:t>Whether the impacts of NACs observed here are stronger or weaker than these other factors (and thus are ecologically relevant) is an open question.</w:t>
      </w:r>
    </w:p>
    <w:p w14:paraId="4297AA9B" w14:textId="77777777" w:rsidR="00596475" w:rsidRPr="00DB55B1" w:rsidRDefault="00596475" w:rsidP="00FD0250">
      <w:pPr>
        <w:spacing w:after="0" w:line="360" w:lineRule="auto"/>
        <w:rPr>
          <w:rFonts w:ascii="Arial" w:eastAsia="Arial" w:hAnsi="Arial" w:cs="Arial"/>
        </w:rPr>
      </w:pPr>
    </w:p>
    <w:p w14:paraId="00000071" w14:textId="4062ADAD" w:rsidR="00682FF2" w:rsidRPr="00DB55B1" w:rsidRDefault="00B43301" w:rsidP="00FD0250">
      <w:pPr>
        <w:spacing w:after="0" w:line="360" w:lineRule="auto"/>
        <w:rPr>
          <w:rFonts w:ascii="Arial" w:eastAsia="Arial" w:hAnsi="Arial" w:cs="Arial"/>
          <w:shd w:val="clear" w:color="auto" w:fill="FFFFFF" w:themeFill="background1"/>
        </w:rPr>
      </w:pPr>
      <w:r w:rsidRPr="00DB55B1">
        <w:rPr>
          <w:rFonts w:ascii="Arial" w:eastAsia="Arial" w:hAnsi="Arial" w:cs="Arial"/>
        </w:rPr>
        <w:t xml:space="preserve">Taken together, our results suggest variable effects of nectar chemistry and that different microbes </w:t>
      </w:r>
      <w:r w:rsidR="009452C3" w:rsidRPr="00DB55B1">
        <w:rPr>
          <w:rFonts w:ascii="Arial" w:eastAsia="Arial" w:hAnsi="Arial" w:cs="Arial"/>
        </w:rPr>
        <w:t xml:space="preserve">may be </w:t>
      </w:r>
      <w:r w:rsidRPr="00DB55B1">
        <w:rPr>
          <w:rFonts w:ascii="Arial" w:eastAsia="Arial" w:hAnsi="Arial" w:cs="Arial"/>
        </w:rPr>
        <w:t xml:space="preserve">excluded </w:t>
      </w:r>
      <w:r w:rsidR="009452C3" w:rsidRPr="00DB55B1">
        <w:rPr>
          <w:rFonts w:ascii="Arial" w:eastAsia="Arial" w:hAnsi="Arial" w:cs="Arial"/>
        </w:rPr>
        <w:t xml:space="preserve">from nectar </w:t>
      </w:r>
      <w:r w:rsidRPr="00DB55B1">
        <w:rPr>
          <w:rFonts w:ascii="Arial" w:eastAsia="Arial" w:hAnsi="Arial" w:cs="Arial"/>
        </w:rPr>
        <w:t xml:space="preserve">for varying reasons. </w:t>
      </w:r>
      <w:r w:rsidR="00857C33" w:rsidRPr="00DB55B1">
        <w:rPr>
          <w:rFonts w:ascii="Arial" w:eastAsia="Arial" w:hAnsi="Arial" w:cs="Arial"/>
        </w:rPr>
        <w:t xml:space="preserve">The findings that </w:t>
      </w:r>
      <w:r w:rsidRPr="00DB55B1">
        <w:rPr>
          <w:rFonts w:ascii="Arial" w:eastAsia="Arial" w:hAnsi="Arial" w:cs="Arial"/>
        </w:rPr>
        <w:t xml:space="preserve">nectar compounds can shift microbial colonization and community </w:t>
      </w:r>
      <w:r w:rsidR="008A3398" w:rsidRPr="00DB55B1">
        <w:rPr>
          <w:rFonts w:ascii="Arial" w:eastAsia="Arial" w:hAnsi="Arial" w:cs="Arial"/>
        </w:rPr>
        <w:t>dynamics</w:t>
      </w:r>
      <w:r w:rsidR="00857C33" w:rsidRPr="00DB55B1">
        <w:rPr>
          <w:rFonts w:ascii="Arial" w:eastAsia="Arial" w:hAnsi="Arial" w:cs="Arial"/>
        </w:rPr>
        <w:t xml:space="preserve"> raise more questions for further study. Given that</w:t>
      </w:r>
      <w:r w:rsidR="008A3398" w:rsidRPr="00DB55B1">
        <w:rPr>
          <w:rFonts w:ascii="Arial" w:eastAsia="Arial" w:hAnsi="Arial" w:cs="Arial"/>
        </w:rPr>
        <w:t xml:space="preserve"> </w:t>
      </w:r>
      <w:r w:rsidR="008A3398" w:rsidRPr="00DB55B1">
        <w:rPr>
          <w:rFonts w:ascii="Arial" w:eastAsia="Arial" w:hAnsi="Arial" w:cs="Arial"/>
          <w:shd w:val="clear" w:color="auto" w:fill="FFFFFF" w:themeFill="background1"/>
        </w:rPr>
        <w:t>nectar</w:t>
      </w:r>
      <w:r w:rsidRPr="00DB55B1">
        <w:rPr>
          <w:rFonts w:ascii="Arial" w:eastAsia="Arial" w:hAnsi="Arial" w:cs="Arial"/>
          <w:shd w:val="clear" w:color="auto" w:fill="FFFFFF" w:themeFill="background1"/>
        </w:rPr>
        <w:t xml:space="preserve"> is chemically diverse </w:t>
      </w:r>
      <w:r w:rsidR="008A3398" w:rsidRPr="00DB55B1">
        <w:rPr>
          <w:rFonts w:ascii="Arial" w:eastAsia="Arial" w:hAnsi="Arial" w:cs="Arial"/>
          <w:shd w:val="clear" w:color="auto" w:fill="FFFFFF" w:themeFill="background1"/>
        </w:rPr>
        <w:fldChar w:fldCharType="begin"/>
      </w:r>
      <w:r w:rsidR="00B33AEF">
        <w:rPr>
          <w:rFonts w:ascii="Arial" w:eastAsia="Arial" w:hAnsi="Arial" w:cs="Arial"/>
          <w:shd w:val="clear" w:color="auto" w:fill="FFFFFF" w:themeFill="background1"/>
        </w:rPr>
        <w:instrText xml:space="preserve"> ADDIN ZOTERO_ITEM CSL_CITATION {"citationID":"Yi1dhGaI","properties":{"formattedCitation":"(Palmer\\uc0\\u8208{}Young {\\i{}et al.}, 2019)","plainCitation":"(Palmer</w:instrText>
      </w:r>
      <w:r w:rsidR="00B33AEF">
        <w:rPr>
          <w:rFonts w:ascii="Cambria Math" w:eastAsia="Arial" w:hAnsi="Cambria Math" w:cs="Cambria Math"/>
          <w:shd w:val="clear" w:color="auto" w:fill="FFFFFF" w:themeFill="background1"/>
        </w:rPr>
        <w:instrText>‐</w:instrText>
      </w:r>
      <w:r w:rsidR="00B33AEF">
        <w:rPr>
          <w:rFonts w:ascii="Arial" w:eastAsia="Arial" w:hAnsi="Arial" w:cs="Arial"/>
          <w:shd w:val="clear" w:color="auto" w:fill="FFFFFF" w:themeFill="background1"/>
        </w:rPr>
        <w:instrText>Young et al., 2019)","noteIndex":0},"citationItems":[{"id":134,"uris":["http://zotero.org/users/6808850/items/TNI9GPPY"],"itemData":{"id":134,"type":"article-journal","abstract":"Floral chemistry mediates plant interactions with pollinators, pathogens, and herbivores, with major consequences for fitness of both plants and flower visitors. The outcome of such interactions often depends on compound dose and chemical context. However, chemical diversity and intraspecific variation of nectar and pollen secondary chemistry are known for very few species, precluding general statements about their composition. We analyzed methanol extracts of flowers, nectar, and pollen from 31 cultivated and wild plant species, including multiple sites and cultivars, by liquid-chromatography–mass-spectrometry. To depict the chemical niche of each tissue type, we analyzed differences in nectar and pollen chemical richness, absolute and proportional concentrations, and intraspecific variability. We hypothesized that pollen would have higher concentrations and more compounds than nectar, consistent with Optimal Defense Theory and pollen's importance as a male gamete. To investigate chemical correlations across and within tissues, which could reflect physiological constraints, we quantified chemical overlap between conspecific nectar and pollen, and phenotypic integration of individual compounds within tissue types. Nectar and pollen were chemically differentiated both across and within species. Of 102 compounds identified, most occurred in only one species. Machine-learning algorithms assigned samples to the correct species and tissue type with 98.6% accuracy. Consistent with our hypothesis, pollen had 23.8- to 235-fold higher secondary chemical concentrations and 63% higher chemical richness than nectar. The most common secondary compound classes were flavonoids, alkaloids, terpenoids, and phenolics (primarily phenylpropanoids including chlorogenic acid). The most common specific compound types were quercetin and kaempferol glycosides, known to mediate biotic and abiotic effects. Pollens were distinguished from nectar by high concentrations of hydroxycinnamoyl-spermidine conjugates, which affect plant development, abiotic stress tolerance, and herbivore resistance. Although chemistry was qualitatively consistent within species and tissue types, concentrations varied across cultivars and sites, which could influence pollination, herbivory, and disease in wild and agricultural plants. Analyses of multivariate trait space showed greater overlap across sites and cultivars in nectar than pollen chemistry; this overlap reflected greater within-site and within-cultivar variability of nectar. Our analyses suggest different ecological roles of nectar and pollen mediated by chemical concentration, composition, and variability.","container-title":"Ecological Monographs","DOI":"https://doi.org/10.1002/ecm.1335","ISSN":"1557-7015","issue":"1","language":"en","license":"© 2018 by the Ecological Society of America","note":"_eprint: https://esajournals.onlinelibrary.wiley.com/doi/pdf/10.1002/ecm.1335","page":"e01335","source":"Wiley Online Library","title":"Chemistry of floral rewards: intra- and interspecific variability of nectar and pollen secondary metabolites across taxa","title-short":"Chemistry of floral rewards","volume":"89","author":[{"family":"Palmer</w:instrText>
      </w:r>
      <w:r w:rsidR="00B33AEF">
        <w:rPr>
          <w:rFonts w:ascii="Cambria Math" w:eastAsia="Arial" w:hAnsi="Cambria Math" w:cs="Cambria Math"/>
          <w:shd w:val="clear" w:color="auto" w:fill="FFFFFF" w:themeFill="background1"/>
        </w:rPr>
        <w:instrText>‐</w:instrText>
      </w:r>
      <w:r w:rsidR="00B33AEF">
        <w:rPr>
          <w:rFonts w:ascii="Arial" w:eastAsia="Arial" w:hAnsi="Arial" w:cs="Arial"/>
          <w:shd w:val="clear" w:color="auto" w:fill="FFFFFF" w:themeFill="background1"/>
        </w:rPr>
        <w:instrText xml:space="preserve">Young","given":"Evan C."},{"family":"Farrell","given":"Iain W."},{"family":"Adler","given":"Lynn S."},{"family":"Milano","given":"Nelson J."},{"family":"Egan","given":"Paul A."},{"family":"Junker","given":"Robert R."},{"family":"Irwin","given":"Rebecca E."},{"family":"Stevenson","given":"Philip C."}],"issued":{"date-parts":[["2019"]]}}}],"schema":"https://github.com/citation-style-language/schema/raw/master/csl-citation.json"} </w:instrText>
      </w:r>
      <w:r w:rsidR="008A3398" w:rsidRPr="00DB55B1">
        <w:rPr>
          <w:rFonts w:ascii="Arial" w:eastAsia="Arial" w:hAnsi="Arial" w:cs="Arial"/>
          <w:shd w:val="clear" w:color="auto" w:fill="FFFFFF" w:themeFill="background1"/>
        </w:rPr>
        <w:fldChar w:fldCharType="separate"/>
      </w:r>
      <w:r w:rsidR="00785E72" w:rsidRPr="00785E72">
        <w:rPr>
          <w:rFonts w:ascii="Arial" w:hAnsi="Arial" w:cs="Arial"/>
          <w:szCs w:val="24"/>
        </w:rPr>
        <w:t xml:space="preserve">(Palmer‐Young </w:t>
      </w:r>
      <w:r w:rsidR="00785E72" w:rsidRPr="00785E72">
        <w:rPr>
          <w:rFonts w:ascii="Arial" w:hAnsi="Arial" w:cs="Arial"/>
          <w:i/>
          <w:iCs/>
          <w:szCs w:val="24"/>
        </w:rPr>
        <w:t>et al.</w:t>
      </w:r>
      <w:r w:rsidR="00785E72" w:rsidRPr="00785E72">
        <w:rPr>
          <w:rFonts w:ascii="Arial" w:hAnsi="Arial" w:cs="Arial"/>
          <w:szCs w:val="24"/>
        </w:rPr>
        <w:t>, 2019)</w:t>
      </w:r>
      <w:r w:rsidR="008A3398" w:rsidRPr="00DB55B1">
        <w:rPr>
          <w:rFonts w:ascii="Arial" w:eastAsia="Arial" w:hAnsi="Arial" w:cs="Arial"/>
          <w:shd w:val="clear" w:color="auto" w:fill="FFFFFF" w:themeFill="background1"/>
        </w:rPr>
        <w:fldChar w:fldCharType="end"/>
      </w:r>
      <w:r w:rsidRPr="00DB55B1">
        <w:rPr>
          <w:rFonts w:ascii="Arial" w:eastAsia="Arial" w:hAnsi="Arial" w:cs="Arial"/>
          <w:shd w:val="clear" w:color="auto" w:fill="FFFFFF" w:themeFill="background1"/>
        </w:rPr>
        <w:t xml:space="preserve">, and microbes </w:t>
      </w:r>
      <w:r w:rsidR="00A97971" w:rsidRPr="00DB55B1">
        <w:rPr>
          <w:rFonts w:ascii="Arial" w:eastAsia="Arial" w:hAnsi="Arial" w:cs="Arial"/>
          <w:shd w:val="clear" w:color="auto" w:fill="FFFFFF" w:themeFill="background1"/>
        </w:rPr>
        <w:t>vary in</w:t>
      </w:r>
      <w:r w:rsidRPr="00DB55B1">
        <w:rPr>
          <w:rFonts w:ascii="Arial" w:eastAsia="Arial" w:hAnsi="Arial" w:cs="Arial"/>
          <w:shd w:val="clear" w:color="auto" w:fill="FFFFFF" w:themeFill="background1"/>
        </w:rPr>
        <w:t xml:space="preserve"> dispersal limit</w:t>
      </w:r>
      <w:r w:rsidR="00A97971" w:rsidRPr="00DB55B1">
        <w:rPr>
          <w:rFonts w:ascii="Arial" w:eastAsia="Arial" w:hAnsi="Arial" w:cs="Arial"/>
          <w:shd w:val="clear" w:color="auto" w:fill="FFFFFF" w:themeFill="background1"/>
        </w:rPr>
        <w:t>ation</w:t>
      </w:r>
      <w:r w:rsidRPr="00DB55B1">
        <w:rPr>
          <w:rFonts w:ascii="Arial" w:eastAsia="Arial" w:hAnsi="Arial" w:cs="Arial"/>
          <w:shd w:val="clear" w:color="auto" w:fill="FFFFFF" w:themeFill="background1"/>
        </w:rPr>
        <w:t xml:space="preserve"> </w:t>
      </w:r>
      <w:r w:rsidR="008A3398" w:rsidRPr="00DB55B1">
        <w:rPr>
          <w:rFonts w:ascii="Arial" w:eastAsia="Arial" w:hAnsi="Arial" w:cs="Arial"/>
          <w:shd w:val="clear" w:color="auto" w:fill="FFFFFF" w:themeFill="background1"/>
        </w:rPr>
        <w:fldChar w:fldCharType="begin"/>
      </w:r>
      <w:r w:rsidR="00785E72">
        <w:rPr>
          <w:rFonts w:ascii="Arial" w:eastAsia="Arial" w:hAnsi="Arial" w:cs="Arial"/>
          <w:shd w:val="clear" w:color="auto" w:fill="FFFFFF" w:themeFill="background1"/>
        </w:rPr>
        <w:instrText xml:space="preserve"> ADDIN ZOTERO_ITEM CSL_CITATION {"citationID":"lAhWDo5Z","properties":{"formattedCitation":"(Vannette {\\i{}et al.}, 2021)","plainCitation":"(Vannette et al., 2021)","noteIndex":0},"citationItems":[{"id":614,"uris":["http://zotero.org/users/6808850/items/VQ8Z9CX2"],"itemData":{"id":614,"type":"article-journal","abstract":"Variation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G"},{"family":"Munkres","given":"Ivan"},{"family":"Perry","given":"Douglas"}],"accessed":{"date-parts":[["2021",11,18]]},"issued":{"date-parts":[["2021",11,17]]}}}],"schema":"https://github.com/citation-style-language/schema/raw/master/csl-citation.json"} </w:instrText>
      </w:r>
      <w:r w:rsidR="008A3398" w:rsidRPr="00DB55B1">
        <w:rPr>
          <w:rFonts w:ascii="Arial" w:eastAsia="Arial" w:hAnsi="Arial" w:cs="Arial"/>
          <w:shd w:val="clear" w:color="auto" w:fill="FFFFFF" w:themeFill="background1"/>
        </w:rPr>
        <w:fldChar w:fldCharType="separate"/>
      </w:r>
      <w:r w:rsidR="00785E72" w:rsidRPr="00785E72">
        <w:rPr>
          <w:rFonts w:ascii="Arial" w:hAnsi="Arial" w:cs="Arial"/>
          <w:szCs w:val="24"/>
        </w:rPr>
        <w:t xml:space="preserve">(Vannette </w:t>
      </w:r>
      <w:r w:rsidR="00785E72" w:rsidRPr="00785E72">
        <w:rPr>
          <w:rFonts w:ascii="Arial" w:hAnsi="Arial" w:cs="Arial"/>
          <w:i/>
          <w:iCs/>
          <w:szCs w:val="24"/>
        </w:rPr>
        <w:t>et al.</w:t>
      </w:r>
      <w:r w:rsidR="00785E72" w:rsidRPr="00785E72">
        <w:rPr>
          <w:rFonts w:ascii="Arial" w:hAnsi="Arial" w:cs="Arial"/>
          <w:szCs w:val="24"/>
        </w:rPr>
        <w:t>, 2021)</w:t>
      </w:r>
      <w:r w:rsidR="008A3398" w:rsidRPr="00DB55B1">
        <w:rPr>
          <w:rFonts w:ascii="Arial" w:eastAsia="Arial" w:hAnsi="Arial" w:cs="Arial"/>
          <w:shd w:val="clear" w:color="auto" w:fill="FFFFFF" w:themeFill="background1"/>
        </w:rPr>
        <w:fldChar w:fldCharType="end"/>
      </w:r>
      <w:r w:rsidR="00857C33" w:rsidRPr="00DB55B1">
        <w:rPr>
          <w:rFonts w:ascii="Arial" w:eastAsia="Arial" w:hAnsi="Arial" w:cs="Arial"/>
          <w:shd w:val="clear" w:color="auto" w:fill="FFFFFF" w:themeFill="background1"/>
        </w:rPr>
        <w:t>,</w:t>
      </w:r>
      <w:r w:rsidR="008A3398" w:rsidRPr="00DB55B1">
        <w:rPr>
          <w:rFonts w:ascii="Arial" w:eastAsia="Arial" w:hAnsi="Arial" w:cs="Arial"/>
          <w:shd w:val="clear" w:color="auto" w:fill="FFFFFF" w:themeFill="background1"/>
        </w:rPr>
        <w:t xml:space="preserve"> </w:t>
      </w:r>
      <w:r w:rsidR="00857C33" w:rsidRPr="00DB55B1">
        <w:rPr>
          <w:rFonts w:ascii="Arial" w:eastAsia="Arial" w:hAnsi="Arial" w:cs="Arial"/>
          <w:shd w:val="clear" w:color="auto" w:fill="FFFFFF" w:themeFill="background1"/>
        </w:rPr>
        <w:t>w</w:t>
      </w:r>
      <w:r w:rsidRPr="00DB55B1">
        <w:rPr>
          <w:rFonts w:ascii="Arial" w:eastAsia="Arial" w:hAnsi="Arial" w:cs="Arial"/>
          <w:shd w:val="clear" w:color="auto" w:fill="FFFFFF" w:themeFill="background1"/>
        </w:rPr>
        <w:t xml:space="preserve">hat </w:t>
      </w:r>
      <w:r w:rsidR="004F19FC" w:rsidRPr="00DB55B1">
        <w:rPr>
          <w:rFonts w:ascii="Arial" w:eastAsia="Arial" w:hAnsi="Arial" w:cs="Arial"/>
          <w:shd w:val="clear" w:color="auto" w:fill="FFFFFF" w:themeFill="background1"/>
        </w:rPr>
        <w:t>does the observed</w:t>
      </w:r>
      <w:r w:rsidRPr="00DB55B1">
        <w:rPr>
          <w:rFonts w:ascii="Arial" w:eastAsia="Arial" w:hAnsi="Arial" w:cs="Arial"/>
          <w:shd w:val="clear" w:color="auto" w:fill="FFFFFF" w:themeFill="background1"/>
        </w:rPr>
        <w:t xml:space="preserve"> selectivity </w:t>
      </w:r>
      <w:r w:rsidR="004F19FC" w:rsidRPr="00DB55B1">
        <w:rPr>
          <w:rFonts w:ascii="Arial" w:eastAsia="Arial" w:hAnsi="Arial" w:cs="Arial"/>
          <w:shd w:val="clear" w:color="auto" w:fill="FFFFFF" w:themeFill="background1"/>
        </w:rPr>
        <w:t xml:space="preserve">of NACs </w:t>
      </w:r>
      <w:r w:rsidRPr="00DB55B1">
        <w:rPr>
          <w:rFonts w:ascii="Arial" w:eastAsia="Arial" w:hAnsi="Arial" w:cs="Arial"/>
          <w:shd w:val="clear" w:color="auto" w:fill="FFFFFF" w:themeFill="background1"/>
        </w:rPr>
        <w:t>mean at a landscape scale? On</w:t>
      </w:r>
      <w:r w:rsidRPr="00DB55B1">
        <w:rPr>
          <w:rFonts w:ascii="Arial" w:eastAsia="Arial" w:hAnsi="Arial" w:cs="Arial"/>
        </w:rPr>
        <w:t xml:space="preserve"> one hand, it could lead to a diversity of microbial niches where different floral species have different selective NACs, and thus floral diversity would </w:t>
      </w:r>
      <w:r w:rsidR="003405A7" w:rsidRPr="00DB55B1">
        <w:rPr>
          <w:rFonts w:ascii="Arial" w:eastAsia="Arial" w:hAnsi="Arial" w:cs="Arial"/>
        </w:rPr>
        <w:t xml:space="preserve">likely </w:t>
      </w:r>
      <w:r w:rsidRPr="00DB55B1">
        <w:rPr>
          <w:rFonts w:ascii="Arial" w:eastAsia="Arial" w:hAnsi="Arial" w:cs="Arial"/>
        </w:rPr>
        <w:t>increase microbial diversity at the landscape scale. However, this is not found in nectar surveys</w:t>
      </w:r>
      <w:r w:rsidR="004329A8" w:rsidRPr="00DB55B1">
        <w:rPr>
          <w:rFonts w:ascii="Arial" w:eastAsia="Arial" w:hAnsi="Arial" w:cs="Arial"/>
        </w:rPr>
        <w:t>,</w:t>
      </w:r>
      <w:r w:rsidRPr="00DB55B1">
        <w:rPr>
          <w:rFonts w:ascii="Arial" w:eastAsia="Arial" w:hAnsi="Arial" w:cs="Arial"/>
        </w:rPr>
        <w:t xml:space="preserve"> suggesting that other strong drivers, such as dispersal</w:t>
      </w:r>
      <w:r w:rsidR="001E6B89" w:rsidRPr="00DB55B1">
        <w:rPr>
          <w:rFonts w:ascii="Arial" w:eastAsia="Arial" w:hAnsi="Arial" w:cs="Arial"/>
        </w:rPr>
        <w:t xml:space="preserve"> </w:t>
      </w:r>
      <w:r w:rsidR="001E6B89" w:rsidRPr="00DB55B1">
        <w:rPr>
          <w:rFonts w:ascii="Arial" w:eastAsia="Arial" w:hAnsi="Arial" w:cs="Arial"/>
        </w:rPr>
        <w:fldChar w:fldCharType="begin"/>
      </w:r>
      <w:r w:rsidR="00785E72">
        <w:rPr>
          <w:rFonts w:ascii="Arial" w:eastAsia="Arial" w:hAnsi="Arial" w:cs="Arial"/>
        </w:rPr>
        <w:instrText xml:space="preserve"> ADDIN ZOTERO_ITEM CSL_CITATION {"citationID":"dsCiguBj","properties":{"formattedCitation":"(Russell {\\i{}et al.}, 2019; Vannette {\\i{}et al.}, 2021)","plainCitation":"(Russell et al., 2019; Vannette et al., 2021)","noteIndex":0},"citationItems":[{"id":614,"uris":["http://zotero.org/users/6808850/items/VQ8Z9CX2"],"itemData":{"id":614,"type":"article-journal","abstract":"Variation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id":675,"uris":["http://zotero.org/users/6808850/items/PLEZEXGB"],"itemData":{"id":675,"type":"article-journal","abstract":"Dispersal is central to the ecology and evolution of spatially structured communities. While flower microbial communities are spatially structured among floral organs, how dispersal vectors distribute microbes among floral organs is unknown. Pollinators are recognized as key microbial vectors, but effects of their different foraging behaviors on transfer dynamics among flowers or different floral organs are not known. We asked how foraging behaviors of a model pollinator (Bombus impatiens) affect acquisition and dispersal of microbes among flower organs. We used monkeyflowers (Mimulus guttatus) to examine dispersal within a natural context and artificial flowers to test how common bee foraging behaviors (nectaring, buzzing, or scrabbling) shaped dispersal of a green fluorescent protein-labeled bacteria, Pseudomonas fluorescens. Bees acquired 1% of a flower's microbes and dispersed 31% of acquired microbes to the next flower. All bees acquired microbes, and 85% and 76% of bees dispersed microbes to live and artificial flowers, respectively. Microbes acquired from the corolla were mainly deposited on the corolla, followed by the stamens, and least on the nectary/pistil. Bee foraging behavior affected acquisition, with scrabbling for pollen resulting in 23% more microbes acquired than nectaring, and with buzzing for pollen resulting in a 79% slower rate of microbial acquisition relative to scrabbling. Bee foraging behavior also affected deposition but depended on the floral organ: Scrabbling and buzzing for pollen led to greater deposition than nectaring for corolla and stamen but not nectary. Our results have implications for transmission of beneficial and pathogenic microbes among plants and pollinators, and thus the ecology and evolution of floral microbial communities.","container-title":"Ecosphere","DOI":"10.1002/ecs2.2714","ISSN":"2150-8925","issue":"5","language":"en","note":"_eprint: https://onlinelibrary.wiley.com/doi/pdf/10.1002/ecs2.2714","page":"e02714","source":"Wiley Online Library","title":"Movers and shakers: Bumble bee foraging behavior shapes the dispersal of microbes among and within flowers","title-short":"Movers and shakers","volume":"10","author":[{"family":"Russell","given":"Avery L."},{"family":"Rebolleda-Gómez","given":"María"},{"family":"Shaible","given":"Tierney Marie"},{"family":"Ashman","given":"Tia-Lynn"}],"issued":{"date-parts":[["2019"]]}}}],"schema":"https://github.com/citation-style-language/schema/raw/master/csl-citation.json"} </w:instrText>
      </w:r>
      <w:r w:rsidR="001E6B89" w:rsidRPr="00DB55B1">
        <w:rPr>
          <w:rFonts w:ascii="Arial" w:eastAsia="Arial" w:hAnsi="Arial" w:cs="Arial"/>
        </w:rPr>
        <w:fldChar w:fldCharType="separate"/>
      </w:r>
      <w:r w:rsidR="00785E72" w:rsidRPr="00785E72">
        <w:rPr>
          <w:rFonts w:ascii="Arial" w:hAnsi="Arial" w:cs="Arial"/>
          <w:szCs w:val="24"/>
        </w:rPr>
        <w:t xml:space="preserve">(Russell </w:t>
      </w:r>
      <w:r w:rsidR="00785E72" w:rsidRPr="00785E72">
        <w:rPr>
          <w:rFonts w:ascii="Arial" w:hAnsi="Arial" w:cs="Arial"/>
          <w:i/>
          <w:iCs/>
          <w:szCs w:val="24"/>
        </w:rPr>
        <w:t>et al.</w:t>
      </w:r>
      <w:r w:rsidR="00785E72" w:rsidRPr="00785E72">
        <w:rPr>
          <w:rFonts w:ascii="Arial" w:hAnsi="Arial" w:cs="Arial"/>
          <w:szCs w:val="24"/>
        </w:rPr>
        <w:t xml:space="preserve">, 2019; Vannette </w:t>
      </w:r>
      <w:r w:rsidR="00785E72" w:rsidRPr="00785E72">
        <w:rPr>
          <w:rFonts w:ascii="Arial" w:hAnsi="Arial" w:cs="Arial"/>
          <w:i/>
          <w:iCs/>
          <w:szCs w:val="24"/>
        </w:rPr>
        <w:t>et al.</w:t>
      </w:r>
      <w:r w:rsidR="00785E72" w:rsidRPr="00785E72">
        <w:rPr>
          <w:rFonts w:ascii="Arial" w:hAnsi="Arial" w:cs="Arial"/>
          <w:szCs w:val="24"/>
        </w:rPr>
        <w:t>, 2021)</w:t>
      </w:r>
      <w:r w:rsidR="001E6B89" w:rsidRPr="00DB55B1">
        <w:rPr>
          <w:rFonts w:ascii="Arial" w:eastAsia="Arial" w:hAnsi="Arial" w:cs="Arial"/>
        </w:rPr>
        <w:fldChar w:fldCharType="end"/>
      </w:r>
      <w:r w:rsidR="003405A7" w:rsidRPr="00DB55B1">
        <w:rPr>
          <w:rFonts w:ascii="Arial" w:eastAsia="Arial" w:hAnsi="Arial" w:cs="Arial"/>
        </w:rPr>
        <w:t xml:space="preserve">, </w:t>
      </w:r>
      <w:r w:rsidR="00C42D59" w:rsidRPr="00DB55B1">
        <w:rPr>
          <w:rFonts w:ascii="Arial" w:eastAsia="Arial" w:hAnsi="Arial" w:cs="Arial"/>
        </w:rPr>
        <w:t>competitive</w:t>
      </w:r>
      <w:r w:rsidRPr="00DB55B1">
        <w:rPr>
          <w:rFonts w:ascii="Arial" w:eastAsia="Arial" w:hAnsi="Arial" w:cs="Arial"/>
        </w:rPr>
        <w:t xml:space="preserve"> ability</w:t>
      </w:r>
      <w:r w:rsidR="009F45BC" w:rsidRPr="00DB55B1">
        <w:rPr>
          <w:rFonts w:ascii="Arial" w:eastAsia="Arial" w:hAnsi="Arial" w:cs="Arial"/>
        </w:rPr>
        <w:t xml:space="preserve"> </w:t>
      </w:r>
      <w:r w:rsidR="00D80DF5" w:rsidRPr="00DB55B1">
        <w:rPr>
          <w:rFonts w:ascii="Arial" w:eastAsia="Arial" w:hAnsi="Arial" w:cs="Arial"/>
        </w:rPr>
        <w:fldChar w:fldCharType="begin"/>
      </w:r>
      <w:r w:rsidR="00785E72">
        <w:rPr>
          <w:rFonts w:ascii="Arial" w:eastAsia="Arial" w:hAnsi="Arial" w:cs="Arial"/>
        </w:rPr>
        <w:instrText xml:space="preserve"> ADDIN ZOTERO_ITEM CSL_CITATION {"citationID":"LYdV4nMv","properties":{"formattedCitation":"(Fukami, 2015; Dhami {\\i{}et al.}, 2016)","plainCitation":"(Fukami, 2015; Dhami et al., 2016)","noteIndex":0},"citationItems":[{"id":19,"uris":["http://zotero.org/users/6808850/items/MVNLYLLP"],"itemData":{"id":19,"type":"article-journal","abstract":"Priority effects, in which the order of species arrival dictates community assembly, can have a major influence on species diversity, but the genetic basis of priority effects remains unknown. Here, we suggest that nitrogen scavenging genes previously considered responsible for starvation avoidance may drive priority effects by causing rapid resource depletion. Using single-molecule sequencing, we de novo assembled the genome of the nectar-colonizing yeast, Metschnikowia reukaufii, across eight scaffolds and complete mitochondrion, with gap-free coverage over gene spaces. We found a high rate of tandem gene duplication in this genome, enriched for nitrogen metabolism and transport. Both high-capacity amino acid importers, GAP1 and PUT4, present as tandem gene arrays, were highly expressed in synthetic nectar and regulated by the availability and quality of amino acids. In experiments with competitive nectar yeast, Candida rancensis, amino acid addition alleviated suppression of C. rancensis by early arrival of M. reukaufii, corroborating that amino acid scavenging may contribute to priority effects. Because niche pre-emption via rapid resource depletion may underlie priority effects in a broad range of microbial, plant and animal communities, nutrient scavenging genes like the ones we considered here may be broadly relevant to understanding priority effects.","container-title":"Proceedings of the Royal Society B: Biological Sciences","DOI":"10.1098/rspb.2016.1455","issue":"1840","journalAbbreviation":"Proceedings of the Royal Society B: Biological Sciences","note":"publisher: Royal Society","source":"royalsocietypublishing.org (Atypon)","title":"Genetic basis of priority effects: insights from nectar yeast","title-short":"Genetic basis of priority effects","URL":"https://royalsocietypublishing.org/doi/full/10.1098/rspb.2016.1455","volume":"283","author":[{"family":"Dhami","given":"Manpreet K."},{"family":"Hartwig","given":"Thomas"},{"family":"Fukami","given":"Tadashi"}],"accessed":{"date-parts":[["2021",3,3]]},"issued":{"date-parts":[["2016",10,12]]}}},{"id":605,"uris":["http://zotero.org/users/6808850/items/UPNL3QUA"],"itemData":{"id":605,"type":"article-journal","abstract":"The order and timing of species immigration during community assembly can affect species abundances at multiple spatial scales. Known as priority effects, these effects cause historical contingency in the structure and function of communities, resulting in alternative stable states, alternative transient states, or compositional cycles. The mechanisms of priority effects fall into two categories, niche preemption and niche modification, and the conditions for historical contingency by priority effects can be organized into two groups, those regarding regional species pool properties and those regarding local population dynamics. Specifically, two requirements must be satisfied for historical contingency to occur: The regional pool contains species that can together cause priority effects, and local dynamics are rapid enough for early-arriving species to preempt or modify niches before other species arrive. Organizing current knowledge this way reveals an outstanding key question: How are regional species pools that yield priority effects generated and maintained?","container-title":"Annual Review of Ecology, Evolution, and Systematics","DOI":"10.1146/annurev-ecolsys-110411-160340","issue":"1","note":"_eprint: https://doi.org/10.1146/annurev-ecolsys-110411-160340","page":"1-23","source":"Annual Reviews","title":"Historical Contingency in Community Assembly: Integrating Niches, Species Pools, and Priority Effects","title-short":"Historical Contingency in Community Assembly","volume":"46","author":[{"family":"Fukami","given":"Tadashi"}],"issued":{"date-parts":[["2015"]]}}}],"schema":"https://github.com/citation-style-language/schema/raw/master/csl-citation.json"} </w:instrText>
      </w:r>
      <w:r w:rsidR="00D80DF5" w:rsidRPr="00DB55B1">
        <w:rPr>
          <w:rFonts w:ascii="Arial" w:eastAsia="Arial" w:hAnsi="Arial" w:cs="Arial"/>
        </w:rPr>
        <w:fldChar w:fldCharType="separate"/>
      </w:r>
      <w:r w:rsidR="00785E72" w:rsidRPr="00785E72">
        <w:rPr>
          <w:rFonts w:ascii="Arial" w:hAnsi="Arial" w:cs="Arial"/>
          <w:szCs w:val="24"/>
        </w:rPr>
        <w:t xml:space="preserve">(Fukami, 2015; Dhami </w:t>
      </w:r>
      <w:r w:rsidR="00785E72" w:rsidRPr="00785E72">
        <w:rPr>
          <w:rFonts w:ascii="Arial" w:hAnsi="Arial" w:cs="Arial"/>
          <w:i/>
          <w:iCs/>
          <w:szCs w:val="24"/>
        </w:rPr>
        <w:t>et al.</w:t>
      </w:r>
      <w:r w:rsidR="00785E72" w:rsidRPr="00785E72">
        <w:rPr>
          <w:rFonts w:ascii="Arial" w:hAnsi="Arial" w:cs="Arial"/>
          <w:szCs w:val="24"/>
        </w:rPr>
        <w:t>, 2016)</w:t>
      </w:r>
      <w:r w:rsidR="00D80DF5" w:rsidRPr="00DB55B1">
        <w:rPr>
          <w:rFonts w:ascii="Arial" w:eastAsia="Arial" w:hAnsi="Arial" w:cs="Arial"/>
        </w:rPr>
        <w:fldChar w:fldCharType="end"/>
      </w:r>
      <w:r w:rsidRPr="00DB55B1">
        <w:rPr>
          <w:rFonts w:ascii="Arial" w:eastAsia="Arial" w:hAnsi="Arial" w:cs="Arial"/>
        </w:rPr>
        <w:t xml:space="preserve">, </w:t>
      </w:r>
      <w:r w:rsidR="003405A7" w:rsidRPr="00DB55B1">
        <w:rPr>
          <w:rFonts w:ascii="Arial" w:eastAsia="Arial" w:hAnsi="Arial" w:cs="Arial"/>
        </w:rPr>
        <w:t xml:space="preserve">or </w:t>
      </w:r>
      <w:r w:rsidR="009452C3" w:rsidRPr="00DB55B1">
        <w:rPr>
          <w:rFonts w:ascii="Arial" w:eastAsia="Arial" w:hAnsi="Arial" w:cs="Arial"/>
        </w:rPr>
        <w:t xml:space="preserve">intraspecific variation in microbial sensitivity to </w:t>
      </w:r>
      <w:r w:rsidR="003405A7" w:rsidRPr="00DB55B1">
        <w:rPr>
          <w:rFonts w:ascii="Arial" w:eastAsia="Arial" w:hAnsi="Arial" w:cs="Arial"/>
        </w:rPr>
        <w:t xml:space="preserve">NACs, </w:t>
      </w:r>
      <w:r w:rsidRPr="00DB55B1">
        <w:rPr>
          <w:rFonts w:ascii="Arial" w:eastAsia="Arial" w:hAnsi="Arial" w:cs="Arial"/>
        </w:rPr>
        <w:t>also contribut</w:t>
      </w:r>
      <w:r w:rsidR="004F19FC" w:rsidRPr="00DB55B1">
        <w:rPr>
          <w:rFonts w:ascii="Arial" w:eastAsia="Arial" w:hAnsi="Arial" w:cs="Arial"/>
        </w:rPr>
        <w:t xml:space="preserve">e </w:t>
      </w:r>
      <w:r w:rsidRPr="00DB55B1">
        <w:rPr>
          <w:rFonts w:ascii="Arial" w:eastAsia="Arial" w:hAnsi="Arial" w:cs="Arial"/>
        </w:rPr>
        <w:t xml:space="preserve">to low </w:t>
      </w:r>
      <w:r w:rsidR="003405A7" w:rsidRPr="00DB55B1">
        <w:rPr>
          <w:rFonts w:ascii="Arial" w:eastAsia="Arial" w:hAnsi="Arial" w:cs="Arial"/>
        </w:rPr>
        <w:t xml:space="preserve">species </w:t>
      </w:r>
      <w:r w:rsidRPr="00DB55B1">
        <w:rPr>
          <w:rFonts w:ascii="Arial" w:eastAsia="Arial" w:hAnsi="Arial" w:cs="Arial"/>
        </w:rPr>
        <w:t>diversity in floral microbial communities</w:t>
      </w:r>
      <w:r w:rsidR="003713A2" w:rsidRPr="00DB55B1">
        <w:rPr>
          <w:rFonts w:ascii="Arial" w:eastAsia="Arial" w:hAnsi="Arial" w:cs="Arial"/>
        </w:rPr>
        <w:fldChar w:fldCharType="begin"/>
      </w:r>
      <w:r w:rsidR="00785E72">
        <w:rPr>
          <w:rFonts w:ascii="Arial" w:eastAsia="Arial" w:hAnsi="Arial" w:cs="Arial"/>
        </w:rPr>
        <w:instrText xml:space="preserve"> ADDIN ZOTERO_ITEM CSL_CITATION {"citationID":"gHfQr2Lw","properties":{"formattedCitation":"(Herrera {\\i{}et al.}, 2014; Dhami {\\i{}et al.}, 2018)","plainCitation":"(Herrera et al., 2014; Dhami et al., 2018)","noteIndex":0},"citationItems":[{"id":739,"uris":["http://zotero.org/users/6808850/items/DFNTR37D"],"itemData":{"id":739,"type":"article-journal","abstract":"Both dispersal limitation and environmental sorting can affect genetic variation in populations, but their contribution remains unclear, particularly in microbes. We sought to determine the contribution of geographic distance (as a proxy for dispersal limitation) and phenotypic traits (as a proxy for environmental sorting), including morphology, metabolic ability and interspecific competitiveness, to the genotypic diversity in a nectar yeast species, Metschnikowia reukaufii. To measure genotypic diversity, we sequenced the genomes of 102 strains of M. reukaufii isolated from the floral nectar of hummingbird-pollinated shrub, Mimulus aurantiacus, along a 200-km coastline in California. Intraspecific genetic variation showed no detectable relationship with geographic distance, but could be grouped into three distinct lineages that correlated with metabolic ability and interspecific competitiveness. Despite ample evidence for strong competitive interactions within and among nectar yeasts, a full spectrum of the genotypic and phenotypic diversity observed across the 200-km coastline was represented even at a scale as small as 200 m. Further, more competitive strains were not necessarily more abundant. These results suggest that dispersal limitation and environmental sorting might not fully explain intraspecific diversity in this microbe and highlight the need to also consider other ecological factors such as trade-offs, source-sink dynamics and niche modification.","container-title":"Molecular Ecology","DOI":"10.1111/mec.14535","ISSN":"1365-294X","issue":"8","language":"en","note":"_eprint: https://onlinelibrary.wiley.com/doi/pdf/10.1111/mec.14535","page":"2067-2076","source":"Wiley Online Library","title":"Genomic diversity of a nectar yeast clusters into metabolically, but not geographically, distinct lineages","volume":"27","author":[{"family":"Dhami","given":"Manpreet K."},{"family":"Hartwig","given":"Thomas"},{"family":"Letten","given":"Andrew D."},{"family":"Banf","given":"Michael"},{"family":"Fukami","given":"Tadashi"}],"issued":{"date-parts":[["2018"]]}}},{"id":736,"uris":["http://zotero.org/users/6808850/items/G6TTKGNM"],"itemData":{"id":736,"type":"article-journal","abstract":"Environmental heterogeneity has been often suggested as a major driving force preserving genetic variation in clonal microorganisms. This study examines this hypothesis for the specialized nectar-dwelling, clonal yeast Metschnikowia reukaufii (Ascomycota,Saccharomycetales). We examined whether M. reukaufii subpopulations associated with flowers of different host plant species, and different individuals of the same host species, differed in genetic characteristics. Amplified fragment length polymorphisms (AFLP) fingerprints of M. reukaufii strains isolated from floral nectar of different host species and individuals sampled at different spatial scales revealed a strong host-mediated component of genetic and genotypic diversity at all scales considered. Genotypes were nonrandomly distributed among flowers of different species and, in the case of the single host species studied in detail (Helleborus foetidus), also among flowers of conspecific individuals coexisting locally. These host-mediated patterns of genetic structuring are compatible with those expected under the diversifying selection hypothesis for the maintenance of local and regional genetic diversity in clonal organisms. It is proposed that a combination of intrafloral selection and biased pollinator-mediated migration may ultimately account for observed host-mediated genetic structuring in populations of M. reukaufii.","container-title":"FEMS Microbiology Ecology","DOI":"10.1111/1574-6941.12245","ISSN":"0168-6496","issue":"3","journalAbbreviation":"FEMS Microbiology Ecology","page":"568-575","source":"Silverchair","title":"Nonrandom genotype distribution among floral hosts contributes to local and regional genetic diversity in the nectar–living yeast Metschnikowia reukaufii","volume":"87","author":[{"family":"Herrera","given":"Carlos M."},{"family":"Pozo","given":"María I."},{"family":"Bazaga","given":"Pilar"}],"issued":{"date-parts":[["2014",3,1]]}}}],"schema":"https://github.com/citation-style-language/schema/raw/master/csl-citation.json"} </w:instrText>
      </w:r>
      <w:r w:rsidR="003713A2" w:rsidRPr="00DB55B1">
        <w:rPr>
          <w:rFonts w:ascii="Arial" w:eastAsia="Arial" w:hAnsi="Arial" w:cs="Arial"/>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2014; Dhami </w:t>
      </w:r>
      <w:r w:rsidR="00785E72" w:rsidRPr="00785E72">
        <w:rPr>
          <w:rFonts w:ascii="Arial" w:hAnsi="Arial" w:cs="Arial"/>
          <w:i/>
          <w:iCs/>
          <w:szCs w:val="24"/>
        </w:rPr>
        <w:t>et al.</w:t>
      </w:r>
      <w:r w:rsidR="00785E72" w:rsidRPr="00785E72">
        <w:rPr>
          <w:rFonts w:ascii="Arial" w:hAnsi="Arial" w:cs="Arial"/>
          <w:szCs w:val="24"/>
        </w:rPr>
        <w:t>, 2018)</w:t>
      </w:r>
      <w:r w:rsidR="003713A2" w:rsidRPr="00DB55B1">
        <w:rPr>
          <w:rFonts w:ascii="Arial" w:eastAsia="Arial" w:hAnsi="Arial" w:cs="Arial"/>
        </w:rPr>
        <w:fldChar w:fldCharType="end"/>
      </w:r>
      <w:r w:rsidRPr="00DB55B1">
        <w:rPr>
          <w:rFonts w:ascii="Arial" w:eastAsia="Arial" w:hAnsi="Arial" w:cs="Arial"/>
        </w:rPr>
        <w:t>.</w:t>
      </w:r>
      <w:r w:rsidR="00841336" w:rsidRPr="00DB55B1">
        <w:rPr>
          <w:rFonts w:ascii="Arial" w:eastAsia="Arial" w:hAnsi="Arial" w:cs="Arial"/>
        </w:rPr>
        <w:t xml:space="preserve"> Finally, given our result that nectar secondary chemistry can affect microbial growth, </w:t>
      </w:r>
      <w:r w:rsidR="00E10651">
        <w:rPr>
          <w:rFonts w:ascii="Arial" w:eastAsia="Arial" w:hAnsi="Arial" w:cs="Arial"/>
        </w:rPr>
        <w:t xml:space="preserve">and may affect yeasts to a lesser extent than bacteria, </w:t>
      </w:r>
      <w:r w:rsidR="00841336" w:rsidRPr="00DB55B1">
        <w:rPr>
          <w:rFonts w:ascii="Arial" w:eastAsia="Arial" w:hAnsi="Arial" w:cs="Arial"/>
        </w:rPr>
        <w:t xml:space="preserve">characterizing variation in antimicrobial potential among plant populations and species may allow a better understanding of how microbes, pollinators and other forces shape the ecology and evolution of nectar traits. </w:t>
      </w:r>
    </w:p>
    <w:p w14:paraId="2713FB58" w14:textId="7921545C" w:rsidR="008A4BBE" w:rsidRPr="00DB55B1" w:rsidRDefault="008A4BBE" w:rsidP="00FD0250">
      <w:pPr>
        <w:spacing w:after="0" w:line="360" w:lineRule="auto"/>
        <w:rPr>
          <w:rFonts w:ascii="Arial" w:eastAsia="Arial" w:hAnsi="Arial" w:cs="Arial"/>
        </w:rPr>
      </w:pPr>
    </w:p>
    <w:p w14:paraId="53735152" w14:textId="77777777" w:rsidR="00B827BE" w:rsidRPr="009D705F" w:rsidRDefault="00B827BE" w:rsidP="00FD0250">
      <w:pPr>
        <w:spacing w:after="0" w:line="360" w:lineRule="auto"/>
        <w:rPr>
          <w:rFonts w:ascii="Arial" w:eastAsia="Arial" w:hAnsi="Arial" w:cs="Arial"/>
          <w:u w:val="single"/>
        </w:rPr>
      </w:pPr>
      <w:r w:rsidRPr="009D705F">
        <w:rPr>
          <w:rFonts w:ascii="Arial" w:eastAsia="Arial" w:hAnsi="Arial" w:cs="Arial"/>
          <w:u w:val="single"/>
        </w:rPr>
        <w:t>Acknowledgements</w:t>
      </w:r>
      <w:r>
        <w:rPr>
          <w:rFonts w:ascii="Arial" w:eastAsia="Arial" w:hAnsi="Arial" w:cs="Arial"/>
          <w:u w:val="single"/>
        </w:rPr>
        <w:t>:</w:t>
      </w:r>
    </w:p>
    <w:p w14:paraId="0A038BFC" w14:textId="589A4037" w:rsidR="00B827BE" w:rsidDel="00E773E1" w:rsidRDefault="00B827BE" w:rsidP="00FD0250">
      <w:pPr>
        <w:spacing w:after="0" w:line="360" w:lineRule="auto"/>
        <w:rPr>
          <w:del w:id="204" w:author="Tobias Mueller" w:date="2022-08-11T08:15:00Z"/>
          <w:rFonts w:ascii="Arial" w:eastAsia="Arial" w:hAnsi="Arial" w:cs="Arial"/>
        </w:rPr>
      </w:pPr>
      <w:r w:rsidRPr="00DB55B1">
        <w:rPr>
          <w:rFonts w:ascii="Arial" w:eastAsia="Arial" w:hAnsi="Arial" w:cs="Arial"/>
        </w:rPr>
        <w:t xml:space="preserve">We especially thank Anthony Schmitt and Clay Carter for isolating and providing the BrLTP2.1 protein and for their early comments on experimental direction. We would like to thank members of the Vannette lab including Shawn Christensen, Amber Crowley-Gall, Marshall McMunn, and Danielle Rutkowski, as well as Kate LeCroy and Scott McArt for their feedback and comments on the manuscript. </w:t>
      </w:r>
    </w:p>
    <w:p w14:paraId="309E6874" w14:textId="4F896052" w:rsidR="00F47FB6" w:rsidDel="00E773E1" w:rsidRDefault="00F47FB6" w:rsidP="00FD0250">
      <w:pPr>
        <w:spacing w:after="0" w:line="360" w:lineRule="auto"/>
        <w:rPr>
          <w:del w:id="205" w:author="Tobias Mueller" w:date="2022-08-11T08:15:00Z"/>
          <w:rFonts w:ascii="Arial" w:eastAsia="Arial" w:hAnsi="Arial" w:cs="Arial"/>
        </w:rPr>
      </w:pPr>
    </w:p>
    <w:p w14:paraId="64796CCF" w14:textId="37B5ECFF" w:rsidR="00F47FB6" w:rsidRDefault="00F47FB6" w:rsidP="00F47FB6">
      <w:pPr>
        <w:spacing w:after="0" w:line="360" w:lineRule="auto"/>
        <w:rPr>
          <w:ins w:id="206" w:author="Tobias Mueller" w:date="2022-08-11T08:00:00Z"/>
          <w:rFonts w:ascii="Arial" w:eastAsia="Arial" w:hAnsi="Arial" w:cs="Arial"/>
        </w:rPr>
      </w:pPr>
    </w:p>
    <w:p w14:paraId="73E263AF" w14:textId="77777777" w:rsidR="006A37B4" w:rsidRPr="00DB55B1" w:rsidRDefault="006A37B4" w:rsidP="00F47FB6">
      <w:pPr>
        <w:spacing w:after="0" w:line="360" w:lineRule="auto"/>
        <w:rPr>
          <w:rFonts w:ascii="Arial" w:eastAsia="Arial" w:hAnsi="Arial" w:cs="Arial"/>
        </w:rPr>
      </w:pPr>
    </w:p>
    <w:p w14:paraId="215036EA" w14:textId="69AB35A6" w:rsidR="00F47FB6" w:rsidRPr="00DB55B1" w:rsidDel="006D5E7E" w:rsidRDefault="00F47FB6" w:rsidP="00F47FB6">
      <w:pPr>
        <w:spacing w:after="0" w:line="360" w:lineRule="auto"/>
        <w:rPr>
          <w:del w:id="207" w:author="Tobias Mueller" w:date="2022-08-11T08:23:00Z"/>
          <w:rFonts w:ascii="Arial" w:eastAsia="Arial" w:hAnsi="Arial" w:cs="Arial"/>
        </w:rPr>
      </w:pPr>
      <w:del w:id="208" w:author="Tobias Mueller" w:date="2022-08-11T08:23:00Z">
        <w:r w:rsidDel="006D5E7E">
          <w:rPr>
            <w:rFonts w:ascii="Arial" w:eastAsia="Arial" w:hAnsi="Arial" w:cs="Arial"/>
            <w:b/>
            <w:color w:val="000000"/>
          </w:rPr>
          <w:delText>Experimental procedure</w:delText>
        </w:r>
      </w:del>
    </w:p>
    <w:p w14:paraId="1D577033" w14:textId="7CB68C2B" w:rsidR="00F47FB6" w:rsidRPr="00DB55B1" w:rsidDel="006D5E7E" w:rsidRDefault="00F47FB6" w:rsidP="00F47FB6">
      <w:pPr>
        <w:spacing w:after="0" w:line="360" w:lineRule="auto"/>
        <w:rPr>
          <w:del w:id="209" w:author="Tobias Mueller" w:date="2022-08-11T08:23:00Z"/>
          <w:rFonts w:ascii="Arial" w:eastAsia="Arial" w:hAnsi="Arial" w:cs="Arial"/>
        </w:rPr>
      </w:pPr>
      <w:del w:id="210" w:author="Tobias Mueller" w:date="2022-08-11T08:23:00Z">
        <w:r w:rsidRPr="00DB55B1" w:rsidDel="006D5E7E">
          <w:rPr>
            <w:rFonts w:ascii="Arial" w:eastAsia="Arial" w:hAnsi="Arial" w:cs="Arial"/>
            <w:i/>
            <w:color w:val="000000"/>
          </w:rPr>
          <w:delText>Microbial strains </w:delText>
        </w:r>
      </w:del>
    </w:p>
    <w:p w14:paraId="3E78090D" w14:textId="40FE43D7" w:rsidR="00F47FB6" w:rsidRPr="00DB55B1" w:rsidDel="006D5E7E" w:rsidRDefault="00F47FB6" w:rsidP="00F47FB6">
      <w:pPr>
        <w:spacing w:after="0" w:line="360" w:lineRule="auto"/>
        <w:rPr>
          <w:del w:id="211" w:author="Tobias Mueller" w:date="2022-08-11T08:23:00Z"/>
          <w:rFonts w:ascii="Arial" w:eastAsia="Arial" w:hAnsi="Arial" w:cs="Arial"/>
          <w:color w:val="000000"/>
        </w:rPr>
      </w:pPr>
      <w:del w:id="212" w:author="Tobias Mueller" w:date="2022-08-11T08:23:00Z">
        <w:r w:rsidRPr="00DB55B1" w:rsidDel="006D5E7E">
          <w:rPr>
            <w:rFonts w:ascii="Arial" w:eastAsia="Arial" w:hAnsi="Arial" w:cs="Arial"/>
            <w:color w:val="000000"/>
          </w:rPr>
          <w:delText xml:space="preserve">We tested the effects of nectar compounds on the growth of the yeasts </w:delText>
        </w:r>
        <w:r w:rsidRPr="00DB55B1" w:rsidDel="006D5E7E">
          <w:rPr>
            <w:rFonts w:ascii="Arial" w:eastAsia="Arial" w:hAnsi="Arial" w:cs="Arial"/>
            <w:i/>
            <w:color w:val="000000"/>
          </w:rPr>
          <w:delText xml:space="preserve">Metschnikowia reukaufii, Aureobasidium pullulans, Starmerella bombi, Rhodotorula fujisanensis, Saccharomyces </w:delText>
        </w:r>
        <w:r w:rsidRPr="00DB55B1" w:rsidDel="006D5E7E">
          <w:rPr>
            <w:rFonts w:ascii="Arial" w:eastAsia="Arial" w:hAnsi="Arial" w:cs="Arial"/>
            <w:i/>
            <w:color w:val="000000"/>
          </w:rPr>
          <w:lastRenderedPageBreak/>
          <w:delText xml:space="preserve">cerevisiae, Zygosaccharomyces bailii, </w:delText>
        </w:r>
        <w:r w:rsidRPr="00DB55B1" w:rsidDel="006D5E7E">
          <w:rPr>
            <w:rFonts w:ascii="Arial" w:eastAsia="Arial" w:hAnsi="Arial" w:cs="Arial"/>
            <w:color w:val="000000"/>
          </w:rPr>
          <w:delText xml:space="preserve">and the bacteria, </w:delText>
        </w:r>
        <w:r w:rsidRPr="00DB55B1" w:rsidDel="006D5E7E">
          <w:rPr>
            <w:rFonts w:ascii="Arial" w:eastAsia="Arial" w:hAnsi="Arial" w:cs="Arial"/>
            <w:i/>
            <w:color w:val="000000"/>
          </w:rPr>
          <w:delText>Acinetobacter nectaris, Rosenbergiella nectarea, Bacillus subtilis, Pantoea agglomerans, Pseudomonas mandelii, Pectobacterium carotovorum.</w:delText>
        </w:r>
        <w:r w:rsidRPr="00DB55B1" w:rsidDel="006D5E7E">
          <w:rPr>
            <w:rFonts w:ascii="Arial" w:eastAsia="Arial" w:hAnsi="Arial" w:cs="Arial"/>
            <w:color w:val="000000"/>
          </w:rPr>
          <w:delText xml:space="preserve"> Th</w:delText>
        </w:r>
        <w:r w:rsidRPr="00DB55B1" w:rsidDel="006D5E7E">
          <w:rPr>
            <w:rFonts w:ascii="Arial" w:eastAsia="Arial" w:hAnsi="Arial" w:cs="Arial"/>
          </w:rPr>
          <w:delText>e species assayed include</w:delText>
        </w:r>
        <w:r w:rsidRPr="00DB55B1" w:rsidDel="006D5E7E">
          <w:rPr>
            <w:rFonts w:ascii="Arial" w:eastAsia="Arial" w:hAnsi="Arial" w:cs="Arial"/>
            <w:color w:val="000000"/>
          </w:rPr>
          <w:delText xml:space="preserve"> microbes commonly isolated from nectar, pollinators, and the environment (Table 1)</w:delText>
        </w:r>
        <w:r w:rsidRPr="00DB55B1" w:rsidDel="006D5E7E">
          <w:rPr>
            <w:rFonts w:ascii="Arial" w:eastAsia="Arial" w:hAnsi="Arial" w:cs="Arial"/>
          </w:rPr>
          <w:delText>.</w:delText>
        </w:r>
      </w:del>
    </w:p>
    <w:p w14:paraId="1E001E3A" w14:textId="757D6259" w:rsidR="00F47FB6" w:rsidRPr="00DB55B1" w:rsidDel="006D5E7E" w:rsidRDefault="00F47FB6" w:rsidP="00F47FB6">
      <w:pPr>
        <w:spacing w:after="0" w:line="360" w:lineRule="auto"/>
        <w:rPr>
          <w:del w:id="213" w:author="Tobias Mueller" w:date="2022-08-11T08:23:00Z"/>
          <w:moveFrom w:id="214" w:author="Tobias Mueller" w:date="2022-08-11T08:08:00Z"/>
          <w:rFonts w:ascii="Arial" w:eastAsia="Arial" w:hAnsi="Arial" w:cs="Arial"/>
        </w:rPr>
      </w:pPr>
      <w:moveFromRangeStart w:id="215" w:author="Tobias Mueller" w:date="2022-08-11T08:08:00Z" w:name="move111097724"/>
    </w:p>
    <w:p w14:paraId="05945D22" w14:textId="5DDF2356" w:rsidR="00F47FB6" w:rsidRPr="005A60F3" w:rsidDel="006D5E7E" w:rsidRDefault="00F47FB6" w:rsidP="00F47FB6">
      <w:pPr>
        <w:spacing w:after="0" w:line="360" w:lineRule="auto"/>
        <w:rPr>
          <w:del w:id="216" w:author="Tobias Mueller" w:date="2022-08-11T08:23:00Z"/>
          <w:moveFrom w:id="217" w:author="Tobias Mueller" w:date="2022-08-11T08:08:00Z"/>
          <w:rFonts w:ascii="Arial" w:eastAsia="Arial" w:hAnsi="Arial" w:cs="Arial"/>
          <w:color w:val="C00000"/>
        </w:rPr>
      </w:pPr>
      <w:moveFrom w:id="218" w:author="Tobias Mueller" w:date="2022-08-11T08:08:00Z">
        <w:del w:id="219" w:author="Tobias Mueller" w:date="2022-08-11T08:23:00Z">
          <w:r w:rsidRPr="00DB55B1" w:rsidDel="006D5E7E">
            <w:rPr>
              <w:rFonts w:ascii="Arial" w:eastAsia="Arial" w:hAnsi="Arial" w:cs="Arial"/>
            </w:rPr>
            <w:delText>To standardize microbial density across treatments, we created master microbial suspensions. First, we grew microbial stocks for three days on Yeast Media Agar (YMA) containing chloramphenicol (at 100 mg/L to reduce bacterial growth) or fructose enhanced Trypticase Soy Agar (TSA) containing cycloheximide (at 100 mg/L to reduce fungal growth) for fungi and bacteria respectively</w:delText>
          </w:r>
          <w:r w:rsidDel="006D5E7E">
            <w:rPr>
              <w:rFonts w:ascii="Arial" w:eastAsia="Arial" w:hAnsi="Arial" w:cs="Arial"/>
            </w:rPr>
            <w:delText xml:space="preserve"> </w:delText>
          </w:r>
          <w:r w:rsidRPr="00DB55B1" w:rsidDel="006D5E7E">
            <w:rPr>
              <w:rFonts w:ascii="Arial" w:eastAsia="Arial" w:hAnsi="Arial" w:cs="Arial"/>
            </w:rPr>
            <w:delText xml:space="preserve">(Supplemental </w:delText>
          </w:r>
          <w:r w:rsidDel="006D5E7E">
            <w:rPr>
              <w:rFonts w:ascii="Arial" w:eastAsia="Arial" w:hAnsi="Arial" w:cs="Arial"/>
            </w:rPr>
            <w:delText>Method</w:delText>
          </w:r>
          <w:r w:rsidRPr="00DB55B1" w:rsidDel="006D5E7E">
            <w:rPr>
              <w:rFonts w:ascii="Arial" w:eastAsia="Arial" w:hAnsi="Arial" w:cs="Arial"/>
            </w:rPr>
            <w:delText xml:space="preserve"> 1). We then created 2000 cell/</w:delText>
          </w:r>
          <w:r w:rsidDel="006D5E7E">
            <w:rPr>
              <w:rFonts w:ascii="Arial" w:eastAsia="Arial" w:hAnsi="Arial" w:cs="Arial"/>
            </w:rPr>
            <w:delText>μL</w:delText>
          </w:r>
          <w:r w:rsidRPr="00DB55B1" w:rsidDel="006D5E7E">
            <w:rPr>
              <w:rFonts w:ascii="Arial" w:eastAsia="Arial" w:hAnsi="Arial" w:cs="Arial"/>
            </w:rPr>
            <w:delText xml:space="preserve"> suspensions (quantified via hemocytometer) in 15% glycerol </w:delText>
          </w:r>
          <w:r w:rsidRPr="00DB55B1" w:rsidDel="006D5E7E">
            <w:rPr>
              <w:rFonts w:ascii="Arial" w:eastAsia="Arial" w:hAnsi="Arial" w:cs="Arial"/>
              <w:color w:val="000000"/>
            </w:rPr>
            <w:delText>v/v with 15% sucrose w/v</w:delText>
          </w:r>
          <w:r w:rsidDel="006D5E7E">
            <w:rPr>
              <w:rFonts w:ascii="Arial" w:eastAsia="Arial" w:hAnsi="Arial" w:cs="Arial"/>
            </w:rPr>
            <w:delText xml:space="preserve"> </w:delText>
          </w:r>
          <w:r w:rsidRPr="00DB55B1" w:rsidDel="006D5E7E">
            <w:rPr>
              <w:rFonts w:ascii="Arial" w:eastAsia="Arial" w:hAnsi="Arial" w:cs="Arial"/>
            </w:rPr>
            <w:delText>and stored aliquots at -80</w:delText>
          </w:r>
          <w:r w:rsidRPr="00DB55B1" w:rsidDel="006D5E7E">
            <w:rPr>
              <w:rFonts w:ascii="Arial" w:eastAsia="Arial" w:hAnsi="Arial" w:cs="Arial"/>
              <w:vertAlign w:val="superscript"/>
            </w:rPr>
            <w:delText>o</w:delText>
          </w:r>
          <w:r w:rsidRPr="00DB55B1" w:rsidDel="006D5E7E">
            <w:rPr>
              <w:rFonts w:ascii="Arial" w:eastAsia="Arial" w:hAnsi="Arial" w:cs="Arial"/>
            </w:rPr>
            <w:delText xml:space="preserve">C for the duration of the experiment. Each plate or cogrowth assay used a new aliquot to ensure that every replicate had the same starting cell densities of each focal microbe. </w:delText>
          </w:r>
          <w:r w:rsidRPr="006B14C7" w:rsidDel="006D5E7E">
            <w:rPr>
              <w:rFonts w:ascii="Arial" w:eastAsia="Arial" w:hAnsi="Arial" w:cs="Arial"/>
            </w:rPr>
            <w:delText>We verified that there was no decrease in microbial viability from length of freezing by correlating the lag time of microbes grown in control nectar to length of time frozen (r = -.13, p = .08).</w:delText>
          </w:r>
        </w:del>
      </w:moveFrom>
    </w:p>
    <w:moveFromRangeEnd w:id="215"/>
    <w:p w14:paraId="27C58E76" w14:textId="38C5D160" w:rsidR="00F47FB6" w:rsidRPr="00DB55B1" w:rsidDel="006D5E7E" w:rsidRDefault="00F47FB6" w:rsidP="00F47FB6">
      <w:pPr>
        <w:spacing w:after="0" w:line="360" w:lineRule="auto"/>
        <w:rPr>
          <w:del w:id="220" w:author="Tobias Mueller" w:date="2022-08-11T08:23:00Z"/>
          <w:rFonts w:ascii="Arial" w:eastAsia="Arial" w:hAnsi="Arial" w:cs="Arial"/>
        </w:rPr>
      </w:pPr>
    </w:p>
    <w:p w14:paraId="60F705AE" w14:textId="0C09295D" w:rsidR="00F47FB6" w:rsidRPr="00DB55B1" w:rsidDel="006D5E7E" w:rsidRDefault="00F47FB6" w:rsidP="00F47FB6">
      <w:pPr>
        <w:spacing w:after="0" w:line="360" w:lineRule="auto"/>
        <w:rPr>
          <w:del w:id="221" w:author="Tobias Mueller" w:date="2022-08-11T08:23:00Z"/>
          <w:rFonts w:ascii="Arial" w:eastAsia="Arial" w:hAnsi="Arial" w:cs="Arial"/>
        </w:rPr>
      </w:pPr>
      <w:del w:id="222" w:author="Tobias Mueller" w:date="2022-08-11T08:23:00Z">
        <w:r w:rsidRPr="00DB55B1" w:rsidDel="006D5E7E">
          <w:rPr>
            <w:rFonts w:ascii="Arial" w:eastAsia="Arial" w:hAnsi="Arial" w:cs="Arial"/>
            <w:i/>
            <w:color w:val="000000"/>
          </w:rPr>
          <w:delText>Chemical constituents</w:delText>
        </w:r>
      </w:del>
    </w:p>
    <w:p w14:paraId="7FA1C29E" w14:textId="33F26DB0" w:rsidR="00F47FB6" w:rsidRPr="00DB55B1" w:rsidDel="006D5E7E" w:rsidRDefault="00F47FB6" w:rsidP="00F47FB6">
      <w:pPr>
        <w:spacing w:after="0" w:line="360" w:lineRule="auto"/>
        <w:rPr>
          <w:del w:id="223" w:author="Tobias Mueller" w:date="2022-08-11T08:23:00Z"/>
          <w:rFonts w:ascii="Arial" w:eastAsia="Arial" w:hAnsi="Arial" w:cs="Arial"/>
          <w:color w:val="000000"/>
        </w:rPr>
      </w:pPr>
      <w:del w:id="224" w:author="Tobias Mueller" w:date="2022-08-11T08:23:00Z">
        <w:r w:rsidRPr="00DB55B1" w:rsidDel="006D5E7E">
          <w:rPr>
            <w:rFonts w:ascii="Arial" w:eastAsia="Arial" w:hAnsi="Arial" w:cs="Arial"/>
            <w:color w:val="000000"/>
          </w:rPr>
          <w:delText xml:space="preserve">We tested compounds detected in nectar that have been hypothesized or demonstrated to be antimicrobial and </w:delText>
        </w:r>
        <w:r w:rsidRPr="00277435" w:rsidDel="006D5E7E">
          <w:rPr>
            <w:rFonts w:ascii="Arial" w:eastAsia="Arial" w:hAnsi="Arial" w:cs="Arial"/>
          </w:rPr>
          <w:delText>used</w:delText>
        </w:r>
        <w:r w:rsidRPr="00F7736E" w:rsidDel="006D5E7E">
          <w:rPr>
            <w:rFonts w:ascii="Arial" w:eastAsia="Arial" w:hAnsi="Arial" w:cs="Arial"/>
            <w:shd w:val="clear" w:color="auto" w:fill="FDFDFD"/>
          </w:rPr>
          <w:delText xml:space="preserve"> </w:delText>
        </w:r>
        <w:r w:rsidRPr="00277435" w:rsidDel="006D5E7E">
          <w:rPr>
            <w:rFonts w:ascii="Arial" w:eastAsia="Arial" w:hAnsi="Arial" w:cs="Arial"/>
            <w:shd w:val="clear" w:color="auto" w:fill="FDFDFD"/>
          </w:rPr>
          <w:delText xml:space="preserve">the highest </w:delText>
        </w:r>
        <w:r w:rsidRPr="00F7736E" w:rsidDel="006D5E7E">
          <w:rPr>
            <w:rFonts w:ascii="Arial" w:eastAsia="Arial" w:hAnsi="Arial" w:cs="Arial"/>
            <w:shd w:val="clear" w:color="auto" w:fill="FDFDFD"/>
          </w:rPr>
          <w:delText xml:space="preserve">concentrations </w:delText>
        </w:r>
        <w:r w:rsidRPr="00DB55B1" w:rsidDel="006D5E7E">
          <w:rPr>
            <w:rFonts w:ascii="Arial" w:eastAsia="Arial" w:hAnsi="Arial" w:cs="Arial"/>
            <w:shd w:val="clear" w:color="auto" w:fill="FDFDFD"/>
          </w:rPr>
          <w:delText xml:space="preserve">previously documented in nectar (Supplemental Table </w:delText>
        </w:r>
        <w:r w:rsidDel="006D5E7E">
          <w:rPr>
            <w:rFonts w:ascii="Arial" w:eastAsia="Arial" w:hAnsi="Arial" w:cs="Arial"/>
            <w:shd w:val="clear" w:color="auto" w:fill="FDFDFD"/>
          </w:rPr>
          <w:delText>1</w:delText>
        </w:r>
        <w:r w:rsidRPr="00DB55B1" w:rsidDel="006D5E7E">
          <w:rPr>
            <w:rFonts w:ascii="Arial" w:eastAsia="Arial" w:hAnsi="Arial" w:cs="Arial"/>
            <w:shd w:val="clear" w:color="auto" w:fill="FDFDFD"/>
          </w:rPr>
          <w:delText>).</w:delText>
        </w:r>
        <w:r w:rsidRPr="00DB55B1" w:rsidDel="006D5E7E">
          <w:rPr>
            <w:rFonts w:ascii="Arial" w:eastAsia="Arial" w:hAnsi="Arial" w:cs="Arial"/>
            <w:color w:val="FF0000"/>
          </w:rPr>
          <w:delText xml:space="preserve"> </w:delText>
        </w:r>
        <w:r w:rsidRPr="00DB55B1" w:rsidDel="006D5E7E">
          <w:rPr>
            <w:rFonts w:ascii="Arial" w:eastAsia="Arial" w:hAnsi="Arial" w:cs="Arial"/>
            <w:color w:val="000000"/>
          </w:rPr>
          <w:delText>We tested hydrogen peroxide (H</w:delText>
        </w:r>
        <w:r w:rsidRPr="00DB55B1" w:rsidDel="006D5E7E">
          <w:rPr>
            <w:rFonts w:ascii="Arial" w:eastAsia="Arial" w:hAnsi="Arial" w:cs="Arial"/>
            <w:color w:val="000000"/>
            <w:vertAlign w:val="subscript"/>
          </w:rPr>
          <w:delText>2</w:delText>
        </w:r>
        <w:r w:rsidRPr="00DB55B1" w:rsidDel="006D5E7E">
          <w:rPr>
            <w:rFonts w:ascii="Arial" w:eastAsia="Arial" w:hAnsi="Arial" w:cs="Arial"/>
            <w:color w:val="000000"/>
          </w:rPr>
          <w:delText>O</w:delText>
        </w:r>
        <w:r w:rsidRPr="00DB55B1" w:rsidDel="006D5E7E">
          <w:rPr>
            <w:rFonts w:ascii="Arial" w:eastAsia="Arial" w:hAnsi="Arial" w:cs="Arial"/>
            <w:color w:val="000000"/>
            <w:vertAlign w:val="subscript"/>
          </w:rPr>
          <w:delText>2)</w:delText>
        </w:r>
        <w:r w:rsidRPr="00DB55B1" w:rsidDel="006D5E7E">
          <w:rPr>
            <w:rFonts w:ascii="Arial" w:eastAsia="Arial" w:hAnsi="Arial" w:cs="Arial"/>
            <w:color w:val="000000"/>
          </w:rPr>
          <w:delText>, a reactive oxygen species found in some nectars</w:delText>
        </w:r>
        <w:r w:rsidDel="006D5E7E">
          <w:rPr>
            <w:rFonts w:ascii="Arial" w:eastAsia="Arial" w:hAnsi="Arial" w:cs="Arial"/>
            <w:color w:val="000000"/>
          </w:rPr>
          <w:delText>,</w:delText>
        </w:r>
        <w:r w:rsidRPr="00DB55B1" w:rsidDel="006D5E7E">
          <w:rPr>
            <w:rFonts w:ascii="Arial" w:eastAsia="Arial" w:hAnsi="Arial" w:cs="Arial"/>
            <w:color w:val="000000"/>
          </w:rPr>
          <w:delText xml:space="preserve"> at two concentrations (2mM and 4mM, </w:delText>
        </w:r>
        <w:r w:rsidRPr="00DB55B1" w:rsidDel="006D5E7E">
          <w:rPr>
            <w:rFonts w:ascii="Arial" w:eastAsia="Arial" w:hAnsi="Arial" w:cs="Arial"/>
            <w:color w:val="000000"/>
          </w:rPr>
          <w:fldChar w:fldCharType="begin"/>
        </w:r>
        <w:r w:rsidDel="006D5E7E">
          <w:rPr>
            <w:rFonts w:ascii="Arial" w:eastAsia="Arial" w:hAnsi="Arial" w:cs="Arial"/>
            <w:color w:val="000000"/>
          </w:rPr>
          <w:delInstrText xml:space="preserve"> ADDIN ZOTERO_ITEM CSL_CITATION {"citationID":"qqmIa66r","properties":{"formattedCitation":"(Carter and Thornburg, 2004)","plainCitation":"(Carter and Thornburg, 2004)","noteIndex":0},"citationItems":[{"id":8,"uris":["http://zotero.org/users/6808850/items/TIVVZ3MY"],"itemData":{"id":8,"type":"article-journal","abstract":"Many angiosperms use a remarkable reproductive strategy that relies on attracting animals (insect, avian or mammalian pollinators) to transfer pollen between plants. Relying on other organisms for sexual reproduction seems evolutionarily untenable, but the great diversity of angiosperms illustrates how highly successful this strategy is. To attract pollinators, plants offer a variety of rewards. Perhaps the primary floral reward is floral nectar. Plant nectar has long been considered a simple sugar solution but recent work has demonstrated that nectar is a complex biological fluid containing significant and important biochemistry with the potential function of inhibiting microbial growth. These results lead the way to novel insights into the mechanisms of floral defense and the co-evolution of angiosperms and their pollinators.","container-title":"Trends in Plant Science","DOI":"10.1016/j.tplants.2004.05.008","ISSN":"1360-1385","issue":"7","journalAbbreviation":"Trends in Plant Science","language":"en","page":"320-324","source":"ScienceDirect","title":"Is the nectar redox cycle a floral defense against microbial attack?","volume":"9","author":[{"family":"Carter","given":"Clay"},{"family":"Thornburg","given":"Robert W."}],"issued":{"date-parts":[["2004",7,1]]}}}],"schema":"https://github.com/citation-style-language/schema/raw/master/csl-citation.json"} </w:delInstrText>
        </w:r>
        <w:r w:rsidRPr="00DB55B1" w:rsidDel="006D5E7E">
          <w:rPr>
            <w:rFonts w:ascii="Arial" w:eastAsia="Arial" w:hAnsi="Arial" w:cs="Arial"/>
            <w:color w:val="000000"/>
          </w:rPr>
          <w:fldChar w:fldCharType="separate"/>
        </w:r>
        <w:r w:rsidRPr="00785E72" w:rsidDel="006D5E7E">
          <w:rPr>
            <w:rFonts w:ascii="Arial" w:hAnsi="Arial" w:cs="Arial"/>
          </w:rPr>
          <w:delText>(Carter and Thornburg, 2004)</w:delText>
        </w:r>
        <w:r w:rsidRPr="00DB55B1" w:rsidDel="006D5E7E">
          <w:rPr>
            <w:rFonts w:ascii="Arial" w:eastAsia="Arial" w:hAnsi="Arial" w:cs="Arial"/>
            <w:color w:val="000000"/>
          </w:rPr>
          <w:fldChar w:fldCharType="end"/>
        </w:r>
        <w:r w:rsidRPr="00DB55B1" w:rsidDel="006D5E7E">
          <w:rPr>
            <w:rFonts w:ascii="Arial" w:eastAsia="Arial" w:hAnsi="Arial" w:cs="Arial"/>
            <w:color w:val="000000"/>
          </w:rPr>
          <w:delText xml:space="preserve">); deltaline, a norditerpene alkaloid found in the nectar of </w:delText>
        </w:r>
        <w:r w:rsidRPr="00DB55B1" w:rsidDel="006D5E7E">
          <w:rPr>
            <w:rFonts w:ascii="Arial" w:eastAsia="Arial" w:hAnsi="Arial" w:cs="Arial"/>
            <w:i/>
            <w:color w:val="000000"/>
          </w:rPr>
          <w:delText>Delphinium spp.</w:delText>
        </w:r>
        <w:r w:rsidRPr="00DB55B1" w:rsidDel="006D5E7E">
          <w:rPr>
            <w:rFonts w:ascii="Arial" w:eastAsia="Arial" w:hAnsi="Arial" w:cs="Arial"/>
            <w:color w:val="000000"/>
          </w:rPr>
          <w:delText xml:space="preserve"> and a potent toxin for eukaryotes (22ug/ml, </w:delText>
        </w:r>
        <w:r w:rsidRPr="00DB55B1" w:rsidDel="006D5E7E">
          <w:rPr>
            <w:rFonts w:ascii="Arial" w:eastAsia="Arial" w:hAnsi="Arial" w:cs="Arial"/>
            <w:color w:val="000000"/>
          </w:rPr>
          <w:fldChar w:fldCharType="begin"/>
        </w:r>
        <w:r w:rsidDel="006D5E7E">
          <w:rPr>
            <w:rFonts w:ascii="Arial" w:eastAsia="Arial" w:hAnsi="Arial" w:cs="Arial"/>
            <w:color w:val="000000"/>
          </w:rPr>
          <w:delInstrText xml:space="preserve"> ADDIN ZOTERO_ITEM CSL_CITATION {"citationID":"wcKyCTcO","properties":{"formattedCitation":"(Cook {\\i{}et al.}, 2013)","plainCitation":"(Cook et al., 2013)","noteIndex":0},"citationItems":[{"id":174,"uris":["http://zotero.org/users/6808850/items/CKJ5JN9N"],"itemData":{"id":174,"type":"article-journal","abstract":"Plant secondary compounds mediate interactions with insects and other animals. The norditerpene alkaloids are significant secondary compounds in Delphinium (larkspur) species which are divided into two classes: the 7, 8-methylenedioxylycoctonine (MDL-type) and N-(methylsuccinimido) anthranoyllycoctonine (MSAL-type), and are known to be toxic to herbivorous insects and livestock. Alkaloid concentrations were measured in a whole plant context in vegetative and floral tissues as well as rewards (pollen and nectar) in Delphinium barbeyi and Delphinium nuttallianum. Alkaloid concentrations differed between vegetative tissues, floral tissues and floral rewards. Alkaloid concentrations in floral parts were consistent with optimal defense theory, with tissues more closely tied to plant fitness, such as fruits, being more heavily defended than foliage. However, alkaloid concentrations were significantly lower in nectar compared to other tissues. The norditerpene alkaloids influenced the activity of bumble bees, the dominant pollinator of larkspur, but the effects were concentration dependent. Alkaloids in nectar are found at concentrations that have no effect on bee activity; however, if alkaloid concentrations in nectar were similar to those in foliage bee activity would be reduced significantly. These results suggest that nectar with low alkaloid concentrations may be beneficial to plant fitness by limiting adverse effects on pollinator activity.","container-title":"Biochemical Systematics and Ecology","DOI":"10.1016/j.bse.2012.11.015","ISSN":"0305-1978","journalAbbreviation":"Biochemical Systematics and Ecology","language":"en","page":"123-131","source":"ScienceDirect","title":"Norditerpene alkaloid concentrations in tissues and floral rewards of larkspurs and impacts on pollinators","volume":"48","author":[{"family":"Cook","given":"Daniel"},{"family":"Manson","given":"Jessamyn S."},{"family":"Gardner","given":"Dale R."},{"family":"Welch","given":"Kevin D."},{"family":"Irwin","given":"Rebecca E."}],"issued":{"date-parts":[["2013",6,1]]}}}],"schema":"https://github.com/citation-style-language/schema/raw/master/csl-citation.json"} </w:delInstrText>
        </w:r>
        <w:r w:rsidRPr="00DB55B1" w:rsidDel="006D5E7E">
          <w:rPr>
            <w:rFonts w:ascii="Arial" w:eastAsia="Arial" w:hAnsi="Arial" w:cs="Arial"/>
            <w:color w:val="000000"/>
          </w:rPr>
          <w:fldChar w:fldCharType="separate"/>
        </w:r>
        <w:r w:rsidRPr="00785E72" w:rsidDel="006D5E7E">
          <w:rPr>
            <w:rFonts w:ascii="Arial" w:hAnsi="Arial" w:cs="Arial"/>
            <w:szCs w:val="24"/>
          </w:rPr>
          <w:delText xml:space="preserve">(Cook </w:delText>
        </w:r>
        <w:r w:rsidRPr="00785E72" w:rsidDel="006D5E7E">
          <w:rPr>
            <w:rFonts w:ascii="Arial" w:hAnsi="Arial" w:cs="Arial"/>
            <w:i/>
            <w:iCs/>
            <w:szCs w:val="24"/>
          </w:rPr>
          <w:delText>et al.</w:delText>
        </w:r>
        <w:r w:rsidRPr="00785E72" w:rsidDel="006D5E7E">
          <w:rPr>
            <w:rFonts w:ascii="Arial" w:hAnsi="Arial" w:cs="Arial"/>
            <w:szCs w:val="24"/>
          </w:rPr>
          <w:delText>, 2013)</w:delText>
        </w:r>
        <w:r w:rsidRPr="00DB55B1" w:rsidDel="006D5E7E">
          <w:rPr>
            <w:rFonts w:ascii="Arial" w:eastAsia="Arial" w:hAnsi="Arial" w:cs="Arial"/>
            <w:color w:val="000000"/>
          </w:rPr>
          <w:fldChar w:fldCharType="end"/>
        </w:r>
        <w:r w:rsidRPr="00DB55B1" w:rsidDel="006D5E7E">
          <w:rPr>
            <w:rFonts w:ascii="Arial" w:eastAsia="Arial" w:hAnsi="Arial" w:cs="Arial"/>
            <w:color w:val="000000"/>
          </w:rPr>
          <w:delText xml:space="preserve">); BrLTP2.1, a lipid transfer protein isolated from </w:delText>
        </w:r>
        <w:r w:rsidRPr="00DB55B1" w:rsidDel="006D5E7E">
          <w:rPr>
            <w:rFonts w:ascii="Arial" w:eastAsia="Arial" w:hAnsi="Arial" w:cs="Arial"/>
            <w:i/>
            <w:color w:val="000000"/>
          </w:rPr>
          <w:delText xml:space="preserve">Brassica </w:delText>
        </w:r>
        <w:r w:rsidRPr="00DB55B1" w:rsidDel="006D5E7E">
          <w:rPr>
            <w:rFonts w:ascii="Arial" w:eastAsia="Arial" w:hAnsi="Arial" w:cs="Arial"/>
            <w:i/>
          </w:rPr>
          <w:delText>rapa</w:delText>
        </w:r>
        <w:r w:rsidRPr="00DB55B1" w:rsidDel="006D5E7E">
          <w:rPr>
            <w:rFonts w:ascii="Arial" w:eastAsia="Arial" w:hAnsi="Arial" w:cs="Arial"/>
            <w:i/>
            <w:color w:val="000000"/>
          </w:rPr>
          <w:delText xml:space="preserve"> </w:delText>
        </w:r>
        <w:r w:rsidRPr="00DB55B1" w:rsidDel="006D5E7E">
          <w:rPr>
            <w:rFonts w:ascii="Arial" w:eastAsia="Arial" w:hAnsi="Arial" w:cs="Arial"/>
            <w:color w:val="000000"/>
          </w:rPr>
          <w:delText xml:space="preserve">nectar, hereafter </w:delText>
        </w:r>
        <w:r w:rsidRPr="00DB55B1" w:rsidDel="006D5E7E">
          <w:rPr>
            <w:rFonts w:ascii="Arial" w:eastAsia="Arial" w:hAnsi="Arial" w:cs="Arial"/>
          </w:rPr>
          <w:delText>referred</w:delText>
        </w:r>
        <w:r w:rsidRPr="00DB55B1" w:rsidDel="006D5E7E">
          <w:rPr>
            <w:rFonts w:ascii="Arial" w:eastAsia="Arial" w:hAnsi="Arial" w:cs="Arial"/>
            <w:color w:val="000000"/>
          </w:rPr>
          <w:delText xml:space="preserve"> to as LTP (150μg/ml, </w:delText>
        </w:r>
        <w:r w:rsidRPr="00DB55B1" w:rsidDel="006D5E7E">
          <w:rPr>
            <w:rFonts w:ascii="Arial" w:eastAsia="Arial" w:hAnsi="Arial" w:cs="Arial"/>
            <w:color w:val="000000"/>
          </w:rPr>
          <w:fldChar w:fldCharType="begin"/>
        </w:r>
        <w:r w:rsidDel="006D5E7E">
          <w:rPr>
            <w:rFonts w:ascii="Arial" w:eastAsia="Arial" w:hAnsi="Arial" w:cs="Arial"/>
            <w:color w:val="000000"/>
          </w:rPr>
          <w:delInstrText xml:space="preserve"> ADDIN ZOTERO_ITEM CSL_CITATION {"citationID":"jJkLQDHz","properties":{"formattedCitation":"(Schmitt {\\i{}et al.}, 2018)","plainCitation":"(Schmitt et al., 2018)","noteIndex":0},"citationItems":[{"id":53,"uris":["http://zotero.org/users/6808850/items/KIJ3K3G5"],"itemData":{"id":53,"type":"article-journal","abstract":"Brassica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J."}],"issued":{"date-parts":[["2018",11,26]]}}}],"schema":"https://github.com/citation-style-language/schema/raw/master/csl-citation.json"} </w:delInstrText>
        </w:r>
        <w:r w:rsidRPr="00DB55B1" w:rsidDel="006D5E7E">
          <w:rPr>
            <w:rFonts w:ascii="Arial" w:eastAsia="Arial" w:hAnsi="Arial" w:cs="Arial"/>
            <w:color w:val="000000"/>
          </w:rPr>
          <w:fldChar w:fldCharType="separate"/>
        </w:r>
        <w:r w:rsidRPr="00785E72" w:rsidDel="006D5E7E">
          <w:rPr>
            <w:rFonts w:ascii="Arial" w:hAnsi="Arial" w:cs="Arial"/>
            <w:szCs w:val="24"/>
          </w:rPr>
          <w:delText xml:space="preserve">(Schmitt </w:delText>
        </w:r>
        <w:r w:rsidRPr="00785E72" w:rsidDel="006D5E7E">
          <w:rPr>
            <w:rFonts w:ascii="Arial" w:hAnsi="Arial" w:cs="Arial"/>
            <w:i/>
            <w:iCs/>
            <w:szCs w:val="24"/>
          </w:rPr>
          <w:delText>et al.</w:delText>
        </w:r>
        <w:r w:rsidRPr="00785E72" w:rsidDel="006D5E7E">
          <w:rPr>
            <w:rFonts w:ascii="Arial" w:hAnsi="Arial" w:cs="Arial"/>
            <w:szCs w:val="24"/>
          </w:rPr>
          <w:delText>, 2018)</w:delText>
        </w:r>
        <w:r w:rsidRPr="00DB55B1" w:rsidDel="006D5E7E">
          <w:rPr>
            <w:rFonts w:ascii="Arial" w:eastAsia="Arial" w:hAnsi="Arial" w:cs="Arial"/>
            <w:color w:val="000000"/>
          </w:rPr>
          <w:fldChar w:fldCharType="end"/>
        </w:r>
        <w:r w:rsidRPr="00DB55B1" w:rsidDel="006D5E7E">
          <w:rPr>
            <w:rFonts w:ascii="Arial" w:eastAsia="Arial" w:hAnsi="Arial" w:cs="Arial"/>
            <w:color w:val="000000"/>
          </w:rPr>
          <w:delText xml:space="preserve">); linalool, a common volatile found in nectar (100ng/ml, </w:delText>
        </w:r>
        <w:r w:rsidRPr="00DB55B1" w:rsidDel="006D5E7E">
          <w:rPr>
            <w:rFonts w:ascii="Arial" w:eastAsia="Arial" w:hAnsi="Arial" w:cs="Arial"/>
            <w:color w:val="000000"/>
          </w:rPr>
          <w:fldChar w:fldCharType="begin"/>
        </w:r>
        <w:r w:rsidDel="006D5E7E">
          <w:rPr>
            <w:rFonts w:ascii="Arial" w:eastAsia="Arial" w:hAnsi="Arial" w:cs="Arial"/>
            <w:color w:val="000000"/>
          </w:rPr>
          <w:delInstrText xml:space="preserve"> ADDIN ZOTERO_ITEM CSL_CITATION {"citationID":"0cRI62By","properties":{"formattedCitation":"(Burdon {\\i{}et al.}, 2018)","plainCitation":"(Burdon et al., 2018)","noteIndex":0},"citationItems":[{"id":166,"uris":["http://zotero.org/users/6808850/items/EK2FD9ES"],"itemData":{"id":166,"type":"article-journal","abstract":"Bacteria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delInstrText>
        </w:r>
        <w:r w:rsidRPr="00DB55B1" w:rsidDel="006D5E7E">
          <w:rPr>
            <w:rFonts w:ascii="Arial" w:eastAsia="Arial" w:hAnsi="Arial" w:cs="Arial"/>
            <w:color w:val="000000"/>
          </w:rPr>
          <w:fldChar w:fldCharType="separate"/>
        </w:r>
        <w:r w:rsidRPr="00785E72" w:rsidDel="006D5E7E">
          <w:rPr>
            <w:rFonts w:ascii="Arial" w:hAnsi="Arial" w:cs="Arial"/>
            <w:szCs w:val="24"/>
          </w:rPr>
          <w:delText xml:space="preserve">(Burdon </w:delText>
        </w:r>
        <w:r w:rsidRPr="00785E72" w:rsidDel="006D5E7E">
          <w:rPr>
            <w:rFonts w:ascii="Arial" w:hAnsi="Arial" w:cs="Arial"/>
            <w:i/>
            <w:iCs/>
            <w:szCs w:val="24"/>
          </w:rPr>
          <w:delText>et al.</w:delText>
        </w:r>
        <w:r w:rsidRPr="00785E72" w:rsidDel="006D5E7E">
          <w:rPr>
            <w:rFonts w:ascii="Arial" w:hAnsi="Arial" w:cs="Arial"/>
            <w:szCs w:val="24"/>
          </w:rPr>
          <w:delText>, 2018)</w:delText>
        </w:r>
        <w:r w:rsidRPr="00DB55B1" w:rsidDel="006D5E7E">
          <w:rPr>
            <w:rFonts w:ascii="Arial" w:eastAsia="Arial" w:hAnsi="Arial" w:cs="Arial"/>
            <w:color w:val="000000"/>
          </w:rPr>
          <w:fldChar w:fldCharType="end"/>
        </w:r>
        <w:r w:rsidRPr="00DB55B1" w:rsidDel="006D5E7E">
          <w:rPr>
            <w:rFonts w:ascii="Arial" w:eastAsia="Arial" w:hAnsi="Arial" w:cs="Arial"/>
            <w:color w:val="000000"/>
          </w:rPr>
          <w:delText xml:space="preserve">); ethanol (EtOH), a common byproduct of fermentation in nectar (1%, </w:delText>
        </w:r>
        <w:r w:rsidRPr="00DB55B1" w:rsidDel="006D5E7E">
          <w:rPr>
            <w:rFonts w:ascii="Arial" w:eastAsia="Arial" w:hAnsi="Arial" w:cs="Arial"/>
            <w:color w:val="000000"/>
          </w:rPr>
          <w:fldChar w:fldCharType="begin"/>
        </w:r>
        <w:r w:rsidDel="006D5E7E">
          <w:rPr>
            <w:rFonts w:ascii="Arial" w:eastAsia="Arial" w:hAnsi="Arial" w:cs="Arial"/>
            <w:color w:val="000000"/>
          </w:rPr>
          <w:delInstrText xml:space="preserve"> ADDIN ZOTERO_ITEM CSL_CITATION {"citationID":"W9rnrW5K","properties":{"formattedCitation":"(Wiens {\\i{}et al.}, 2008)","plainCitation":"(Wiens et al., 2008)","noteIndex":0},"citationItems":[{"id":116,"uris":["http://zotero.org/users/6808850/items/JUVXJ9RE"],"itemData":{"id":116,"type":"article-journal","abstract":"For humans alcohol consumption often has devastating consequences. Wild mammals may also be behaviorally and physiologically challenged by alcohol in their food. Here, we provide a detailed account of chronic alcohol intake by mammals as part of a coevolved relationship with a plant. We discovered that seven mammalian species in a West Malaysian rainforest consume alcoholic nectar daily from flower buds of the bertam palm (Eugeissona tristis), which they pollinate. The 3.8% maximum alcohol concentration (mean: 0.6%; median: 0.5%) that we recorded is among the highest ever reported in a natural food. Nectar high in alcohol is facilitated by specialized flower buds that harbor a fermenting yeast community, including several species new to science. Pentailed treeshrews (Ptilocercus lowii) frequently consume alcohol doses from the inflorescences that would intoxicate humans. Yet, the flower-visiting mammals showed no signs of intoxication. Analysis of an alcohol metabolite (ethyl glucuronide) in their hair yielded concentrations higher than those in humans with similarly high alcohol intake. The pentailed treeshrew is considered a living model for extinct mammals representing the stock from which all extinct and living treeshrews and primates radiated. Therefore, we hypothesize that moderate to high alcohol intake was present early on in the evolution of these closely related lineages. It is yet unclear to what extent treeshrews benefit from ingested alcohol per se and how they mitigate the risk of continuous high blood alcohol concentrations.","container-title":"Proceedings of the National Academy of Sciences","DOI":"10.1073/pnas.0801628105","ISSN":"0027-8424, 1091-6490","issue":"30","journalAbbreviation":"PNAS","language":"en","license":"© 2008 by The National Academy of Sciences of the USA","note":"ISBN: 9780801628108\npublisher: National Academy of Sciences\nsection: Biological Sciences\nPMID: 18663222","page":"10426-10431","source":"www.pnas.org","title":"Chronic intake of fermented floral nectar by wild treeshrews","volume":"105","author":[{"family":"Wiens","given":"Frank"},{"family":"Zitzmann","given":"Annette"},{"family":"Lachance","given":"Marc-André"},{"family":"Yegles","given":"Michel"},{"family":"Pragst","given":"Fritz"},{"family":"Wurst","given":"Friedrich M."},{"family":"Holst","given":"Dietrich","dropping-particle":"von"},{"family":"Guan","given":"Saw Leng"},{"family":"Spanagel","given":"Rainer"}],"issued":{"date-parts":[["2008",7,29]]}}}],"schema":"https://github.com/citation-style-language/schema/raw/master/csl-citation.json"} </w:delInstrText>
        </w:r>
        <w:r w:rsidRPr="00DB55B1" w:rsidDel="006D5E7E">
          <w:rPr>
            <w:rFonts w:ascii="Arial" w:eastAsia="Arial" w:hAnsi="Arial" w:cs="Arial"/>
            <w:color w:val="000000"/>
          </w:rPr>
          <w:fldChar w:fldCharType="separate"/>
        </w:r>
        <w:r w:rsidRPr="00785E72" w:rsidDel="006D5E7E">
          <w:rPr>
            <w:rFonts w:ascii="Arial" w:hAnsi="Arial" w:cs="Arial"/>
            <w:szCs w:val="24"/>
          </w:rPr>
          <w:delText xml:space="preserve">(Wiens </w:delText>
        </w:r>
        <w:r w:rsidRPr="00785E72" w:rsidDel="006D5E7E">
          <w:rPr>
            <w:rFonts w:ascii="Arial" w:hAnsi="Arial" w:cs="Arial"/>
            <w:i/>
            <w:iCs/>
            <w:szCs w:val="24"/>
          </w:rPr>
          <w:delText>et al.</w:delText>
        </w:r>
        <w:r w:rsidRPr="00785E72" w:rsidDel="006D5E7E">
          <w:rPr>
            <w:rFonts w:ascii="Arial" w:hAnsi="Arial" w:cs="Arial"/>
            <w:szCs w:val="24"/>
          </w:rPr>
          <w:delText>, 2008)</w:delText>
        </w:r>
        <w:r w:rsidRPr="00DB55B1" w:rsidDel="006D5E7E">
          <w:rPr>
            <w:rFonts w:ascii="Arial" w:eastAsia="Arial" w:hAnsi="Arial" w:cs="Arial"/>
            <w:color w:val="000000"/>
          </w:rPr>
          <w:fldChar w:fldCharType="end"/>
        </w:r>
        <w:r w:rsidRPr="00DB55B1" w:rsidDel="006D5E7E">
          <w:rPr>
            <w:rFonts w:ascii="Arial" w:eastAsia="Arial" w:hAnsi="Arial" w:cs="Arial"/>
            <w:color w:val="000000"/>
          </w:rPr>
          <w:delText>) and elevated sugar at 30%</w:delText>
        </w:r>
        <w:r w:rsidDel="006D5E7E">
          <w:rPr>
            <w:rFonts w:ascii="Arial" w:eastAsia="Arial" w:hAnsi="Arial" w:cs="Arial"/>
            <w:color w:val="000000"/>
          </w:rPr>
          <w:delText>,</w:delText>
        </w:r>
        <w:r w:rsidRPr="00DB55B1" w:rsidDel="006D5E7E">
          <w:rPr>
            <w:rFonts w:ascii="Arial" w:eastAsia="Arial" w:hAnsi="Arial" w:cs="Arial"/>
            <w:color w:val="000000"/>
          </w:rPr>
          <w:delText xml:space="preserve"> along with a 15% base control nectar solution (</w:delText>
        </w:r>
        <w:r w:rsidRPr="00DB55B1" w:rsidDel="006D5E7E">
          <w:rPr>
            <w:rFonts w:ascii="Arial" w:eastAsia="Arial" w:hAnsi="Arial" w:cs="Arial"/>
          </w:rPr>
          <w:delText>which</w:delText>
        </w:r>
        <w:r w:rsidRPr="00DB55B1" w:rsidDel="006D5E7E">
          <w:rPr>
            <w:rFonts w:ascii="Arial" w:eastAsia="Arial" w:hAnsi="Arial" w:cs="Arial"/>
            <w:color w:val="000000"/>
          </w:rPr>
          <w:delText xml:space="preserve"> covers the low and moderate levels of natural sugar concentrations) </w:delText>
        </w:r>
        <w:r w:rsidRPr="00DB55B1" w:rsidDel="006D5E7E">
          <w:rPr>
            <w:rFonts w:ascii="Arial" w:eastAsia="Arial" w:hAnsi="Arial" w:cs="Arial"/>
            <w:color w:val="000000"/>
          </w:rPr>
          <w:fldChar w:fldCharType="begin"/>
        </w:r>
        <w:r w:rsidDel="006D5E7E">
          <w:rPr>
            <w:rFonts w:ascii="Arial" w:eastAsia="Arial" w:hAnsi="Arial" w:cs="Arial"/>
            <w:color w:val="000000"/>
          </w:rPr>
          <w:delInstrText xml:space="preserve"> ADDIN ZOTERO_ITEM CSL_CITATION {"citationID":"AkOS4yKP","properties":{"formattedCitation":"(Nicolson {\\i{}et al.}, 2007)","plainCitation":"(Nicolson et al., 2007)","noteIndex":0},"citationItems":[{"id":131,"uris":["http://zotero.org/users/6808850/items/JMFSIRN4"],"itemData":{"id":131,"type":"book","event-place":"Dordrecht","ISBN":"978-1-4020-5936-0","language":"en","note":"OCLC: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W."},{"family":"Nepi","given":"Massimo"},{"family":"Pacini","given":"Ettore"}],"issued":{"date-parts":[["2007"]]}}}],"schema":"https://github.com/citation-style-language/schema/raw/master/csl-citation.json"} </w:delInstrText>
        </w:r>
        <w:r w:rsidRPr="00DB55B1" w:rsidDel="006D5E7E">
          <w:rPr>
            <w:rFonts w:ascii="Arial" w:eastAsia="Arial" w:hAnsi="Arial" w:cs="Arial"/>
            <w:color w:val="000000"/>
          </w:rPr>
          <w:fldChar w:fldCharType="separate"/>
        </w:r>
        <w:r w:rsidRPr="00785E72" w:rsidDel="006D5E7E">
          <w:rPr>
            <w:rFonts w:ascii="Arial" w:hAnsi="Arial" w:cs="Arial"/>
            <w:szCs w:val="24"/>
          </w:rPr>
          <w:delText xml:space="preserve">(Nicolson </w:delText>
        </w:r>
        <w:r w:rsidRPr="00785E72" w:rsidDel="006D5E7E">
          <w:rPr>
            <w:rFonts w:ascii="Arial" w:hAnsi="Arial" w:cs="Arial"/>
            <w:i/>
            <w:iCs/>
            <w:szCs w:val="24"/>
          </w:rPr>
          <w:delText>et al.</w:delText>
        </w:r>
        <w:r w:rsidRPr="00785E72" w:rsidDel="006D5E7E">
          <w:rPr>
            <w:rFonts w:ascii="Arial" w:hAnsi="Arial" w:cs="Arial"/>
            <w:szCs w:val="24"/>
          </w:rPr>
          <w:delText>, 2007)</w:delText>
        </w:r>
        <w:r w:rsidRPr="00DB55B1" w:rsidDel="006D5E7E">
          <w:rPr>
            <w:rFonts w:ascii="Arial" w:eastAsia="Arial" w:hAnsi="Arial" w:cs="Arial"/>
            <w:color w:val="000000"/>
          </w:rPr>
          <w:fldChar w:fldCharType="end"/>
        </w:r>
        <w:r w:rsidRPr="00DB55B1" w:rsidDel="006D5E7E">
          <w:rPr>
            <w:rFonts w:ascii="Arial" w:eastAsia="Arial" w:hAnsi="Arial" w:cs="Arial"/>
            <w:color w:val="000000"/>
          </w:rPr>
          <w:delText>.</w:delText>
        </w:r>
        <w:r w:rsidDel="006D5E7E">
          <w:rPr>
            <w:rFonts w:ascii="Arial" w:eastAsia="Arial" w:hAnsi="Arial" w:cs="Arial"/>
            <w:color w:val="000000"/>
          </w:rPr>
          <w:delText xml:space="preserve"> </w:delText>
        </w:r>
        <w:r w:rsidRPr="00277435" w:rsidDel="006D5E7E">
          <w:rPr>
            <w:rFonts w:ascii="Arial" w:eastAsia="Arial" w:hAnsi="Arial" w:cs="Arial"/>
          </w:rPr>
          <w:delText xml:space="preserve">These compounds were chosen because they represent a broad range of compounds found across floral nectars and were feasible to obtain. See Supplemental </w:delText>
        </w:r>
      </w:del>
      <w:del w:id="225" w:author="Tobias Mueller" w:date="2022-08-11T08:16:00Z">
        <w:r w:rsidRPr="00277435" w:rsidDel="00E773E1">
          <w:rPr>
            <w:rFonts w:ascii="Arial" w:eastAsia="Arial" w:hAnsi="Arial" w:cs="Arial"/>
          </w:rPr>
          <w:delText xml:space="preserve">Table </w:delText>
        </w:r>
        <w:r w:rsidRPr="00F7736E" w:rsidDel="00E773E1">
          <w:rPr>
            <w:rFonts w:ascii="Arial" w:eastAsia="Arial" w:hAnsi="Arial" w:cs="Arial"/>
          </w:rPr>
          <w:delText>2</w:delText>
        </w:r>
      </w:del>
      <w:del w:id="226" w:author="Tobias Mueller" w:date="2022-08-11T08:23:00Z">
        <w:r w:rsidRPr="00277435" w:rsidDel="006D5E7E">
          <w:rPr>
            <w:rFonts w:ascii="Arial" w:eastAsia="Arial" w:hAnsi="Arial" w:cs="Arial"/>
          </w:rPr>
          <w:delText xml:space="preserve"> for the recipes of control </w:delText>
        </w:r>
        <w:r w:rsidRPr="00DB55B1" w:rsidDel="006D5E7E">
          <w:rPr>
            <w:rFonts w:ascii="Arial" w:eastAsia="Arial" w:hAnsi="Arial" w:cs="Arial"/>
            <w:color w:val="000000"/>
          </w:rPr>
          <w:delText>and treatment “nectars”. </w:delText>
        </w:r>
      </w:del>
    </w:p>
    <w:p w14:paraId="68FC13B4" w14:textId="2A46FBFF" w:rsidR="00975847" w:rsidRPr="00DB55B1" w:rsidDel="006D5E7E" w:rsidRDefault="00975847" w:rsidP="00975847">
      <w:pPr>
        <w:spacing w:after="0" w:line="360" w:lineRule="auto"/>
        <w:rPr>
          <w:del w:id="227" w:author="Tobias Mueller" w:date="2022-08-11T08:23:00Z"/>
          <w:moveTo w:id="228" w:author="Tobias Mueller" w:date="2022-08-11T08:07:00Z"/>
          <w:rFonts w:ascii="Arial" w:eastAsia="Arial" w:hAnsi="Arial" w:cs="Arial"/>
        </w:rPr>
      </w:pPr>
      <w:moveToRangeStart w:id="229" w:author="Tobias Mueller" w:date="2022-08-11T08:07:00Z" w:name="move111097690"/>
      <w:moveTo w:id="230" w:author="Tobias Mueller" w:date="2022-08-11T08:07:00Z">
        <w:del w:id="231" w:author="Tobias Mueller" w:date="2022-08-11T08:23:00Z">
          <w:r w:rsidRPr="00DB55B1" w:rsidDel="006D5E7E">
            <w:rPr>
              <w:rFonts w:ascii="Arial" w:eastAsia="Arial" w:hAnsi="Arial" w:cs="Arial"/>
              <w:i/>
              <w:color w:val="000000"/>
            </w:rPr>
            <w:delText>Plate reader growth assay</w:delText>
          </w:r>
          <w:r w:rsidDel="006D5E7E">
            <w:rPr>
              <w:rFonts w:ascii="Arial" w:eastAsia="Arial" w:hAnsi="Arial" w:cs="Arial"/>
              <w:i/>
              <w:color w:val="000000"/>
            </w:rPr>
            <w:delText xml:space="preserve"> </w:delText>
          </w:r>
        </w:del>
      </w:moveTo>
    </w:p>
    <w:p w14:paraId="298CBCA1" w14:textId="271C37C7" w:rsidR="00975847" w:rsidRPr="00DB55B1" w:rsidDel="006D5E7E" w:rsidRDefault="00975847" w:rsidP="00975847">
      <w:pPr>
        <w:spacing w:after="0" w:line="360" w:lineRule="auto"/>
        <w:rPr>
          <w:del w:id="232" w:author="Tobias Mueller" w:date="2022-08-11T08:23:00Z"/>
          <w:moveTo w:id="233" w:author="Tobias Mueller" w:date="2022-08-11T08:07:00Z"/>
          <w:rFonts w:ascii="Arial" w:eastAsia="Arial" w:hAnsi="Arial" w:cs="Arial"/>
        </w:rPr>
      </w:pPr>
      <w:moveTo w:id="234" w:author="Tobias Mueller" w:date="2022-08-11T08:07:00Z">
        <w:del w:id="235" w:author="Tobias Mueller" w:date="2022-08-11T08:23:00Z">
          <w:r w:rsidRPr="00DB55B1" w:rsidDel="006D5E7E">
            <w:rPr>
              <w:rFonts w:ascii="Arial" w:eastAsia="Arial" w:hAnsi="Arial" w:cs="Arial"/>
              <w:color w:val="000000"/>
            </w:rPr>
            <w:delText xml:space="preserve">To test the effect of individual compounds on the growth of single microbe species, we used 96 well plate growth assays and synthetic nectars. </w:delText>
          </w:r>
        </w:del>
        <w:del w:id="236" w:author="Tobias Mueller" w:date="2022-08-11T08:14:00Z">
          <w:r w:rsidRPr="00DB55B1" w:rsidDel="00E773E1">
            <w:rPr>
              <w:rFonts w:ascii="Arial" w:eastAsia="Arial" w:hAnsi="Arial" w:cs="Arial"/>
              <w:color w:val="000000"/>
            </w:rPr>
            <w:delText>Each well in a plate contained 190</w:delText>
          </w:r>
          <w:r w:rsidDel="00E773E1">
            <w:rPr>
              <w:rFonts w:ascii="Arial" w:eastAsia="Arial" w:hAnsi="Arial" w:cs="Arial"/>
              <w:color w:val="000000"/>
            </w:rPr>
            <w:delText>μL</w:delText>
          </w:r>
          <w:r w:rsidRPr="00DB55B1" w:rsidDel="00E773E1">
            <w:rPr>
              <w:rFonts w:ascii="Arial" w:eastAsia="Arial" w:hAnsi="Arial" w:cs="Arial"/>
              <w:color w:val="000000"/>
            </w:rPr>
            <w:delText xml:space="preserve"> of treatment or control nectar and 10</w:delText>
          </w:r>
          <w:r w:rsidDel="00E773E1">
            <w:rPr>
              <w:rFonts w:ascii="Arial" w:eastAsia="Arial" w:hAnsi="Arial" w:cs="Arial"/>
              <w:color w:val="000000"/>
            </w:rPr>
            <w:delText>μL</w:delText>
          </w:r>
          <w:r w:rsidRPr="00DB55B1" w:rsidDel="00E773E1">
            <w:rPr>
              <w:rFonts w:ascii="Arial" w:eastAsia="Arial" w:hAnsi="Arial" w:cs="Arial"/>
              <w:color w:val="000000"/>
            </w:rPr>
            <w:delText xml:space="preserve"> of microbial freezer stock solutions. Each plate consisted </w:delText>
          </w:r>
          <w:r w:rsidRPr="00DB55B1" w:rsidDel="00E773E1">
            <w:rPr>
              <w:rFonts w:ascii="Arial" w:eastAsia="Arial" w:hAnsi="Arial" w:cs="Arial"/>
              <w:color w:val="000000"/>
            </w:rPr>
            <w:lastRenderedPageBreak/>
            <w:delText>of a single chemical treatment assayed across all 12 microbes (6 treatment and 2 control wells per microbe</w:delText>
          </w:r>
          <w:r w:rsidDel="00E773E1">
            <w:rPr>
              <w:rFonts w:ascii="Arial" w:eastAsia="Arial" w:hAnsi="Arial" w:cs="Arial"/>
              <w:color w:val="000000"/>
            </w:rPr>
            <w:delText>,</w:delText>
          </w:r>
          <w:r w:rsidRPr="00DB55B1" w:rsidDel="00E773E1">
            <w:rPr>
              <w:rFonts w:ascii="Arial" w:eastAsia="Arial" w:hAnsi="Arial" w:cs="Arial"/>
              <w:color w:val="000000"/>
            </w:rPr>
            <w:delText xml:space="preserve"> </w:delText>
          </w:r>
          <w:r w:rsidDel="00E773E1">
            <w:rPr>
              <w:rFonts w:ascii="Arial" w:eastAsia="Arial" w:hAnsi="Arial" w:cs="Arial"/>
            </w:rPr>
            <w:delText>s</w:delText>
          </w:r>
          <w:r w:rsidRPr="00DB55B1" w:rsidDel="00E773E1">
            <w:rPr>
              <w:rFonts w:ascii="Arial" w:eastAsia="Arial" w:hAnsi="Arial" w:cs="Arial"/>
              <w:color w:val="000000"/>
            </w:rPr>
            <w:delText>ee</w:delText>
          </w:r>
        </w:del>
        <w:del w:id="237" w:author="Tobias Mueller" w:date="2022-08-11T08:23:00Z">
          <w:r w:rsidRPr="00DB55B1" w:rsidDel="006D5E7E">
            <w:rPr>
              <w:rFonts w:ascii="Arial" w:eastAsia="Arial" w:hAnsi="Arial" w:cs="Arial"/>
              <w:color w:val="000000"/>
            </w:rPr>
            <w:delText xml:space="preserve"> Supplemental </w:delText>
          </w:r>
        </w:del>
        <w:del w:id="238" w:author="Tobias Mueller" w:date="2022-08-11T08:17:00Z">
          <w:r w:rsidRPr="00DB55B1" w:rsidDel="00E773E1">
            <w:rPr>
              <w:rFonts w:ascii="Arial" w:eastAsia="Arial" w:hAnsi="Arial" w:cs="Arial"/>
              <w:color w:val="000000"/>
            </w:rPr>
            <w:delText>Figure 1</w:delText>
          </w:r>
        </w:del>
        <w:del w:id="239" w:author="Tobias Mueller" w:date="2022-08-11T08:23:00Z">
          <w:r w:rsidRPr="00DB55B1" w:rsidDel="006D5E7E">
            <w:rPr>
              <w:rFonts w:ascii="Arial" w:eastAsia="Arial" w:hAnsi="Arial" w:cs="Arial"/>
              <w:color w:val="000000"/>
            </w:rPr>
            <w:delText xml:space="preserve"> for pl</w:delText>
          </w:r>
          <w:r w:rsidRPr="00277435" w:rsidDel="006D5E7E">
            <w:rPr>
              <w:rFonts w:ascii="Arial" w:eastAsia="Arial" w:hAnsi="Arial" w:cs="Arial"/>
            </w:rPr>
            <w:delText>ate mapping).</w:delText>
          </w:r>
        </w:del>
        <w:del w:id="240" w:author="Tobias Mueller" w:date="2022-08-11T08:14:00Z">
          <w:r w:rsidRPr="00277435" w:rsidDel="00E773E1">
            <w:rPr>
              <w:rFonts w:ascii="Arial" w:eastAsia="Arial" w:hAnsi="Arial" w:cs="Arial"/>
            </w:rPr>
            <w:delText xml:space="preserve"> We assigned each microbe’s location on the 96 well plate using a random number generator. We kept the location of microbes consistent across all plates to minimize variation in spatial effects across treatment plates</w:delText>
          </w:r>
        </w:del>
        <w:del w:id="241" w:author="Tobias Mueller" w:date="2022-08-11T08:17:00Z">
          <w:r w:rsidRPr="00277435" w:rsidDel="00E773E1">
            <w:rPr>
              <w:rFonts w:ascii="Arial" w:eastAsia="Arial" w:hAnsi="Arial" w:cs="Arial"/>
            </w:rPr>
            <w:delText>.</w:delText>
          </w:r>
        </w:del>
        <w:del w:id="242" w:author="Tobias Mueller" w:date="2022-08-11T08:23:00Z">
          <w:r w:rsidRPr="00277435" w:rsidDel="006D5E7E">
            <w:rPr>
              <w:rFonts w:ascii="Arial" w:eastAsia="Arial" w:hAnsi="Arial" w:cs="Arial"/>
            </w:rPr>
            <w:delText xml:space="preserve"> After mixing chemical treatments and microbial strains, we triple parafilmed the 96 well plate lid and put it immediately into an optical </w:delText>
          </w:r>
          <w:r w:rsidRPr="00DB55B1" w:rsidDel="006D5E7E">
            <w:rPr>
              <w:rFonts w:ascii="Arial" w:eastAsia="Arial" w:hAnsi="Arial" w:cs="Arial"/>
              <w:color w:val="000000"/>
            </w:rPr>
            <w:delText>reader (Biotek synergy HTX, Agilent, Santa Clara CA, USA) which incubated the plate at 30°C, provided continuous linear shaking at 567cpm (3mm), and took optical density measurements at 600 nm every 15 minutes for 72 hours</w:delText>
          </w:r>
        </w:del>
        <w:del w:id="243" w:author="Tobias Mueller" w:date="2022-08-11T08:14:00Z">
          <w:r w:rsidRPr="00DB55B1" w:rsidDel="00E773E1">
            <w:rPr>
              <w:rFonts w:ascii="Arial" w:eastAsia="Arial" w:hAnsi="Arial" w:cs="Arial"/>
              <w:color w:val="000000"/>
            </w:rPr>
            <w:delText>. After preparing each plate, we assessed potential contamination by plating out the control and treatment nectar solutions onto YM and TSA plates. None of our uninoculated synthetic nectars contained culturable microbes. </w:delText>
          </w:r>
        </w:del>
      </w:moveTo>
    </w:p>
    <w:moveToRangeEnd w:id="229"/>
    <w:p w14:paraId="2BF8015E" w14:textId="51E8C7E7" w:rsidR="00975847" w:rsidRDefault="00975847" w:rsidP="00F47FB6">
      <w:pPr>
        <w:spacing w:after="0" w:line="360" w:lineRule="auto"/>
        <w:rPr>
          <w:ins w:id="244" w:author="Tobias Mueller" w:date="2022-08-11T08:07:00Z"/>
          <w:rFonts w:ascii="Arial" w:eastAsia="Arial" w:hAnsi="Arial" w:cs="Arial"/>
        </w:rPr>
      </w:pPr>
    </w:p>
    <w:p w14:paraId="6A49D783" w14:textId="373FC767" w:rsidR="00975847" w:rsidRDefault="00975847" w:rsidP="00F47FB6">
      <w:pPr>
        <w:spacing w:after="0" w:line="360" w:lineRule="auto"/>
        <w:rPr>
          <w:ins w:id="245" w:author="Tobias Mueller" w:date="2022-08-11T08:08:00Z"/>
          <w:rFonts w:ascii="Arial" w:eastAsia="Arial" w:hAnsi="Arial" w:cs="Arial"/>
        </w:rPr>
      </w:pPr>
    </w:p>
    <w:p w14:paraId="24D18A85" w14:textId="3B444AEF" w:rsidR="00975847" w:rsidRDefault="00975847" w:rsidP="00F47FB6">
      <w:pPr>
        <w:spacing w:after="0" w:line="360" w:lineRule="auto"/>
        <w:rPr>
          <w:ins w:id="246" w:author="Tobias Mueller" w:date="2022-08-11T08:08:00Z"/>
          <w:rFonts w:ascii="Arial" w:eastAsia="Arial" w:hAnsi="Arial" w:cs="Arial"/>
        </w:rPr>
      </w:pPr>
    </w:p>
    <w:p w14:paraId="45FB93A2" w14:textId="515BEF5C" w:rsidR="00975847" w:rsidRDefault="00975847" w:rsidP="00F47FB6">
      <w:pPr>
        <w:spacing w:after="0" w:line="360" w:lineRule="auto"/>
        <w:rPr>
          <w:ins w:id="247" w:author="Tobias Mueller" w:date="2022-08-31T12:28:00Z"/>
          <w:rFonts w:ascii="Arial" w:eastAsia="Arial" w:hAnsi="Arial" w:cs="Arial"/>
        </w:rPr>
      </w:pPr>
    </w:p>
    <w:p w14:paraId="4EFA8339" w14:textId="667EC389" w:rsidR="000C58E3" w:rsidRDefault="000C58E3" w:rsidP="00F47FB6">
      <w:pPr>
        <w:spacing w:after="0" w:line="360" w:lineRule="auto"/>
        <w:rPr>
          <w:ins w:id="248" w:author="Tobias Mueller" w:date="2022-08-31T12:28:00Z"/>
          <w:rFonts w:ascii="Arial" w:eastAsia="Arial" w:hAnsi="Arial" w:cs="Arial"/>
        </w:rPr>
      </w:pPr>
    </w:p>
    <w:p w14:paraId="28204220" w14:textId="7C519445" w:rsidR="000C58E3" w:rsidRDefault="000C58E3" w:rsidP="00F47FB6">
      <w:pPr>
        <w:spacing w:after="0" w:line="360" w:lineRule="auto"/>
        <w:rPr>
          <w:ins w:id="249" w:author="Tobias Mueller" w:date="2022-08-31T12:28:00Z"/>
          <w:rFonts w:ascii="Arial" w:eastAsia="Arial" w:hAnsi="Arial" w:cs="Arial"/>
        </w:rPr>
      </w:pPr>
    </w:p>
    <w:p w14:paraId="60B211AD" w14:textId="0B810FA0" w:rsidR="000C58E3" w:rsidRDefault="000C58E3" w:rsidP="00F47FB6">
      <w:pPr>
        <w:spacing w:after="0" w:line="360" w:lineRule="auto"/>
        <w:rPr>
          <w:ins w:id="250" w:author="Tobias Mueller" w:date="2022-08-31T12:28:00Z"/>
          <w:rFonts w:ascii="Arial" w:eastAsia="Arial" w:hAnsi="Arial" w:cs="Arial"/>
        </w:rPr>
      </w:pPr>
    </w:p>
    <w:p w14:paraId="714116B5" w14:textId="77777777" w:rsidR="000C58E3" w:rsidRDefault="000C58E3" w:rsidP="00F47FB6">
      <w:pPr>
        <w:spacing w:after="0" w:line="360" w:lineRule="auto"/>
        <w:rPr>
          <w:ins w:id="251" w:author="Tobias Mueller" w:date="2022-08-31T11:22:00Z"/>
          <w:rFonts w:ascii="Arial" w:eastAsia="Arial" w:hAnsi="Arial" w:cs="Arial"/>
        </w:rPr>
      </w:pPr>
    </w:p>
    <w:p w14:paraId="62285B83" w14:textId="0B64500C" w:rsidR="00CB5789" w:rsidRDefault="00CB5789" w:rsidP="00F47FB6">
      <w:pPr>
        <w:spacing w:after="0" w:line="360" w:lineRule="auto"/>
        <w:rPr>
          <w:ins w:id="252" w:author="Tobias Mueller" w:date="2022-08-31T11:22:00Z"/>
          <w:rFonts w:ascii="Arial" w:eastAsia="Arial" w:hAnsi="Arial" w:cs="Arial"/>
        </w:rPr>
      </w:pPr>
    </w:p>
    <w:p w14:paraId="3FD7EA06" w14:textId="3B59C170" w:rsidR="00CB5789" w:rsidRPr="00411572" w:rsidRDefault="00CB5789" w:rsidP="00F47FB6">
      <w:pPr>
        <w:spacing w:after="0" w:line="360" w:lineRule="auto"/>
        <w:rPr>
          <w:ins w:id="253" w:author="Tobias Mueller" w:date="2022-08-11T08:08:00Z"/>
          <w:rFonts w:ascii="Arial" w:eastAsia="Arial" w:hAnsi="Arial" w:cs="Arial"/>
          <w:b/>
          <w:bCs/>
          <w:color w:val="FF0000"/>
          <w:rPrChange w:id="254" w:author="Tobias Mueller" w:date="2022-09-07T12:13:00Z">
            <w:rPr>
              <w:ins w:id="255" w:author="Tobias Mueller" w:date="2022-08-11T08:08:00Z"/>
              <w:rFonts w:ascii="Arial" w:eastAsia="Arial" w:hAnsi="Arial" w:cs="Arial"/>
            </w:rPr>
          </w:rPrChange>
        </w:rPr>
      </w:pPr>
      <w:ins w:id="256" w:author="Tobias Mueller" w:date="2022-08-31T11:22:00Z">
        <w:r w:rsidRPr="00411572">
          <w:rPr>
            <w:rFonts w:ascii="Arial" w:eastAsia="Arial" w:hAnsi="Arial" w:cs="Arial"/>
            <w:b/>
            <w:bCs/>
            <w:color w:val="FF0000"/>
            <w:rPrChange w:id="257" w:author="Tobias Mueller" w:date="2022-09-07T12:13:00Z">
              <w:rPr>
                <w:rFonts w:ascii="Arial" w:eastAsia="Arial" w:hAnsi="Arial" w:cs="Arial"/>
              </w:rPr>
            </w:rPrChange>
          </w:rPr>
          <w:t>New SUPPLEMENTAL METHODS</w:t>
        </w:r>
      </w:ins>
    </w:p>
    <w:p w14:paraId="38FCFEEA" w14:textId="475985CC" w:rsidR="00975847" w:rsidRPr="00DB55B1" w:rsidRDefault="00975847" w:rsidP="00975847">
      <w:pPr>
        <w:spacing w:after="0" w:line="360" w:lineRule="auto"/>
        <w:rPr>
          <w:moveTo w:id="258" w:author="Tobias Mueller" w:date="2022-08-11T08:08:00Z"/>
          <w:rFonts w:ascii="Arial" w:eastAsia="Arial" w:hAnsi="Arial" w:cs="Arial"/>
        </w:rPr>
      </w:pPr>
      <w:ins w:id="259" w:author="Tobias Mueller" w:date="2022-08-11T08:08:00Z">
        <w:r>
          <w:rPr>
            <w:rFonts w:ascii="Arial" w:eastAsia="Arial" w:hAnsi="Arial" w:cs="Arial"/>
          </w:rPr>
          <w:t xml:space="preserve">Creating Microbial suspensions </w:t>
        </w:r>
      </w:ins>
      <w:moveToRangeStart w:id="260" w:author="Tobias Mueller" w:date="2022-08-11T08:08:00Z" w:name="move111097724"/>
    </w:p>
    <w:p w14:paraId="5CCC3770" w14:textId="77777777" w:rsidR="00975847" w:rsidRPr="005A60F3" w:rsidDel="00CB5789" w:rsidRDefault="00975847" w:rsidP="00975847">
      <w:pPr>
        <w:spacing w:after="0" w:line="360" w:lineRule="auto"/>
        <w:rPr>
          <w:del w:id="261" w:author="Tobias Mueller" w:date="2022-08-31T11:22:00Z"/>
          <w:moveTo w:id="262" w:author="Tobias Mueller" w:date="2022-08-11T08:08:00Z"/>
          <w:rFonts w:ascii="Arial" w:eastAsia="Arial" w:hAnsi="Arial" w:cs="Arial"/>
          <w:color w:val="C00000"/>
        </w:rPr>
      </w:pPr>
      <w:moveTo w:id="263" w:author="Tobias Mueller" w:date="2022-08-11T08:08:00Z">
        <w:r w:rsidRPr="00DB55B1">
          <w:rPr>
            <w:rFonts w:ascii="Arial" w:eastAsia="Arial" w:hAnsi="Arial" w:cs="Arial"/>
          </w:rPr>
          <w:t>To standardize microbial density across treatments, we created master microbial suspensions. First, we grew microbial stocks for three days on Yeast Media Agar (YMA) containing chloramphenicol (at 100 mg/L to reduce bacterial growth) or fructose enhanced Trypticase Soy Agar (TSA) containing cycloheximide (at 100 mg/L to reduce fungal growth) for fungi and bacteria respectively</w:t>
        </w:r>
        <w:r>
          <w:rPr>
            <w:rFonts w:ascii="Arial" w:eastAsia="Arial" w:hAnsi="Arial" w:cs="Arial"/>
          </w:rPr>
          <w:t xml:space="preserve"> </w:t>
        </w:r>
        <w:r w:rsidRPr="00DB55B1">
          <w:rPr>
            <w:rFonts w:ascii="Arial" w:eastAsia="Arial" w:hAnsi="Arial" w:cs="Arial"/>
          </w:rPr>
          <w:t xml:space="preserve">(Supplemental </w:t>
        </w:r>
        <w:r>
          <w:rPr>
            <w:rFonts w:ascii="Arial" w:eastAsia="Arial" w:hAnsi="Arial" w:cs="Arial"/>
          </w:rPr>
          <w:t>Method</w:t>
        </w:r>
        <w:r w:rsidRPr="00DB55B1">
          <w:rPr>
            <w:rFonts w:ascii="Arial" w:eastAsia="Arial" w:hAnsi="Arial" w:cs="Arial"/>
          </w:rPr>
          <w:t xml:space="preserve"> 1). We then created 2000 cell/</w:t>
        </w:r>
        <w:r>
          <w:rPr>
            <w:rFonts w:ascii="Arial" w:eastAsia="Arial" w:hAnsi="Arial" w:cs="Arial"/>
          </w:rPr>
          <w:t>μL</w:t>
        </w:r>
        <w:r w:rsidRPr="00DB55B1">
          <w:rPr>
            <w:rFonts w:ascii="Arial" w:eastAsia="Arial" w:hAnsi="Arial" w:cs="Arial"/>
          </w:rPr>
          <w:t xml:space="preserve"> suspensions (quantified via hemocytometer) in 15% glycerol </w:t>
        </w:r>
        <w:r w:rsidRPr="00DB55B1">
          <w:rPr>
            <w:rFonts w:ascii="Arial" w:eastAsia="Arial" w:hAnsi="Arial" w:cs="Arial"/>
            <w:color w:val="000000"/>
          </w:rPr>
          <w:t>v/v with 15% sucrose w/v</w:t>
        </w:r>
        <w:r>
          <w:rPr>
            <w:rFonts w:ascii="Arial" w:eastAsia="Arial" w:hAnsi="Arial" w:cs="Arial"/>
          </w:rPr>
          <w:t xml:space="preserve"> </w:t>
        </w:r>
        <w:r w:rsidRPr="00DB55B1">
          <w:rPr>
            <w:rFonts w:ascii="Arial" w:eastAsia="Arial" w:hAnsi="Arial" w:cs="Arial"/>
          </w:rPr>
          <w:t>and stored aliquots at -80</w:t>
        </w:r>
        <w:r w:rsidRPr="00DB55B1">
          <w:rPr>
            <w:rFonts w:ascii="Arial" w:eastAsia="Arial" w:hAnsi="Arial" w:cs="Arial"/>
            <w:vertAlign w:val="superscript"/>
          </w:rPr>
          <w:t>o</w:t>
        </w:r>
        <w:r w:rsidRPr="00DB55B1">
          <w:rPr>
            <w:rFonts w:ascii="Arial" w:eastAsia="Arial" w:hAnsi="Arial" w:cs="Arial"/>
          </w:rPr>
          <w:t xml:space="preserve">C for the duration of the experiment. Each plate or cogrowth assay used a new aliquot to ensure that every replicate had the same starting cell densities of each focal microbe. </w:t>
        </w:r>
        <w:r w:rsidRPr="006B14C7">
          <w:rPr>
            <w:rFonts w:ascii="Arial" w:eastAsia="Arial" w:hAnsi="Arial" w:cs="Arial"/>
          </w:rPr>
          <w:t>We verified that there was no decrease in microbial viability from length of freezing by correlating the lag time of microbes grown in control nectar to length of time frozen (r = -.13, p = .08).</w:t>
        </w:r>
      </w:moveTo>
    </w:p>
    <w:moveToRangeEnd w:id="260"/>
    <w:p w14:paraId="6AD724CB" w14:textId="77777777" w:rsidR="00975847" w:rsidRDefault="00975847" w:rsidP="00F47FB6">
      <w:pPr>
        <w:spacing w:after="0" w:line="360" w:lineRule="auto"/>
        <w:rPr>
          <w:ins w:id="264" w:author="Tobias Mueller" w:date="2022-08-11T08:07:00Z"/>
          <w:rFonts w:ascii="Arial" w:eastAsia="Arial" w:hAnsi="Arial" w:cs="Arial"/>
        </w:rPr>
      </w:pPr>
    </w:p>
    <w:p w14:paraId="1B21737F" w14:textId="77777777" w:rsidR="00975847" w:rsidRPr="00DB55B1" w:rsidRDefault="00975847" w:rsidP="00F47FB6">
      <w:pPr>
        <w:spacing w:after="0" w:line="360" w:lineRule="auto"/>
        <w:rPr>
          <w:rFonts w:ascii="Arial" w:eastAsia="Arial" w:hAnsi="Arial" w:cs="Arial"/>
        </w:rPr>
      </w:pPr>
    </w:p>
    <w:p w14:paraId="489C997C" w14:textId="72073B15" w:rsidR="00F47FB6" w:rsidRPr="00DB55B1" w:rsidRDefault="00F47FB6" w:rsidP="00F47FB6">
      <w:pPr>
        <w:spacing w:after="0" w:line="360" w:lineRule="auto"/>
        <w:rPr>
          <w:rFonts w:ascii="Arial" w:eastAsia="Arial" w:hAnsi="Arial" w:cs="Arial"/>
        </w:rPr>
      </w:pPr>
      <w:r w:rsidRPr="00DB55B1">
        <w:rPr>
          <w:rFonts w:ascii="Arial" w:eastAsia="Arial" w:hAnsi="Arial" w:cs="Arial"/>
          <w:i/>
        </w:rPr>
        <w:lastRenderedPageBreak/>
        <w:t>Preparing synthetic nectars</w:t>
      </w:r>
      <w:ins w:id="265" w:author="Tobias Mueller" w:date="2022-08-11T08:07:00Z">
        <w:r w:rsidR="00975847">
          <w:rPr>
            <w:rFonts w:ascii="Arial" w:eastAsia="Arial" w:hAnsi="Arial" w:cs="Arial"/>
            <w:i/>
          </w:rPr>
          <w:t xml:space="preserve"> </w:t>
        </w:r>
      </w:ins>
    </w:p>
    <w:p w14:paraId="3AB9162B" w14:textId="28DF78CF" w:rsidR="00F47FB6" w:rsidRPr="00F01A08" w:rsidRDefault="00F47FB6" w:rsidP="00F47FB6">
      <w:pPr>
        <w:spacing w:after="0" w:line="360" w:lineRule="auto"/>
        <w:rPr>
          <w:rFonts w:ascii="Arial" w:eastAsia="Arial" w:hAnsi="Arial" w:cs="Arial"/>
          <w:color w:val="C00000"/>
        </w:rPr>
      </w:pPr>
      <w:r w:rsidRPr="00DB55B1">
        <w:rPr>
          <w:rFonts w:ascii="Arial" w:eastAsia="Arial" w:hAnsi="Arial" w:cs="Arial"/>
        </w:rPr>
        <w:t>To prepare the synthetic nectars (treatment and control solutions), we weighed dry reagents on a microbalance to a precision of 0.0025 grams before washing them into a volumetric flask and dissolving the reagents in DI water. Liquid reagents were added and then the entire solution was diluted with DI water to the proper concentration before being vortexed and sterilized using a syringe filter (0.2 μm cellulose acetate membrane, Corning, Corning NY, product number 431219).  Base nectar consisted of 15% sugar (50:25:25 sucrose:glucose:fructose) w/v, 1% peptone w/v, 3% yeast extract w/v, 50% 100x non-esse</w:t>
      </w:r>
      <w:r w:rsidRPr="0061186F">
        <w:rPr>
          <w:rFonts w:ascii="Arial" w:eastAsia="Arial" w:hAnsi="Arial" w:cs="Arial"/>
        </w:rPr>
        <w:t xml:space="preserve">ntial amino acids v/v. </w:t>
      </w:r>
      <w:r w:rsidRPr="00B87D60">
        <w:rPr>
          <w:rFonts w:ascii="Arial" w:eastAsia="Arial" w:hAnsi="Arial" w:cs="Arial"/>
          <w:highlight w:val="yellow"/>
          <w:rPrChange w:id="266" w:author="Tobias Mueller" w:date="2022-08-31T11:34:00Z">
            <w:rPr>
              <w:rFonts w:ascii="Arial" w:eastAsia="Arial" w:hAnsi="Arial" w:cs="Arial"/>
            </w:rPr>
          </w:rPrChange>
        </w:rPr>
        <w:t>This high nitrogen nectar analog was chosen so that all tested microbes could grow in the base solution to detectable levels, allowing us to test the impacts of nectar compounds</w:t>
      </w:r>
      <w:ins w:id="267" w:author="Tobias Mueller" w:date="2022-08-31T11:33:00Z">
        <w:r w:rsidR="00B87D60" w:rsidRPr="00B87D60">
          <w:rPr>
            <w:rFonts w:ascii="Arial" w:eastAsia="Arial" w:hAnsi="Arial" w:cs="Arial"/>
            <w:highlight w:val="yellow"/>
            <w:rPrChange w:id="268" w:author="Tobias Mueller" w:date="2022-08-31T11:34:00Z">
              <w:rPr>
                <w:rFonts w:ascii="Arial" w:eastAsia="Arial" w:hAnsi="Arial" w:cs="Arial"/>
              </w:rPr>
            </w:rPrChange>
          </w:rPr>
          <w:t xml:space="preserve"> alone</w:t>
        </w:r>
      </w:ins>
      <w:r w:rsidRPr="00B87D60">
        <w:rPr>
          <w:rFonts w:ascii="Arial" w:eastAsia="Arial" w:hAnsi="Arial" w:cs="Arial"/>
          <w:highlight w:val="yellow"/>
          <w:rPrChange w:id="269" w:author="Tobias Mueller" w:date="2022-08-31T11:34:00Z">
            <w:rPr>
              <w:rFonts w:ascii="Arial" w:eastAsia="Arial" w:hAnsi="Arial" w:cs="Arial"/>
            </w:rPr>
          </w:rPrChange>
        </w:rPr>
        <w:t xml:space="preserve"> on growth </w:t>
      </w:r>
      <w:ins w:id="270" w:author="Tobias Mueller" w:date="2022-08-31T11:33:00Z">
        <w:r w:rsidR="00B87D60" w:rsidRPr="00B87D60">
          <w:rPr>
            <w:rFonts w:ascii="Arial" w:eastAsia="Arial" w:hAnsi="Arial" w:cs="Arial"/>
            <w:highlight w:val="yellow"/>
            <w:rPrChange w:id="271" w:author="Tobias Mueller" w:date="2022-08-31T11:34:00Z">
              <w:rPr>
                <w:rFonts w:ascii="Arial" w:eastAsia="Arial" w:hAnsi="Arial" w:cs="Arial"/>
              </w:rPr>
            </w:rPrChange>
          </w:rPr>
          <w:t xml:space="preserve">separately </w:t>
        </w:r>
      </w:ins>
      <w:del w:id="272" w:author="Tobias Mueller" w:date="2022-08-31T11:33:00Z">
        <w:r w:rsidRPr="00B87D60" w:rsidDel="00B87D60">
          <w:rPr>
            <w:rFonts w:ascii="Arial" w:eastAsia="Arial" w:hAnsi="Arial" w:cs="Arial"/>
            <w:highlight w:val="yellow"/>
            <w:rPrChange w:id="273" w:author="Tobias Mueller" w:date="2022-08-31T11:34:00Z">
              <w:rPr>
                <w:rFonts w:ascii="Arial" w:eastAsia="Arial" w:hAnsi="Arial" w:cs="Arial"/>
              </w:rPr>
            </w:rPrChange>
          </w:rPr>
          <w:delText xml:space="preserve">in isolation </w:delText>
        </w:r>
      </w:del>
      <w:r w:rsidRPr="00B87D60">
        <w:rPr>
          <w:rFonts w:ascii="Arial" w:eastAsia="Arial" w:hAnsi="Arial" w:cs="Arial"/>
          <w:highlight w:val="yellow"/>
          <w:rPrChange w:id="274" w:author="Tobias Mueller" w:date="2022-08-31T11:34:00Z">
            <w:rPr>
              <w:rFonts w:ascii="Arial" w:eastAsia="Arial" w:hAnsi="Arial" w:cs="Arial"/>
            </w:rPr>
          </w:rPrChange>
        </w:rPr>
        <w:t xml:space="preserve">from </w:t>
      </w:r>
      <w:ins w:id="275" w:author="Tobias Mueller" w:date="2022-08-31T11:33:00Z">
        <w:r w:rsidR="00B87D60" w:rsidRPr="00B87D60">
          <w:rPr>
            <w:rFonts w:ascii="Arial" w:eastAsia="Arial" w:hAnsi="Arial" w:cs="Arial"/>
            <w:highlight w:val="yellow"/>
            <w:rPrChange w:id="276" w:author="Tobias Mueller" w:date="2022-08-31T11:34:00Z">
              <w:rPr>
                <w:rFonts w:ascii="Arial" w:eastAsia="Arial" w:hAnsi="Arial" w:cs="Arial"/>
              </w:rPr>
            </w:rPrChange>
          </w:rPr>
          <w:t xml:space="preserve">the effects of </w:t>
        </w:r>
      </w:ins>
      <w:r w:rsidRPr="00B87D60">
        <w:rPr>
          <w:rFonts w:ascii="Arial" w:eastAsia="Arial" w:hAnsi="Arial" w:cs="Arial"/>
          <w:highlight w:val="yellow"/>
          <w:rPrChange w:id="277" w:author="Tobias Mueller" w:date="2022-08-31T11:34:00Z">
            <w:rPr>
              <w:rFonts w:ascii="Arial" w:eastAsia="Arial" w:hAnsi="Arial" w:cs="Arial"/>
            </w:rPr>
          </w:rPrChange>
        </w:rPr>
        <w:t>nutrient limitation</w:t>
      </w:r>
      <w:ins w:id="278" w:author="Tobias Mueller" w:date="2022-08-31T11:34:00Z">
        <w:r w:rsidR="00B87D60" w:rsidRPr="00B87D60">
          <w:rPr>
            <w:rFonts w:ascii="Arial" w:eastAsia="Arial" w:hAnsi="Arial" w:cs="Arial"/>
            <w:highlight w:val="yellow"/>
            <w:rPrChange w:id="279" w:author="Tobias Mueller" w:date="2022-08-31T11:34:00Z">
              <w:rPr>
                <w:rFonts w:ascii="Arial" w:eastAsia="Arial" w:hAnsi="Arial" w:cs="Arial"/>
              </w:rPr>
            </w:rPrChange>
          </w:rPr>
          <w:t>, however it is possible that nutrient limitation and growth suppressive compounds may work in conjunction in floral nectar</w:t>
        </w:r>
      </w:ins>
      <w:r w:rsidRPr="00B87D60">
        <w:rPr>
          <w:rFonts w:ascii="Arial" w:eastAsia="Arial" w:hAnsi="Arial" w:cs="Arial"/>
          <w:highlight w:val="yellow"/>
          <w:rPrChange w:id="280" w:author="Tobias Mueller" w:date="2022-08-31T11:34:00Z">
            <w:rPr>
              <w:rFonts w:ascii="Arial" w:eastAsia="Arial" w:hAnsi="Arial" w:cs="Arial"/>
            </w:rPr>
          </w:rPrChange>
        </w:rPr>
        <w:t>.</w:t>
      </w:r>
    </w:p>
    <w:p w14:paraId="69944D94" w14:textId="77777777" w:rsidR="00F47FB6" w:rsidRPr="00DB55B1" w:rsidDel="00225A4C" w:rsidRDefault="00F47FB6" w:rsidP="00F47FB6">
      <w:pPr>
        <w:spacing w:after="0" w:line="360" w:lineRule="auto"/>
        <w:rPr>
          <w:del w:id="281" w:author="Tobias Mueller" w:date="2022-08-31T11:47:00Z"/>
          <w:rFonts w:ascii="Arial" w:eastAsia="Arial" w:hAnsi="Arial" w:cs="Arial"/>
        </w:rPr>
      </w:pPr>
    </w:p>
    <w:p w14:paraId="79711E6C" w14:textId="3E9AE409" w:rsidR="00F47FB6" w:rsidRPr="00DB55B1" w:rsidDel="00975847" w:rsidRDefault="00F47FB6" w:rsidP="00F47FB6">
      <w:pPr>
        <w:spacing w:after="0" w:line="360" w:lineRule="auto"/>
        <w:rPr>
          <w:moveFrom w:id="282" w:author="Tobias Mueller" w:date="2022-08-11T08:07:00Z"/>
          <w:rFonts w:ascii="Arial" w:eastAsia="Arial" w:hAnsi="Arial" w:cs="Arial"/>
        </w:rPr>
      </w:pPr>
      <w:moveFromRangeStart w:id="283" w:author="Tobias Mueller" w:date="2022-08-11T08:07:00Z" w:name="move111097690"/>
      <w:moveFrom w:id="284" w:author="Tobias Mueller" w:date="2022-08-11T08:07:00Z">
        <w:r w:rsidRPr="00DB55B1" w:rsidDel="00975847">
          <w:rPr>
            <w:rFonts w:ascii="Arial" w:eastAsia="Arial" w:hAnsi="Arial" w:cs="Arial"/>
            <w:i/>
            <w:color w:val="000000"/>
          </w:rPr>
          <w:t>Plate reader growth assay</w:t>
        </w:r>
      </w:moveFrom>
    </w:p>
    <w:p w14:paraId="03A91883" w14:textId="28DBFB9D" w:rsidR="00F47FB6" w:rsidRPr="00DB55B1" w:rsidDel="00975847" w:rsidRDefault="00F47FB6" w:rsidP="00F47FB6">
      <w:pPr>
        <w:spacing w:after="0" w:line="360" w:lineRule="auto"/>
        <w:rPr>
          <w:moveFrom w:id="285" w:author="Tobias Mueller" w:date="2022-08-11T08:07:00Z"/>
          <w:rFonts w:ascii="Arial" w:eastAsia="Arial" w:hAnsi="Arial" w:cs="Arial"/>
        </w:rPr>
      </w:pPr>
      <w:moveFrom w:id="286" w:author="Tobias Mueller" w:date="2022-08-11T08:07:00Z">
        <w:r w:rsidRPr="00DB55B1" w:rsidDel="00975847">
          <w:rPr>
            <w:rFonts w:ascii="Arial" w:eastAsia="Arial" w:hAnsi="Arial" w:cs="Arial"/>
            <w:color w:val="000000"/>
          </w:rPr>
          <w:t>To test the effect of individual compounds on the growth of single microbe species, we used 96 well plate growth assays and synthetic nectars. Each well in a plate contained 190</w:t>
        </w:r>
        <w:r w:rsidDel="00975847">
          <w:rPr>
            <w:rFonts w:ascii="Arial" w:eastAsia="Arial" w:hAnsi="Arial" w:cs="Arial"/>
            <w:color w:val="000000"/>
          </w:rPr>
          <w:t>μL</w:t>
        </w:r>
        <w:r w:rsidRPr="00DB55B1" w:rsidDel="00975847">
          <w:rPr>
            <w:rFonts w:ascii="Arial" w:eastAsia="Arial" w:hAnsi="Arial" w:cs="Arial"/>
            <w:color w:val="000000"/>
          </w:rPr>
          <w:t xml:space="preserve"> of treatment or control nectar and 10</w:t>
        </w:r>
        <w:r w:rsidDel="00975847">
          <w:rPr>
            <w:rFonts w:ascii="Arial" w:eastAsia="Arial" w:hAnsi="Arial" w:cs="Arial"/>
            <w:color w:val="000000"/>
          </w:rPr>
          <w:t>μL</w:t>
        </w:r>
        <w:r w:rsidRPr="00DB55B1" w:rsidDel="00975847">
          <w:rPr>
            <w:rFonts w:ascii="Arial" w:eastAsia="Arial" w:hAnsi="Arial" w:cs="Arial"/>
            <w:color w:val="000000"/>
          </w:rPr>
          <w:t xml:space="preserve"> of microbial freezer stock solutions. Each plate consisted of a single chemical treatment assayed across all 12 microbes (6 treatment and 2 control wells per microbe</w:t>
        </w:r>
        <w:r w:rsidDel="00975847">
          <w:rPr>
            <w:rFonts w:ascii="Arial" w:eastAsia="Arial" w:hAnsi="Arial" w:cs="Arial"/>
            <w:color w:val="000000"/>
          </w:rPr>
          <w:t>,</w:t>
        </w:r>
        <w:r w:rsidRPr="00DB55B1" w:rsidDel="00975847">
          <w:rPr>
            <w:rFonts w:ascii="Arial" w:eastAsia="Arial" w:hAnsi="Arial" w:cs="Arial"/>
            <w:color w:val="000000"/>
          </w:rPr>
          <w:t xml:space="preserve"> </w:t>
        </w:r>
        <w:r w:rsidDel="00975847">
          <w:rPr>
            <w:rFonts w:ascii="Arial" w:eastAsia="Arial" w:hAnsi="Arial" w:cs="Arial"/>
          </w:rPr>
          <w:t>s</w:t>
        </w:r>
        <w:r w:rsidRPr="00DB55B1" w:rsidDel="00975847">
          <w:rPr>
            <w:rFonts w:ascii="Arial" w:eastAsia="Arial" w:hAnsi="Arial" w:cs="Arial"/>
            <w:color w:val="000000"/>
          </w:rPr>
          <w:t>ee Supplemental Figure 1 for pl</w:t>
        </w:r>
        <w:r w:rsidRPr="00277435" w:rsidDel="00975847">
          <w:rPr>
            <w:rFonts w:ascii="Arial" w:eastAsia="Arial" w:hAnsi="Arial" w:cs="Arial"/>
          </w:rPr>
          <w:t xml:space="preserve">ate mapping). We assigned each microbe’s location on the 96 well plate using a random number generator. We kept the location of microbes consistent across all plates to minimize variation in spatial effects across treatment plates. After mixing chemical treatments and microbial strains, we triple parafilmed the 96 well plate lid and put it immediately into an optical </w:t>
        </w:r>
        <w:r w:rsidRPr="00DB55B1" w:rsidDel="00975847">
          <w:rPr>
            <w:rFonts w:ascii="Arial" w:eastAsia="Arial" w:hAnsi="Arial" w:cs="Arial"/>
            <w:color w:val="000000"/>
          </w:rPr>
          <w:t>reader (Biotek synergy HTX, Agilent, Santa Clara CA, USA) which incubated the plate at 30°C, provided continuous linear shaking at 567cpm (3mm), and took optical density measurements at 600 nm every 15 minutes for 72 hours. After preparing each plate, we assessed potential contamination by plating out the control and treatment nectar solutions onto YM and TSA plates. None of our uninoculated synthetic nectars contained culturable microbes. </w:t>
        </w:r>
      </w:moveFrom>
    </w:p>
    <w:moveFromRangeEnd w:id="283"/>
    <w:p w14:paraId="091E1610" w14:textId="13B47BDB" w:rsidR="00F47FB6" w:rsidRPr="00DB55B1" w:rsidDel="00975847" w:rsidRDefault="00F47FB6" w:rsidP="00F47FB6">
      <w:pPr>
        <w:spacing w:after="0" w:line="360" w:lineRule="auto"/>
        <w:rPr>
          <w:del w:id="287" w:author="Tobias Mueller" w:date="2022-08-11T08:07:00Z"/>
          <w:rFonts w:ascii="Arial" w:eastAsia="Arial" w:hAnsi="Arial" w:cs="Arial"/>
        </w:rPr>
      </w:pPr>
    </w:p>
    <w:p w14:paraId="62410754" w14:textId="3C9EE37D" w:rsidR="00F47FB6" w:rsidRPr="00DB55B1" w:rsidDel="00975847" w:rsidRDefault="00F47FB6" w:rsidP="00F47FB6">
      <w:pPr>
        <w:spacing w:after="0" w:line="360" w:lineRule="auto"/>
        <w:rPr>
          <w:del w:id="288" w:author="Tobias Mueller" w:date="2022-08-11T08:07:00Z"/>
          <w:rFonts w:ascii="Arial" w:eastAsia="Arial" w:hAnsi="Arial" w:cs="Arial"/>
        </w:rPr>
      </w:pPr>
      <w:del w:id="289" w:author="Tobias Mueller" w:date="2022-08-11T08:07:00Z">
        <w:r w:rsidRPr="00DB55B1" w:rsidDel="00975847">
          <w:rPr>
            <w:rFonts w:ascii="Arial" w:eastAsia="Arial" w:hAnsi="Arial" w:cs="Arial"/>
            <w:i/>
            <w:color w:val="000000"/>
          </w:rPr>
          <w:delText>Co-growth experiment</w:delText>
        </w:r>
      </w:del>
    </w:p>
    <w:p w14:paraId="73C2FF19" w14:textId="2FEB7897" w:rsidR="00F47FB6" w:rsidRPr="00DB55B1" w:rsidDel="00975847" w:rsidRDefault="00F47FB6" w:rsidP="00F47FB6">
      <w:pPr>
        <w:spacing w:after="0" w:line="360" w:lineRule="auto"/>
        <w:rPr>
          <w:del w:id="290" w:author="Tobias Mueller" w:date="2022-08-11T08:07:00Z"/>
          <w:rFonts w:ascii="Arial" w:eastAsia="Arial" w:hAnsi="Arial" w:cs="Arial"/>
          <w:color w:val="202122"/>
        </w:rPr>
      </w:pPr>
      <w:del w:id="291" w:author="Tobias Mueller" w:date="2022-08-11T08:07:00Z">
        <w:r w:rsidRPr="00DB55B1" w:rsidDel="00975847">
          <w:rPr>
            <w:rFonts w:ascii="Arial" w:eastAsia="Arial" w:hAnsi="Arial" w:cs="Arial"/>
            <w:color w:val="000000"/>
          </w:rPr>
          <w:delText xml:space="preserve">To test if nectar composition could shift microbial interactions, we grew pairs of microbes across several treatment </w:delText>
        </w:r>
        <w:r w:rsidRPr="00DB55B1" w:rsidDel="00975847">
          <w:rPr>
            <w:rFonts w:ascii="Arial" w:eastAsia="Arial" w:hAnsi="Arial" w:cs="Arial"/>
            <w:color w:val="000000"/>
            <w:shd w:val="clear" w:color="auto" w:fill="FDFDFD"/>
          </w:rPr>
          <w:delText xml:space="preserve">solutions. </w:delText>
        </w:r>
        <w:r w:rsidDel="00975847">
          <w:rPr>
            <w:rFonts w:ascii="Arial" w:eastAsia="Arial" w:hAnsi="Arial" w:cs="Arial"/>
            <w:color w:val="000000"/>
            <w:shd w:val="clear" w:color="auto" w:fill="FDFDFD"/>
          </w:rPr>
          <w:delText>`</w:delText>
        </w:r>
        <w:r w:rsidRPr="00DB55B1" w:rsidDel="00975847">
          <w:rPr>
            <w:rFonts w:ascii="Arial" w:eastAsia="Arial" w:hAnsi="Arial" w:cs="Arial"/>
            <w:color w:val="000000"/>
            <w:shd w:val="clear" w:color="auto" w:fill="FDFDFD"/>
          </w:rPr>
          <w:delText xml:space="preserve">: 1) </w:delText>
        </w:r>
        <w:r w:rsidRPr="00DB55B1" w:rsidDel="00975847">
          <w:rPr>
            <w:rFonts w:ascii="Arial" w:eastAsia="Arial" w:hAnsi="Arial" w:cs="Arial"/>
            <w:i/>
            <w:color w:val="000000"/>
            <w:shd w:val="clear" w:color="auto" w:fill="FDFDFD"/>
          </w:rPr>
          <w:delText>Starmerella bombi &amp; Zygosaccharomyces bailii</w:delText>
        </w:r>
        <w:r w:rsidDel="00975847">
          <w:rPr>
            <w:rFonts w:ascii="Arial" w:eastAsia="Arial" w:hAnsi="Arial" w:cs="Arial"/>
            <w:i/>
            <w:color w:val="000000"/>
            <w:shd w:val="clear" w:color="auto" w:fill="FDFDFD"/>
          </w:rPr>
          <w:delText xml:space="preserve"> (</w:delText>
        </w:r>
        <w:r w:rsidRPr="00DB55B1" w:rsidDel="00975847">
          <w:rPr>
            <w:rFonts w:ascii="Arial" w:eastAsia="Arial" w:hAnsi="Arial" w:cs="Arial"/>
            <w:color w:val="000000"/>
            <w:shd w:val="clear" w:color="auto" w:fill="FDFDFD"/>
          </w:rPr>
          <w:delText>a facultative nectar</w:delText>
        </w:r>
        <w:r w:rsidRPr="00DB55B1" w:rsidDel="00975847">
          <w:rPr>
            <w:rFonts w:ascii="Arial" w:eastAsia="Arial" w:hAnsi="Arial" w:cs="Arial"/>
            <w:shd w:val="clear" w:color="auto" w:fill="FDFDFD"/>
          </w:rPr>
          <w:delText xml:space="preserve"> </w:delText>
        </w:r>
        <w:r w:rsidRPr="00DB55B1" w:rsidDel="00975847">
          <w:rPr>
            <w:rFonts w:ascii="Arial" w:eastAsia="Arial" w:hAnsi="Arial" w:cs="Arial"/>
            <w:color w:val="000000"/>
            <w:shd w:val="clear" w:color="auto" w:fill="FDFDFD"/>
          </w:rPr>
          <w:delText xml:space="preserve">yeast with a non-nectar </w:delText>
        </w:r>
        <w:r w:rsidRPr="00DB55B1" w:rsidDel="00975847">
          <w:rPr>
            <w:rFonts w:ascii="Arial" w:eastAsia="Arial" w:hAnsi="Arial" w:cs="Arial"/>
            <w:shd w:val="clear" w:color="auto" w:fill="FDFDFD"/>
          </w:rPr>
          <w:delText>yeast</w:delText>
        </w:r>
        <w:r w:rsidRPr="00DB55B1" w:rsidDel="00975847">
          <w:rPr>
            <w:rFonts w:ascii="Arial" w:eastAsia="Arial" w:hAnsi="Arial" w:cs="Arial"/>
            <w:i/>
            <w:color w:val="000000"/>
            <w:shd w:val="clear" w:color="auto" w:fill="FDFDFD"/>
          </w:rPr>
          <w:delText>),</w:delText>
        </w:r>
        <w:r w:rsidRPr="00DB55B1" w:rsidDel="00975847">
          <w:rPr>
            <w:rFonts w:ascii="Arial" w:eastAsia="Arial" w:hAnsi="Arial" w:cs="Arial"/>
            <w:color w:val="000000"/>
            <w:shd w:val="clear" w:color="auto" w:fill="FDFDFD"/>
          </w:rPr>
          <w:delText xml:space="preserve"> 2) </w:delText>
        </w:r>
        <w:r w:rsidRPr="00DB55B1" w:rsidDel="00975847">
          <w:rPr>
            <w:rFonts w:ascii="Arial" w:eastAsia="Arial" w:hAnsi="Arial" w:cs="Arial"/>
            <w:i/>
            <w:color w:val="000000"/>
            <w:shd w:val="clear" w:color="auto" w:fill="FDFDFD"/>
          </w:rPr>
          <w:delText>Metschnikowia reukaufii &amp; Rosenbergiella nectarea</w:delText>
        </w:r>
        <w:r w:rsidDel="00975847">
          <w:rPr>
            <w:rFonts w:ascii="Arial" w:eastAsia="Arial" w:hAnsi="Arial" w:cs="Arial"/>
            <w:i/>
            <w:color w:val="000000"/>
            <w:shd w:val="clear" w:color="auto" w:fill="FDFDFD"/>
          </w:rPr>
          <w:delText xml:space="preserve"> (</w:delText>
        </w:r>
        <w:r w:rsidRPr="00DB55B1" w:rsidDel="00975847">
          <w:rPr>
            <w:rFonts w:ascii="Arial" w:eastAsia="Arial" w:hAnsi="Arial" w:cs="Arial"/>
            <w:color w:val="000000"/>
            <w:shd w:val="clear" w:color="auto" w:fill="FDFDFD"/>
          </w:rPr>
          <w:delText>a nectar specialist yeast with a nectar specialist bacteria</w:delText>
        </w:r>
        <w:r w:rsidRPr="00DB55B1" w:rsidDel="00975847">
          <w:rPr>
            <w:rFonts w:ascii="Arial" w:eastAsia="Arial" w:hAnsi="Arial" w:cs="Arial"/>
            <w:i/>
            <w:color w:val="000000"/>
            <w:shd w:val="clear" w:color="auto" w:fill="FDFDFD"/>
          </w:rPr>
          <w:delText xml:space="preserve">), </w:delText>
        </w:r>
        <w:r w:rsidRPr="00DB55B1" w:rsidDel="00975847">
          <w:rPr>
            <w:rFonts w:ascii="Arial" w:eastAsia="Arial" w:hAnsi="Arial" w:cs="Arial"/>
            <w:color w:val="000000"/>
            <w:shd w:val="clear" w:color="auto" w:fill="FDFDFD"/>
          </w:rPr>
          <w:delText xml:space="preserve">and 3) </w:delText>
        </w:r>
        <w:r w:rsidRPr="00DB55B1" w:rsidDel="00975847">
          <w:rPr>
            <w:rFonts w:ascii="Arial" w:eastAsia="Arial" w:hAnsi="Arial" w:cs="Arial"/>
            <w:i/>
            <w:color w:val="000000"/>
          </w:rPr>
          <w:delText xml:space="preserve">Saccharomyces cerevisiae &amp; </w:delText>
        </w:r>
        <w:r w:rsidRPr="00DB55B1" w:rsidDel="00975847">
          <w:rPr>
            <w:rFonts w:ascii="Arial" w:eastAsia="Arial" w:hAnsi="Arial" w:cs="Arial"/>
            <w:i/>
            <w:color w:val="000000"/>
          </w:rPr>
          <w:lastRenderedPageBreak/>
          <w:delText>Rosenbergiella nectarea</w:delText>
        </w:r>
        <w:r w:rsidDel="00975847">
          <w:rPr>
            <w:rFonts w:ascii="Arial" w:eastAsia="Arial" w:hAnsi="Arial" w:cs="Arial"/>
            <w:i/>
            <w:color w:val="000000"/>
          </w:rPr>
          <w:delText xml:space="preserve"> (</w:delText>
        </w:r>
        <w:r w:rsidRPr="00DB55B1" w:rsidDel="00975847">
          <w:rPr>
            <w:rFonts w:ascii="Arial" w:eastAsia="Arial" w:hAnsi="Arial" w:cs="Arial"/>
            <w:color w:val="000000"/>
            <w:shd w:val="clear" w:color="auto" w:fill="FDFDFD"/>
          </w:rPr>
          <w:delText>a non-nectar specialist yeast</w:delText>
        </w:r>
        <w:r w:rsidRPr="00DB55B1" w:rsidDel="00975847">
          <w:rPr>
            <w:rFonts w:ascii="Arial" w:eastAsia="Arial" w:hAnsi="Arial" w:cs="Arial"/>
            <w:shd w:val="clear" w:color="auto" w:fill="FDFDFD"/>
          </w:rPr>
          <w:delText xml:space="preserve"> with</w:delText>
        </w:r>
        <w:r w:rsidRPr="00DB55B1" w:rsidDel="00975847">
          <w:rPr>
            <w:rFonts w:ascii="Arial" w:eastAsia="Arial" w:hAnsi="Arial" w:cs="Arial"/>
            <w:color w:val="000000"/>
            <w:shd w:val="clear" w:color="auto" w:fill="FDFDFD"/>
          </w:rPr>
          <w:delText xml:space="preserve"> a nectar specialist bacteria</w:delText>
        </w:r>
        <w:r w:rsidRPr="007E4E87" w:rsidDel="00975847">
          <w:rPr>
            <w:rFonts w:ascii="Arial" w:eastAsia="Arial" w:hAnsi="Arial" w:cs="Arial"/>
            <w:i/>
            <w:color w:val="000000"/>
          </w:rPr>
          <w:delText>)</w:delText>
        </w:r>
        <w:r w:rsidRPr="007E4E87" w:rsidDel="00975847">
          <w:rPr>
            <w:rFonts w:ascii="Arial" w:eastAsia="Arial" w:hAnsi="Arial" w:cs="Arial"/>
            <w:color w:val="000000"/>
          </w:rPr>
          <w:delText xml:space="preserve">. We also ran a pairing of </w:delText>
        </w:r>
        <w:r w:rsidRPr="007E4E87" w:rsidDel="00975847">
          <w:rPr>
            <w:rFonts w:ascii="Arial" w:eastAsia="Arial" w:hAnsi="Arial" w:cs="Arial"/>
            <w:i/>
            <w:color w:val="000000"/>
            <w:shd w:val="clear" w:color="auto" w:fill="FDFDFD"/>
          </w:rPr>
          <w:delText xml:space="preserve">Metschnikowia reukaufii &amp; </w:delText>
        </w:r>
        <w:r w:rsidRPr="007E4E87" w:rsidDel="00975847">
          <w:rPr>
            <w:rFonts w:ascii="Arial" w:eastAsia="Arial" w:hAnsi="Arial" w:cs="Arial"/>
            <w:i/>
            <w:color w:val="000000"/>
          </w:rPr>
          <w:delText xml:space="preserve">Saccharomyces cerevisiae, </w:delText>
        </w:r>
        <w:r w:rsidRPr="007E4E87" w:rsidDel="00975847">
          <w:rPr>
            <w:rFonts w:ascii="Arial" w:eastAsia="Arial" w:hAnsi="Arial" w:cs="Arial"/>
            <w:iCs/>
            <w:color w:val="000000"/>
          </w:rPr>
          <w:delText>however, the vials exploded during incubation due to extreme</w:delText>
        </w:r>
        <w:r w:rsidDel="00975847">
          <w:rPr>
            <w:rFonts w:ascii="Arial" w:eastAsia="Arial" w:hAnsi="Arial" w:cs="Arial"/>
            <w:iCs/>
            <w:color w:val="000000"/>
          </w:rPr>
          <w:delText>ly rapid</w:delText>
        </w:r>
        <w:r w:rsidRPr="007E4E87" w:rsidDel="00975847">
          <w:rPr>
            <w:rFonts w:ascii="Arial" w:eastAsia="Arial" w:hAnsi="Arial" w:cs="Arial"/>
            <w:iCs/>
            <w:color w:val="000000"/>
          </w:rPr>
          <w:delText xml:space="preserve"> fermentation</w:delText>
        </w:r>
        <w:r w:rsidDel="00975847">
          <w:rPr>
            <w:rFonts w:ascii="Arial" w:eastAsia="Arial" w:hAnsi="Arial" w:cs="Arial"/>
            <w:iCs/>
            <w:color w:val="000000"/>
          </w:rPr>
          <w:delText>.</w:delText>
        </w:r>
        <w:r w:rsidRPr="00DB55B1" w:rsidDel="00975847">
          <w:rPr>
            <w:rFonts w:ascii="Arial" w:eastAsia="Arial" w:hAnsi="Arial" w:cs="Arial"/>
            <w:i/>
            <w:color w:val="000000"/>
            <w:shd w:val="clear" w:color="auto" w:fill="FDFDFD"/>
          </w:rPr>
          <w:delText xml:space="preserve"> </w:delText>
        </w:r>
      </w:del>
      <w:customXmlDelRangeStart w:id="292" w:author="Tobias Mueller" w:date="2022-08-11T08:07:00Z"/>
      <w:sdt>
        <w:sdtPr>
          <w:rPr>
            <w:rFonts w:ascii="Arial" w:hAnsi="Arial" w:cs="Arial"/>
          </w:rPr>
          <w:tag w:val="goog_rdk_0"/>
          <w:id w:val="66304241"/>
        </w:sdtPr>
        <w:sdtContent>
          <w:customXmlDelRangeEnd w:id="292"/>
          <w:customXmlDelRangeStart w:id="293" w:author="Tobias Mueller" w:date="2022-08-11T08:07:00Z"/>
        </w:sdtContent>
      </w:sdt>
      <w:customXmlDelRangeEnd w:id="293"/>
      <w:del w:id="294" w:author="Tobias Mueller" w:date="2022-08-11T08:07:00Z">
        <w:r w:rsidRPr="00DB55B1" w:rsidDel="00975847">
          <w:rPr>
            <w:rFonts w:ascii="Arial" w:eastAsia="Arial" w:hAnsi="Arial" w:cs="Arial"/>
            <w:color w:val="202122"/>
          </w:rPr>
          <w:delText xml:space="preserve">If the dominance of nectar specialists is driven by nectar chemicals shifting microbe-microbe competition we predict nectar specialists will increase in relative abundance in the presence of nectar compounds, while the relative performance of environmental microbes should be reduced compared to control co-growth trials. </w:delText>
        </w:r>
      </w:del>
    </w:p>
    <w:p w14:paraId="1AC15D44" w14:textId="777E0EB8" w:rsidR="00F47FB6" w:rsidRPr="00DB55B1" w:rsidDel="00975847" w:rsidRDefault="00F47FB6" w:rsidP="00F47FB6">
      <w:pPr>
        <w:spacing w:after="0" w:line="360" w:lineRule="auto"/>
        <w:rPr>
          <w:del w:id="295" w:author="Tobias Mueller" w:date="2022-08-11T08:07:00Z"/>
          <w:rFonts w:ascii="Arial" w:eastAsia="Arial" w:hAnsi="Arial" w:cs="Arial"/>
        </w:rPr>
      </w:pPr>
    </w:p>
    <w:p w14:paraId="0723C4DC" w14:textId="60CFB498" w:rsidR="00F47FB6" w:rsidRPr="00DB55B1" w:rsidDel="00975847" w:rsidRDefault="00F47FB6" w:rsidP="00F47FB6">
      <w:pPr>
        <w:spacing w:after="0" w:line="360" w:lineRule="auto"/>
        <w:rPr>
          <w:del w:id="296" w:author="Tobias Mueller" w:date="2022-08-11T08:07:00Z"/>
          <w:rFonts w:ascii="Arial" w:eastAsia="Arial" w:hAnsi="Arial" w:cs="Arial"/>
          <w:color w:val="000000"/>
        </w:rPr>
      </w:pPr>
      <w:del w:id="297" w:author="Tobias Mueller" w:date="2022-08-11T08:07:00Z">
        <w:r w:rsidDel="00975847">
          <w:rPr>
            <w:rFonts w:ascii="Arial" w:eastAsia="Arial" w:hAnsi="Arial" w:cs="Arial"/>
            <w:color w:val="000000"/>
          </w:rPr>
          <w:delText>We chose a</w:delText>
        </w:r>
        <w:r w:rsidRPr="00DB55B1" w:rsidDel="00975847">
          <w:rPr>
            <w:rFonts w:ascii="Arial" w:eastAsia="Arial" w:hAnsi="Arial" w:cs="Arial"/>
            <w:color w:val="000000"/>
          </w:rPr>
          <w:delText xml:space="preserve"> subset of treatments for co-growth assays, including 4mM H</w:delText>
        </w:r>
        <w:r w:rsidRPr="00DB55B1" w:rsidDel="00975847">
          <w:rPr>
            <w:rFonts w:ascii="Arial" w:eastAsia="Arial" w:hAnsi="Arial" w:cs="Arial"/>
            <w:color w:val="000000"/>
            <w:vertAlign w:val="subscript"/>
          </w:rPr>
          <w:delText>2</w:delText>
        </w:r>
        <w:r w:rsidRPr="00DB55B1" w:rsidDel="00975847">
          <w:rPr>
            <w:rFonts w:ascii="Arial" w:eastAsia="Arial" w:hAnsi="Arial" w:cs="Arial"/>
            <w:color w:val="000000"/>
          </w:rPr>
          <w:delText>O</w:delText>
        </w:r>
        <w:r w:rsidRPr="00DB55B1" w:rsidDel="00975847">
          <w:rPr>
            <w:rFonts w:ascii="Arial" w:eastAsia="Arial" w:hAnsi="Arial" w:cs="Arial"/>
            <w:color w:val="000000"/>
            <w:vertAlign w:val="subscript"/>
          </w:rPr>
          <w:delText>2</w:delText>
        </w:r>
        <w:r w:rsidRPr="00DB55B1" w:rsidDel="00975847">
          <w:rPr>
            <w:rFonts w:ascii="Arial" w:eastAsia="Arial" w:hAnsi="Arial" w:cs="Arial"/>
            <w:color w:val="000000"/>
          </w:rPr>
          <w:delText>, 22</w:delText>
        </w:r>
        <w:r w:rsidRPr="00DB55B1" w:rsidDel="00975847">
          <w:rPr>
            <w:rFonts w:ascii="Arial" w:eastAsia="Arial" w:hAnsi="Arial" w:cs="Arial"/>
          </w:rPr>
          <w:delText>μ</w:delText>
        </w:r>
        <w:r w:rsidRPr="00DB55B1" w:rsidDel="00975847">
          <w:rPr>
            <w:rFonts w:ascii="Arial" w:eastAsia="Arial" w:hAnsi="Arial" w:cs="Arial"/>
            <w:color w:val="000000"/>
          </w:rPr>
          <w:delText>g/ml deltaline, 100ng/ml linalool, and 1% EtOH.</w:delText>
        </w:r>
      </w:del>
      <w:del w:id="298" w:author="Tobias Mueller" w:date="2022-08-11T08:06:00Z">
        <w:r w:rsidRPr="00DB55B1" w:rsidDel="00975847">
          <w:rPr>
            <w:rFonts w:ascii="Arial" w:eastAsia="Arial" w:hAnsi="Arial" w:cs="Arial"/>
            <w:color w:val="000000"/>
          </w:rPr>
          <w:delText xml:space="preserve"> We did not include LTP due to a limited amount of protein available for assays and did not include 30% sucrose as it showed no significant impacts on growth during our plate reader assays</w:delText>
        </w:r>
      </w:del>
      <w:del w:id="299" w:author="Tobias Mueller" w:date="2022-08-11T08:07:00Z">
        <w:r w:rsidRPr="00DB55B1" w:rsidDel="00975847">
          <w:rPr>
            <w:rFonts w:ascii="Arial" w:eastAsia="Arial" w:hAnsi="Arial" w:cs="Arial"/>
            <w:color w:val="000000"/>
          </w:rPr>
          <w:delText>. Treatments used the same recipes as the growth experiments described above. </w:delText>
        </w:r>
      </w:del>
    </w:p>
    <w:p w14:paraId="3B234943" w14:textId="2EC43ADA" w:rsidR="00975847" w:rsidRDefault="00975847" w:rsidP="00F47FB6">
      <w:pPr>
        <w:spacing w:after="0" w:line="360" w:lineRule="auto"/>
        <w:rPr>
          <w:ins w:id="300" w:author="Tobias Mueller" w:date="2022-08-11T08:06:00Z"/>
          <w:rFonts w:ascii="Arial" w:eastAsia="Arial" w:hAnsi="Arial" w:cs="Arial"/>
        </w:rPr>
      </w:pPr>
    </w:p>
    <w:p w14:paraId="391277F1" w14:textId="1EF4615B" w:rsidR="00975847" w:rsidRPr="00DB55B1" w:rsidRDefault="00975847" w:rsidP="00F47FB6">
      <w:pPr>
        <w:spacing w:after="0" w:line="360" w:lineRule="auto"/>
        <w:rPr>
          <w:rFonts w:ascii="Arial" w:eastAsia="Arial" w:hAnsi="Arial" w:cs="Arial"/>
        </w:rPr>
      </w:pPr>
      <w:ins w:id="301" w:author="Tobias Mueller" w:date="2022-08-11T08:06:00Z">
        <w:r w:rsidRPr="00DB55B1">
          <w:rPr>
            <w:rFonts w:ascii="Arial" w:eastAsia="Arial" w:hAnsi="Arial" w:cs="Arial"/>
            <w:i/>
            <w:color w:val="000000"/>
          </w:rPr>
          <w:t>Co-growth experiment</w:t>
        </w:r>
        <w:r>
          <w:rPr>
            <w:rFonts w:ascii="Arial" w:eastAsia="Arial" w:hAnsi="Arial" w:cs="Arial"/>
            <w:i/>
            <w:color w:val="000000"/>
          </w:rPr>
          <w:t xml:space="preserve"> </w:t>
        </w:r>
      </w:ins>
    </w:p>
    <w:p w14:paraId="01EF3172"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color w:val="000000"/>
        </w:rPr>
        <w:t>We performed the co-growth experiment in 200</w:t>
      </w:r>
      <w:r>
        <w:rPr>
          <w:rFonts w:ascii="Arial" w:eastAsia="Arial" w:hAnsi="Arial" w:cs="Arial"/>
          <w:color w:val="000000"/>
        </w:rPr>
        <w:t>μL</w:t>
      </w:r>
      <w:r w:rsidRPr="00DB55B1">
        <w:rPr>
          <w:rFonts w:ascii="Arial" w:eastAsia="Arial" w:hAnsi="Arial" w:cs="Arial"/>
          <w:color w:val="000000"/>
        </w:rPr>
        <w:t xml:space="preserve"> 8-strip PCR tubes with 6 tubes per treatment</w:t>
      </w:r>
      <w:r w:rsidRPr="00DB55B1">
        <w:rPr>
          <w:rFonts w:ascii="Arial" w:eastAsia="Arial" w:hAnsi="Arial" w:cs="Arial"/>
          <w:color w:val="202122"/>
          <w:shd w:val="clear" w:color="auto" w:fill="FDFDFD"/>
        </w:rPr>
        <w:t>–</w:t>
      </w:r>
      <w:r w:rsidRPr="00DB55B1">
        <w:rPr>
          <w:rFonts w:ascii="Arial" w:eastAsia="Arial" w:hAnsi="Arial" w:cs="Arial"/>
          <w:color w:val="000000"/>
        </w:rPr>
        <w:t>microbe combination. Each tube consisted of 190</w:t>
      </w:r>
      <w:r>
        <w:rPr>
          <w:rFonts w:ascii="Arial" w:eastAsia="Arial" w:hAnsi="Arial" w:cs="Arial"/>
          <w:color w:val="000000"/>
        </w:rPr>
        <w:t>μL</w:t>
      </w:r>
      <w:r w:rsidRPr="00DB55B1">
        <w:rPr>
          <w:rFonts w:ascii="Arial" w:eastAsia="Arial" w:hAnsi="Arial" w:cs="Arial"/>
          <w:color w:val="000000"/>
        </w:rPr>
        <w:t xml:space="preserve"> of synthetic nectar</w:t>
      </w:r>
      <w:r w:rsidRPr="00DB55B1">
        <w:rPr>
          <w:rFonts w:ascii="Arial" w:eastAsia="Arial" w:hAnsi="Arial" w:cs="Arial"/>
        </w:rPr>
        <w:t xml:space="preserve"> and</w:t>
      </w:r>
      <w:r w:rsidRPr="00DB55B1">
        <w:rPr>
          <w:rFonts w:ascii="Arial" w:eastAsia="Arial" w:hAnsi="Arial" w:cs="Arial"/>
          <w:color w:val="000000"/>
        </w:rPr>
        <w:t xml:space="preserve"> 5</w:t>
      </w:r>
      <w:r>
        <w:rPr>
          <w:rFonts w:ascii="Arial" w:eastAsia="Arial" w:hAnsi="Arial" w:cs="Arial"/>
          <w:color w:val="000000"/>
        </w:rPr>
        <w:t>μL</w:t>
      </w:r>
      <w:r w:rsidRPr="00DB55B1">
        <w:rPr>
          <w:rFonts w:ascii="Arial" w:eastAsia="Arial" w:hAnsi="Arial" w:cs="Arial"/>
          <w:color w:val="000000"/>
        </w:rPr>
        <w:t xml:space="preserve"> (10,000 cells) of each microbial freezer stock in that pairing. We vortexed the tubes for 5 seconds and incubated them at 25°C for 72 hours. To assess the effect of co-growth, </w:t>
      </w:r>
      <w:r>
        <w:rPr>
          <w:rFonts w:ascii="Arial" w:eastAsia="Arial" w:hAnsi="Arial" w:cs="Arial"/>
          <w:color w:val="000000"/>
        </w:rPr>
        <w:t xml:space="preserve">we also grew </w:t>
      </w:r>
      <w:r w:rsidRPr="00DB55B1">
        <w:rPr>
          <w:rFonts w:ascii="Arial" w:eastAsia="Arial" w:hAnsi="Arial" w:cs="Arial"/>
          <w:color w:val="000000"/>
        </w:rPr>
        <w:t>each microbe in isolation, following the same methods, with tubes consisting of 190</w:t>
      </w:r>
      <w:r>
        <w:rPr>
          <w:rFonts w:ascii="Arial" w:eastAsia="Arial" w:hAnsi="Arial" w:cs="Arial"/>
          <w:color w:val="000000"/>
        </w:rPr>
        <w:t>μL</w:t>
      </w:r>
      <w:r w:rsidRPr="00DB55B1">
        <w:rPr>
          <w:rFonts w:ascii="Arial" w:eastAsia="Arial" w:hAnsi="Arial" w:cs="Arial"/>
          <w:color w:val="000000"/>
        </w:rPr>
        <w:t xml:space="preserve"> of synthetic nectar and 5</w:t>
      </w:r>
      <w:r>
        <w:rPr>
          <w:rFonts w:ascii="Arial" w:eastAsia="Arial" w:hAnsi="Arial" w:cs="Arial"/>
          <w:color w:val="000000"/>
        </w:rPr>
        <w:t>μL</w:t>
      </w:r>
      <w:r w:rsidRPr="00DB55B1">
        <w:rPr>
          <w:rFonts w:ascii="Arial" w:eastAsia="Arial" w:hAnsi="Arial" w:cs="Arial"/>
          <w:color w:val="000000"/>
        </w:rPr>
        <w:t xml:space="preserve"> of microbial suspension (N=4). </w:t>
      </w:r>
    </w:p>
    <w:p w14:paraId="50488D93" w14:textId="77777777" w:rsidR="00F47FB6" w:rsidRPr="00DB55B1" w:rsidRDefault="00F47FB6" w:rsidP="00F47FB6">
      <w:pPr>
        <w:spacing w:after="0" w:line="360" w:lineRule="auto"/>
        <w:rPr>
          <w:rFonts w:ascii="Arial" w:eastAsia="Arial" w:hAnsi="Arial" w:cs="Arial"/>
        </w:rPr>
      </w:pPr>
    </w:p>
    <w:p w14:paraId="0A6C22DB"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color w:val="000000"/>
        </w:rPr>
        <w:t>After 72 hours of incubation,</w:t>
      </w:r>
      <w:r>
        <w:rPr>
          <w:rFonts w:ascii="Arial" w:eastAsia="Arial" w:hAnsi="Arial" w:cs="Arial"/>
          <w:color w:val="000000"/>
        </w:rPr>
        <w:t xml:space="preserve"> we </w:t>
      </w:r>
      <w:r w:rsidRPr="00DB55B1">
        <w:rPr>
          <w:rFonts w:ascii="Arial" w:eastAsia="Arial" w:hAnsi="Arial" w:cs="Arial"/>
          <w:color w:val="000000"/>
        </w:rPr>
        <w:t>serially diluted the microbial suspensions and</w:t>
      </w:r>
      <w:r>
        <w:rPr>
          <w:rFonts w:ascii="Arial" w:eastAsia="Arial" w:hAnsi="Arial" w:cs="Arial"/>
          <w:color w:val="000000"/>
        </w:rPr>
        <w:t xml:space="preserve"> plated</w:t>
      </w:r>
      <w:r w:rsidRPr="00DB55B1">
        <w:rPr>
          <w:rFonts w:ascii="Arial" w:eastAsia="Arial" w:hAnsi="Arial" w:cs="Arial"/>
          <w:color w:val="000000"/>
        </w:rPr>
        <w:t xml:space="preserve"> 100</w:t>
      </w:r>
      <w:r>
        <w:rPr>
          <w:rFonts w:ascii="Arial" w:eastAsia="Arial" w:hAnsi="Arial" w:cs="Arial"/>
          <w:color w:val="000000"/>
        </w:rPr>
        <w:t>μL</w:t>
      </w:r>
      <w:r w:rsidRPr="00DB55B1">
        <w:rPr>
          <w:rFonts w:ascii="Arial" w:eastAsia="Arial" w:hAnsi="Arial" w:cs="Arial"/>
          <w:color w:val="000000"/>
        </w:rPr>
        <w:t xml:space="preserve"> of diluted microbial suspension onto TSA and YMA plates. </w:t>
      </w:r>
      <w:r>
        <w:rPr>
          <w:rFonts w:ascii="Arial" w:eastAsia="Arial" w:hAnsi="Arial" w:cs="Arial"/>
          <w:color w:val="000000"/>
        </w:rPr>
        <w:t xml:space="preserve">We diluted </w:t>
      </w:r>
      <w:r w:rsidRPr="00DB55B1">
        <w:rPr>
          <w:rFonts w:ascii="Arial" w:eastAsia="Arial" w:hAnsi="Arial" w:cs="Arial"/>
          <w:color w:val="000000"/>
        </w:rPr>
        <w:t>TSA plates 2x (plating 50</w:t>
      </w:r>
      <w:r>
        <w:rPr>
          <w:rFonts w:ascii="Arial" w:eastAsia="Arial" w:hAnsi="Arial" w:cs="Arial"/>
          <w:color w:val="000000"/>
        </w:rPr>
        <w:t>μL</w:t>
      </w:r>
      <w:r w:rsidRPr="00DB55B1">
        <w:rPr>
          <w:rFonts w:ascii="Arial" w:eastAsia="Arial" w:hAnsi="Arial" w:cs="Arial"/>
          <w:color w:val="000000"/>
        </w:rPr>
        <w:t xml:space="preserve"> of original suspension), YMA plates from the </w:t>
      </w:r>
      <w:r w:rsidRPr="00DB55B1">
        <w:rPr>
          <w:rFonts w:ascii="Arial" w:eastAsia="Arial" w:hAnsi="Arial" w:cs="Arial"/>
          <w:i/>
          <w:color w:val="000000"/>
        </w:rPr>
        <w:t xml:space="preserve">Starmerella bombi </w:t>
      </w:r>
      <w:r w:rsidRPr="00DB55B1">
        <w:rPr>
          <w:rFonts w:ascii="Arial" w:eastAsia="Arial" w:hAnsi="Arial" w:cs="Arial"/>
          <w:color w:val="202122"/>
          <w:shd w:val="clear" w:color="auto" w:fill="FDFDFD"/>
        </w:rPr>
        <w:t>and</w:t>
      </w:r>
      <w:r w:rsidRPr="00DB55B1">
        <w:rPr>
          <w:rFonts w:ascii="Arial" w:eastAsia="Arial" w:hAnsi="Arial" w:cs="Arial"/>
          <w:i/>
          <w:color w:val="000000"/>
        </w:rPr>
        <w:t xml:space="preserve"> Zygosaccharomyces </w:t>
      </w:r>
      <w:r w:rsidRPr="00DB55B1">
        <w:rPr>
          <w:rFonts w:ascii="Arial" w:eastAsia="Arial" w:hAnsi="Arial" w:cs="Arial"/>
          <w:color w:val="000000"/>
        </w:rPr>
        <w:t>pairing both 20x (5</w:t>
      </w:r>
      <w:r>
        <w:rPr>
          <w:rFonts w:ascii="Arial" w:eastAsia="Arial" w:hAnsi="Arial" w:cs="Arial"/>
          <w:color w:val="000000"/>
        </w:rPr>
        <w:t>μL</w:t>
      </w:r>
      <w:r w:rsidRPr="00DB55B1">
        <w:rPr>
          <w:rFonts w:ascii="Arial" w:eastAsia="Arial" w:hAnsi="Arial" w:cs="Arial"/>
          <w:color w:val="000000"/>
        </w:rPr>
        <w:t xml:space="preserve"> plated) and 200x (0.5</w:t>
      </w:r>
      <w:r>
        <w:rPr>
          <w:rFonts w:ascii="Arial" w:eastAsia="Arial" w:hAnsi="Arial" w:cs="Arial"/>
          <w:color w:val="000000"/>
        </w:rPr>
        <w:t>μL</w:t>
      </w:r>
      <w:r w:rsidRPr="00DB55B1">
        <w:rPr>
          <w:rFonts w:ascii="Arial" w:eastAsia="Arial" w:hAnsi="Arial" w:cs="Arial"/>
          <w:color w:val="000000"/>
        </w:rPr>
        <w:t xml:space="preserve"> plated), and YMA plates with </w:t>
      </w:r>
      <w:r w:rsidRPr="00DB55B1">
        <w:rPr>
          <w:rFonts w:ascii="Arial" w:eastAsia="Arial" w:hAnsi="Arial" w:cs="Arial"/>
          <w:i/>
          <w:color w:val="000000"/>
        </w:rPr>
        <w:t xml:space="preserve">Metschnikowia </w:t>
      </w:r>
      <w:r w:rsidRPr="00DB55B1">
        <w:rPr>
          <w:rFonts w:ascii="Arial" w:eastAsia="Arial" w:hAnsi="Arial" w:cs="Arial"/>
          <w:color w:val="000000"/>
        </w:rPr>
        <w:t xml:space="preserve">or </w:t>
      </w:r>
      <w:r w:rsidRPr="00DB55B1">
        <w:rPr>
          <w:rFonts w:ascii="Arial" w:eastAsia="Arial" w:hAnsi="Arial" w:cs="Arial"/>
          <w:i/>
          <w:color w:val="000000"/>
        </w:rPr>
        <w:t xml:space="preserve">Saccharomyces </w:t>
      </w:r>
      <w:r w:rsidRPr="00DB55B1">
        <w:rPr>
          <w:rFonts w:ascii="Arial" w:eastAsia="Arial" w:hAnsi="Arial" w:cs="Arial"/>
          <w:color w:val="000000"/>
        </w:rPr>
        <w:t>200x (0.5</w:t>
      </w:r>
      <w:r>
        <w:rPr>
          <w:rFonts w:ascii="Arial" w:eastAsia="Arial" w:hAnsi="Arial" w:cs="Arial"/>
          <w:color w:val="000000"/>
        </w:rPr>
        <w:t>μL</w:t>
      </w:r>
      <w:r w:rsidRPr="00DB55B1">
        <w:rPr>
          <w:rFonts w:ascii="Arial" w:eastAsia="Arial" w:hAnsi="Arial" w:cs="Arial"/>
          <w:color w:val="000000"/>
        </w:rPr>
        <w:t xml:space="preserve"> plated). </w:t>
      </w:r>
      <w:r>
        <w:rPr>
          <w:rFonts w:ascii="Arial" w:eastAsia="Arial" w:hAnsi="Arial" w:cs="Arial"/>
          <w:color w:val="000000"/>
        </w:rPr>
        <w:t>We chose t</w:t>
      </w:r>
      <w:r w:rsidRPr="00DB55B1">
        <w:rPr>
          <w:rFonts w:ascii="Arial" w:eastAsia="Arial" w:hAnsi="Arial" w:cs="Arial"/>
          <w:color w:val="000000"/>
        </w:rPr>
        <w:t xml:space="preserve">hese dilutions as they created countable CFUs. </w:t>
      </w:r>
      <w:r>
        <w:rPr>
          <w:rFonts w:ascii="Arial" w:eastAsia="Arial" w:hAnsi="Arial" w:cs="Arial"/>
          <w:color w:val="000000"/>
        </w:rPr>
        <w:t>We then incubated p</w:t>
      </w:r>
      <w:r w:rsidRPr="00DB55B1">
        <w:rPr>
          <w:rFonts w:ascii="Arial" w:eastAsia="Arial" w:hAnsi="Arial" w:cs="Arial"/>
          <w:color w:val="000000"/>
        </w:rPr>
        <w:t xml:space="preserve">lates at 25°C for 72 hours to allow microbial colonies to form, after which we </w:t>
      </w:r>
      <w:r w:rsidRPr="00DB55B1">
        <w:rPr>
          <w:rFonts w:ascii="Arial" w:eastAsia="Arial" w:hAnsi="Arial" w:cs="Arial"/>
        </w:rPr>
        <w:t>counted the number</w:t>
      </w:r>
      <w:r w:rsidRPr="00DB55B1">
        <w:rPr>
          <w:rFonts w:ascii="Arial" w:eastAsia="Arial" w:hAnsi="Arial" w:cs="Arial"/>
          <w:color w:val="000000"/>
        </w:rPr>
        <w:t xml:space="preserve"> of colonies per plate. </w:t>
      </w:r>
      <w:r w:rsidRPr="00DB55B1">
        <w:rPr>
          <w:rFonts w:ascii="Arial" w:eastAsia="Arial" w:hAnsi="Arial" w:cs="Arial"/>
          <w:i/>
          <w:color w:val="000000"/>
        </w:rPr>
        <w:t xml:space="preserve">Rosenbergiella </w:t>
      </w:r>
      <w:r w:rsidRPr="00DB55B1">
        <w:rPr>
          <w:rFonts w:ascii="Arial" w:eastAsia="Arial" w:hAnsi="Arial" w:cs="Arial"/>
          <w:color w:val="000000"/>
        </w:rPr>
        <w:t xml:space="preserve">did not form single colonies and instead the percent of the plate covered by </w:t>
      </w:r>
      <w:r w:rsidRPr="00DB55B1">
        <w:rPr>
          <w:rFonts w:ascii="Arial" w:eastAsia="Arial" w:hAnsi="Arial" w:cs="Arial"/>
        </w:rPr>
        <w:t xml:space="preserve">growth </w:t>
      </w:r>
      <w:r w:rsidRPr="00DB55B1">
        <w:rPr>
          <w:rFonts w:ascii="Arial" w:eastAsia="Arial" w:hAnsi="Arial" w:cs="Arial"/>
          <w:color w:val="000000"/>
        </w:rPr>
        <w:t>was estimated and adjusted relative to the maximum CFU count of its yeast pairing (100% coverage = maximum CFU count).</w:t>
      </w:r>
    </w:p>
    <w:p w14:paraId="7181F150" w14:textId="77777777" w:rsidR="00F47FB6" w:rsidRPr="00DB55B1" w:rsidRDefault="00F47FB6" w:rsidP="00F47FB6">
      <w:pPr>
        <w:spacing w:after="0" w:line="360" w:lineRule="auto"/>
        <w:rPr>
          <w:rFonts w:ascii="Arial" w:eastAsia="Arial" w:hAnsi="Arial" w:cs="Arial"/>
        </w:rPr>
      </w:pPr>
    </w:p>
    <w:p w14:paraId="21138E63" w14:textId="5B455258" w:rsidR="00F47FB6" w:rsidRPr="00DB55B1" w:rsidRDefault="00CB5789" w:rsidP="00F47FB6">
      <w:pPr>
        <w:spacing w:after="0" w:line="360" w:lineRule="auto"/>
        <w:rPr>
          <w:rFonts w:ascii="Arial" w:eastAsia="Arial" w:hAnsi="Arial" w:cs="Arial"/>
        </w:rPr>
      </w:pPr>
      <w:ins w:id="302" w:author="Tobias Mueller" w:date="2022-08-31T11:23:00Z">
        <w:r>
          <w:rPr>
            <w:rFonts w:ascii="Arial" w:eastAsia="Arial" w:hAnsi="Arial" w:cs="Arial"/>
            <w:b/>
            <w:color w:val="000000"/>
          </w:rPr>
          <w:t xml:space="preserve">Data </w:t>
        </w:r>
      </w:ins>
      <w:r w:rsidR="00F47FB6" w:rsidRPr="00DB55B1">
        <w:rPr>
          <w:rFonts w:ascii="Arial" w:eastAsia="Arial" w:hAnsi="Arial" w:cs="Arial"/>
          <w:b/>
          <w:color w:val="000000"/>
        </w:rPr>
        <w:t>Analysis</w:t>
      </w:r>
    </w:p>
    <w:p w14:paraId="064A3D6A"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color w:val="000000"/>
        </w:rPr>
        <w:t xml:space="preserve">All analyses were performed in RStudio using R version 4.0.1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{"citationID":"xsAVBMNg","properties":{"formattedCitation":"(RStudio Team, 2020)","plainCitation":"(RStudio Team, 2020)","noteIndex":0},"citationItems":[{"id":617,"uris":["http://zotero.org/users/6808850/items/3MGXSVMY"],"itemData":{"id":617,"type":"software","event-place":"Boston, MA","genre":"R","publisher-place":"Boston, MA","title":"RStudio: Integrated Development for R","URL":"http://www.rstudio.com/","version":"4.0.1","author":[{"family":"RStudio Team","given":""}],"issued":{"date-parts":[["2020"]]}}}],"schema":"https://github.com/citation-style-language/schema/raw/master/csl-citation.json"}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rPr>
        <w:t>(RStudio Team, 2020)</w:t>
      </w:r>
      <w:r w:rsidRPr="00DB55B1">
        <w:rPr>
          <w:rFonts w:ascii="Arial" w:eastAsia="Arial" w:hAnsi="Arial" w:cs="Arial"/>
          <w:color w:val="000000"/>
        </w:rPr>
        <w:fldChar w:fldCharType="end"/>
      </w:r>
      <w:r w:rsidRPr="00DB55B1">
        <w:rPr>
          <w:rFonts w:ascii="Arial" w:eastAsia="Arial" w:hAnsi="Arial" w:cs="Arial"/>
          <w:color w:val="000000"/>
        </w:rPr>
        <w:t>. </w:t>
      </w:r>
    </w:p>
    <w:p w14:paraId="6922CFFD" w14:textId="77777777" w:rsidR="00F47FB6" w:rsidRPr="00DB55B1" w:rsidRDefault="00F47FB6" w:rsidP="00F47FB6">
      <w:pPr>
        <w:spacing w:after="0" w:line="360" w:lineRule="auto"/>
        <w:rPr>
          <w:rFonts w:ascii="Arial" w:eastAsia="Arial" w:hAnsi="Arial" w:cs="Arial"/>
        </w:rPr>
      </w:pPr>
    </w:p>
    <w:p w14:paraId="77921DDC"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i/>
          <w:color w:val="000000"/>
        </w:rPr>
        <w:t>Curve fitting and data curation</w:t>
      </w:r>
    </w:p>
    <w:p w14:paraId="3B9071EA" w14:textId="77777777" w:rsidR="00F47FB6" w:rsidRPr="00DB55B1" w:rsidRDefault="00F47FB6" w:rsidP="00F47FB6">
      <w:pPr>
        <w:spacing w:after="0" w:line="360" w:lineRule="auto"/>
        <w:rPr>
          <w:rFonts w:ascii="Arial" w:eastAsia="Arial" w:hAnsi="Arial" w:cs="Arial"/>
          <w:color w:val="000000"/>
        </w:rPr>
      </w:pPr>
      <w:r w:rsidRPr="00DB55B1">
        <w:rPr>
          <w:rFonts w:ascii="Arial" w:eastAsia="Arial" w:hAnsi="Arial" w:cs="Arial"/>
          <w:color w:val="000000"/>
        </w:rPr>
        <w:t xml:space="preserve">We used the Grofit package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{"citationID":"iM1Kuejj","properties":{"formattedCitation":"(Kahm {\\i{}et al.}, 2010)","plainCitation":"(Kahm et al., 2010)","noteIndex":0},"citationItems":[{"id":609,"uris":["http://zotero.org/users/6808850/items/BKKKR434"],"itemData":{"id":609,"type":"article-journal","abstract":"The grofit package was developed to fit many growth curves obtained under different conditions in order to derive a conclusive dose-response curve, for instance for a compound that potentially affects growth. grofit fits data to different parametric models and in addition provides a model free spline method to circumvent systematic errors that might occur within application of parametric methods. This amendment increases the reliability of the characteristic parameters (e.g.,lag phase, maximal growth rate, stationary phase) derived from a single growth curve. By relating obtained parameters to the respective condition (e.g.,concentration of a compound) a dose response curve can be derived that enables the calculation of descriptive pharma-/toxicological values like half maximum effective concentration (EC50). Bootstrap and cross-validation techniques are used for estimating confidence intervals of all derived parameters.","container-title":"Journal of Statistical Software","DOI":"10.18637/jss.v033.i07","ISSN":"1548-7660","language":"en","license":"Copyright (c) 2008 Matthias Kahm, Guido Hasenbrink, Hella Lichtenberg-Fraté, Jost Ludwig, Maik Kschischo","page":"1-21","source":"www.jstatsoft.org","title":"grofit: Fitting Biological Growth Curves with R","title-short":"grofit","volume":"33","author":[{"family":"Kahm","given":"Matthias"},{"family":"Hasenbrink","given":"Guido"},{"family":"Lichtenberg-Fraté","given":"Hella"},{"family":"Ludwig","given":"Jost"},{"family":"Kschischo","given":"Maik"}],"issued":{"date-parts":[["2010",2,17]]}}}],"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(Kahm </w:t>
      </w:r>
      <w:r w:rsidRPr="00785E72">
        <w:rPr>
          <w:rFonts w:ascii="Arial" w:hAnsi="Arial" w:cs="Arial"/>
          <w:i/>
          <w:iCs/>
          <w:szCs w:val="24"/>
        </w:rPr>
        <w:t>et al.</w:t>
      </w:r>
      <w:r w:rsidRPr="00785E72">
        <w:rPr>
          <w:rFonts w:ascii="Arial" w:hAnsi="Arial" w:cs="Arial"/>
          <w:szCs w:val="24"/>
        </w:rPr>
        <w:t>, 2010)</w:t>
      </w:r>
      <w:r w:rsidRPr="00DB55B1">
        <w:rPr>
          <w:rFonts w:ascii="Arial" w:eastAsia="Arial" w:hAnsi="Arial" w:cs="Arial"/>
          <w:color w:val="000000"/>
        </w:rPr>
        <w:fldChar w:fldCharType="end"/>
      </w:r>
      <w:r w:rsidRPr="00DB55B1">
        <w:rPr>
          <w:rFonts w:ascii="Arial" w:eastAsia="Arial" w:hAnsi="Arial" w:cs="Arial"/>
          <w:color w:val="000000"/>
        </w:rPr>
        <w:t xml:space="preserve"> to fit logarithmic curves to the optical density (OD) timeseries. The initial OD value for each well was deducted from all readings to account for starting solution OD. Best-fit growth curve models were selected using AIC and each fitted curve was visually inspected after which growth rate (</w:t>
      </w:r>
      <w:r w:rsidRPr="00DB55B1">
        <w:rPr>
          <w:rFonts w:ascii="Cambria Math" w:eastAsia="Cambria Math" w:hAnsi="Cambria Math" w:cs="Cambria Math"/>
          <w:color w:val="000000"/>
        </w:rPr>
        <w:t>𝛍</w:t>
      </w:r>
      <w:r w:rsidRPr="00DB55B1">
        <w:rPr>
          <w:rFonts w:ascii="Arial" w:eastAsia="Arial" w:hAnsi="Arial" w:cs="Arial"/>
          <w:color w:val="000000"/>
        </w:rPr>
        <w:t>) and maximum OD (</w:t>
      </w:r>
      <w:r w:rsidRPr="00DB55B1">
        <w:rPr>
          <w:rFonts w:ascii="Cambria Math" w:eastAsia="Cambria Math" w:hAnsi="Cambria Math" w:cs="Cambria Math"/>
          <w:color w:val="000000"/>
        </w:rPr>
        <w:t>𝚨</w:t>
      </w:r>
      <w:r w:rsidRPr="00DB55B1">
        <w:rPr>
          <w:rFonts w:ascii="Arial" w:eastAsia="Arial" w:hAnsi="Arial" w:cs="Arial"/>
          <w:color w:val="000000"/>
        </w:rPr>
        <w:t xml:space="preserve">) were extracted from the fitted curves. </w:t>
      </w:r>
    </w:p>
    <w:p w14:paraId="2F6EF48D" w14:textId="77777777" w:rsidR="00F47FB6" w:rsidRPr="00DB55B1" w:rsidRDefault="00F47FB6" w:rsidP="00F47FB6">
      <w:pPr>
        <w:spacing w:after="0" w:line="360" w:lineRule="auto"/>
        <w:rPr>
          <w:rFonts w:ascii="Arial" w:eastAsia="Arial" w:hAnsi="Arial" w:cs="Arial"/>
          <w:color w:val="000000"/>
        </w:rPr>
      </w:pPr>
    </w:p>
    <w:p w14:paraId="4EA89732"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color w:val="000000"/>
        </w:rPr>
        <w:t xml:space="preserve">To ensure data quality, we performed the following checks on all growth curves before curve fitting: </w:t>
      </w:r>
      <w:r w:rsidRPr="00DB55B1">
        <w:rPr>
          <w:rFonts w:ascii="Arial" w:eastAsia="Arial" w:hAnsi="Arial" w:cs="Arial"/>
        </w:rPr>
        <w:t>i</w:t>
      </w:r>
      <w:r w:rsidRPr="00DB55B1">
        <w:rPr>
          <w:rFonts w:ascii="Arial" w:eastAsia="Arial" w:hAnsi="Arial" w:cs="Arial"/>
          <w:color w:val="000000"/>
        </w:rPr>
        <w:t xml:space="preserve">f a well did not change OD over 72 hours, the </w:t>
      </w:r>
      <w:r w:rsidRPr="00DB55B1">
        <w:rPr>
          <w:rFonts w:ascii="Cambria Math" w:eastAsia="Cambria Math" w:hAnsi="Cambria Math" w:cs="Cambria Math"/>
          <w:color w:val="000000"/>
        </w:rPr>
        <w:t>𝚨</w:t>
      </w:r>
      <w:r w:rsidRPr="00DB55B1">
        <w:rPr>
          <w:rFonts w:ascii="Arial" w:eastAsia="Arial" w:hAnsi="Arial" w:cs="Arial"/>
          <w:color w:val="000000"/>
        </w:rPr>
        <w:t xml:space="preserve"> and </w:t>
      </w:r>
      <w:r w:rsidRPr="00DB55B1">
        <w:rPr>
          <w:rFonts w:ascii="Cambria Math" w:eastAsia="Cambria Math" w:hAnsi="Cambria Math" w:cs="Cambria Math"/>
          <w:color w:val="000000"/>
        </w:rPr>
        <w:t>𝛍</w:t>
      </w:r>
      <w:r w:rsidRPr="00DB55B1">
        <w:rPr>
          <w:rFonts w:ascii="Arial" w:eastAsia="Arial" w:hAnsi="Arial" w:cs="Arial"/>
          <w:color w:val="000000"/>
        </w:rPr>
        <w:t xml:space="preserve"> were set to zero. If the OD increased and then returned to the </w:t>
      </w:r>
      <w:r w:rsidRPr="00277435">
        <w:rPr>
          <w:rFonts w:ascii="Arial" w:eastAsia="Arial" w:hAnsi="Arial" w:cs="Arial"/>
        </w:rPr>
        <w:t xml:space="preserve">starting value within 72 hours, we considered the well having no growth and set both parameters to zero. This was likely driven by a period of growth followed by cell death and in turn decreased OD. While it is possible that clumping of cells could lead to a slight decrease of OD, plates showing this growth pattern were visually inspected under a microscope after 72 hours and no evidence of clumping in wells was found. If only 1 treatment well out of the 6 did not grow, we considered this to be due to an </w:t>
      </w:r>
      <w:r w:rsidRPr="0061186F">
        <w:rPr>
          <w:rFonts w:ascii="Arial" w:eastAsia="Arial" w:hAnsi="Arial" w:cs="Arial"/>
        </w:rPr>
        <w:t>error (</w:t>
      </w:r>
      <w:r w:rsidRPr="00277435">
        <w:rPr>
          <w:rFonts w:ascii="Arial" w:eastAsia="Arial" w:hAnsi="Arial" w:cs="Arial"/>
        </w:rPr>
        <w:t xml:space="preserve">possibly </w:t>
      </w:r>
      <w:r w:rsidRPr="00DB55B1">
        <w:rPr>
          <w:rFonts w:ascii="Arial" w:eastAsia="Arial" w:hAnsi="Arial" w:cs="Arial"/>
          <w:color w:val="000000"/>
        </w:rPr>
        <w:t xml:space="preserve">no microbe addition) and removed the well from </w:t>
      </w:r>
      <w:r w:rsidRPr="00DB55B1">
        <w:rPr>
          <w:rFonts w:ascii="Arial" w:eastAsia="Arial" w:hAnsi="Arial" w:cs="Arial"/>
        </w:rPr>
        <w:t>the analysis</w:t>
      </w:r>
      <w:r w:rsidRPr="00DB55B1">
        <w:rPr>
          <w:rFonts w:ascii="Arial" w:eastAsia="Arial" w:hAnsi="Arial" w:cs="Arial"/>
          <w:color w:val="000000"/>
        </w:rPr>
        <w:t xml:space="preserve">. If no mathematical fit could be plotted to the OD readings, we removed the well from the </w:t>
      </w:r>
      <w:r w:rsidRPr="00DB55B1">
        <w:rPr>
          <w:rFonts w:ascii="Arial" w:eastAsia="Arial" w:hAnsi="Arial" w:cs="Arial"/>
        </w:rPr>
        <w:t>analysis</w:t>
      </w:r>
      <w:r w:rsidRPr="00DB55B1">
        <w:rPr>
          <w:rFonts w:ascii="Arial" w:eastAsia="Arial" w:hAnsi="Arial" w:cs="Arial"/>
          <w:color w:val="000000"/>
        </w:rPr>
        <w:t xml:space="preserve"> (less than 5% of growth curves). Many of these unfittable wells</w:t>
      </w:r>
      <w:r w:rsidRPr="00DB55B1">
        <w:rPr>
          <w:rFonts w:ascii="Arial" w:eastAsia="Arial" w:hAnsi="Arial" w:cs="Arial"/>
        </w:rPr>
        <w:t xml:space="preserve"> showed flatline curves with a single value change during the 72 hours likely not caused by microbial growth. </w:t>
      </w:r>
      <w:r w:rsidRPr="00DB55B1">
        <w:rPr>
          <w:rFonts w:ascii="Arial" w:eastAsia="Arial" w:hAnsi="Arial" w:cs="Arial"/>
          <w:color w:val="000000"/>
        </w:rPr>
        <w:t xml:space="preserve">One well showed an </w:t>
      </w:r>
      <w:r w:rsidRPr="00DB55B1">
        <w:rPr>
          <w:rFonts w:ascii="Cambria Math" w:eastAsia="Cambria Math" w:hAnsi="Cambria Math" w:cs="Cambria Math"/>
        </w:rPr>
        <w:t>𝚨</w:t>
      </w:r>
      <w:r w:rsidRPr="00DB55B1">
        <w:rPr>
          <w:rFonts w:ascii="Arial" w:eastAsia="Arial" w:hAnsi="Arial" w:cs="Arial"/>
          <w:color w:val="000000"/>
        </w:rPr>
        <w:t xml:space="preserve"> 100 times greater than all other wells in that treatment </w:t>
      </w:r>
      <w:r w:rsidRPr="00DB55B1">
        <w:rPr>
          <w:rFonts w:ascii="Arial" w:eastAsia="Arial" w:hAnsi="Arial" w:cs="Arial"/>
        </w:rPr>
        <w:t>and was</w:t>
      </w:r>
      <w:r w:rsidRPr="00DB55B1">
        <w:rPr>
          <w:rFonts w:ascii="Arial" w:eastAsia="Arial" w:hAnsi="Arial" w:cs="Arial"/>
          <w:color w:val="000000"/>
        </w:rPr>
        <w:t xml:space="preserve"> removed. For a single plate (deltaline), condensation caused a temporary drop in the OD for the first 45 minutes. For these wells we set the starting OD as the lowest OD reading from the first hour. </w:t>
      </w:r>
    </w:p>
    <w:p w14:paraId="34BD2811" w14:textId="77777777" w:rsidR="00F47FB6" w:rsidRPr="00DB55B1" w:rsidDel="00740429" w:rsidRDefault="00F47FB6" w:rsidP="00F47FB6">
      <w:pPr>
        <w:spacing w:after="0" w:line="360" w:lineRule="auto"/>
        <w:rPr>
          <w:del w:id="303" w:author="Tobias Mueller" w:date="2022-08-31T11:23:00Z"/>
          <w:rFonts w:ascii="Arial" w:eastAsia="Arial" w:hAnsi="Arial" w:cs="Arial"/>
        </w:rPr>
      </w:pPr>
    </w:p>
    <w:p w14:paraId="57B6D1EA" w14:textId="37478E62" w:rsidR="00F47FB6" w:rsidRPr="00DB55B1" w:rsidDel="00F66952" w:rsidRDefault="00F47FB6" w:rsidP="00F47FB6">
      <w:pPr>
        <w:spacing w:after="0" w:line="360" w:lineRule="auto"/>
        <w:rPr>
          <w:moveFrom w:id="304" w:author="Tobias Mueller" w:date="2022-08-31T09:41:00Z"/>
          <w:rFonts w:ascii="Arial" w:eastAsia="Arial" w:hAnsi="Arial" w:cs="Arial"/>
          <w:color w:val="FF0000"/>
        </w:rPr>
      </w:pPr>
      <w:moveFromRangeStart w:id="305" w:author="Tobias Mueller" w:date="2022-08-31T09:41:00Z" w:name="move112831319"/>
      <w:moveFrom w:id="306" w:author="Tobias Mueller" w:date="2022-08-31T09:41:00Z">
        <w:r w:rsidRPr="00DB55B1" w:rsidDel="00F66952">
          <w:rPr>
            <w:rFonts w:ascii="Arial" w:eastAsia="Arial" w:hAnsi="Arial" w:cs="Arial"/>
          </w:rPr>
          <w:t>To control for variation in growth among plates, we divided the mean growth of control wells for each microbe on each p</w:t>
        </w:r>
        <w:r w:rsidRPr="00DB55B1" w:rsidDel="00F66952">
          <w:rPr>
            <w:rFonts w:ascii="Arial" w:eastAsia="Arial" w:hAnsi="Arial" w:cs="Arial"/>
            <w:color w:val="202122"/>
          </w:rPr>
          <w:t xml:space="preserve">late by the mean growth of that microbe’s control wells across all plates giving us a plate-specific growth ratio. We then multiplied the treatment wells on a given plate by that plate-specific ratio. To compare a treatment's relative impact on growth across microbes, we scaled all microbes’ </w:t>
        </w:r>
        <w:r w:rsidRPr="00DB55B1" w:rsidDel="00F66952">
          <w:rPr>
            <w:rFonts w:ascii="Cambria Math" w:eastAsia="Cambria Math" w:hAnsi="Cambria Math" w:cs="Cambria Math"/>
            <w:color w:val="000000"/>
          </w:rPr>
          <w:t>𝛍</w:t>
        </w:r>
        <w:r w:rsidRPr="00DB55B1" w:rsidDel="00F66952">
          <w:rPr>
            <w:rFonts w:ascii="Arial" w:eastAsia="Cambria Math" w:hAnsi="Arial" w:cs="Arial"/>
            <w:color w:val="000000"/>
          </w:rPr>
          <w:t xml:space="preserve"> and </w:t>
        </w:r>
        <w:r w:rsidRPr="00DB55B1" w:rsidDel="00F66952">
          <w:rPr>
            <w:rFonts w:ascii="Cambria Math" w:eastAsia="Cambria Math" w:hAnsi="Cambria Math" w:cs="Cambria Math"/>
            <w:color w:val="000000"/>
          </w:rPr>
          <w:t>𝚨</w:t>
        </w:r>
        <w:r w:rsidRPr="00DB55B1" w:rsidDel="00F66952">
          <w:rPr>
            <w:rFonts w:ascii="Arial" w:eastAsia="Arial" w:hAnsi="Arial" w:cs="Arial"/>
            <w:color w:val="202122"/>
          </w:rPr>
          <w:t xml:space="preserve">. This was done by adjusting growth relative to each microbe’s growth in control nectar across all </w:t>
        </w:r>
        <w:r w:rsidRPr="00BE2AFD" w:rsidDel="00F66952">
          <w:rPr>
            <w:rFonts w:ascii="Arial" w:eastAsia="Arial" w:hAnsi="Arial" w:cs="Arial"/>
            <w:color w:val="202122"/>
          </w:rPr>
          <w:t xml:space="preserve">plates </w:t>
        </w:r>
        <w:r w:rsidRPr="00BE2AFD" w:rsidDel="00F66952">
          <w:rPr>
            <w:rFonts w:ascii="Arial" w:eastAsia="Arial" w:hAnsi="Arial" w:cs="Arial"/>
            <w:i/>
            <w:iCs/>
            <w:color w:val="202122"/>
          </w:rPr>
          <w:t>log (</w:t>
        </w:r>
        <w:r w:rsidRPr="00BE2AFD" w:rsidDel="00F66952">
          <w:rPr>
            <w:rFonts w:ascii="Arial" w:eastAsia="Arial" w:hAnsi="Arial" w:cs="Arial"/>
            <w:i/>
            <w:color w:val="202122"/>
          </w:rPr>
          <w:t xml:space="preserve">(scaled value = treatment </w:t>
        </w:r>
        <w:r w:rsidRPr="00BE2AFD" w:rsidDel="00F66952">
          <w:rPr>
            <w:rFonts w:ascii="Cambria Math" w:eastAsia="Cambria Math" w:hAnsi="Cambria Math" w:cs="Cambria Math"/>
            <w:color w:val="000000"/>
          </w:rPr>
          <w:t>𝛍</w:t>
        </w:r>
        <w:r w:rsidRPr="00BE2AFD" w:rsidDel="00F66952">
          <w:rPr>
            <w:rFonts w:ascii="Arial" w:eastAsia="Cambria Math" w:hAnsi="Arial" w:cs="Arial"/>
            <w:color w:val="000000"/>
          </w:rPr>
          <w:t xml:space="preserve"> or </w:t>
        </w:r>
        <w:r w:rsidRPr="00BE2AFD" w:rsidDel="00F66952">
          <w:rPr>
            <w:rFonts w:ascii="Cambria Math" w:eastAsia="Cambria Math" w:hAnsi="Cambria Math" w:cs="Cambria Math"/>
            <w:color w:val="000000"/>
          </w:rPr>
          <w:t>𝚨</w:t>
        </w:r>
        <w:r w:rsidRPr="00BE2AFD" w:rsidDel="00F66952">
          <w:rPr>
            <w:rFonts w:ascii="Arial" w:eastAsia="Arial" w:hAnsi="Arial" w:cs="Arial"/>
            <w:i/>
            <w:color w:val="202122"/>
          </w:rPr>
          <w:t xml:space="preserve"> / mean control </w:t>
        </w:r>
        <w:r w:rsidRPr="00BE2AFD" w:rsidDel="00F66952">
          <w:rPr>
            <w:rFonts w:ascii="Cambria Math" w:eastAsia="Cambria Math" w:hAnsi="Cambria Math" w:cs="Cambria Math"/>
            <w:color w:val="000000"/>
          </w:rPr>
          <w:t>𝛍</w:t>
        </w:r>
        <w:r w:rsidRPr="00BE2AFD" w:rsidDel="00F66952">
          <w:rPr>
            <w:rFonts w:ascii="Arial" w:eastAsia="Cambria Math" w:hAnsi="Arial" w:cs="Arial"/>
            <w:color w:val="000000"/>
          </w:rPr>
          <w:t xml:space="preserve"> or </w:t>
        </w:r>
        <w:r w:rsidRPr="00BE2AFD" w:rsidDel="00F66952">
          <w:rPr>
            <w:rFonts w:ascii="Cambria Math" w:eastAsia="Cambria Math" w:hAnsi="Cambria Math" w:cs="Cambria Math"/>
            <w:color w:val="000000"/>
          </w:rPr>
          <w:t>𝚨</w:t>
        </w:r>
        <w:r w:rsidRPr="00BE2AFD" w:rsidDel="00F66952">
          <w:rPr>
            <w:rFonts w:ascii="Arial" w:eastAsia="Arial" w:hAnsi="Arial" w:cs="Arial"/>
            <w:i/>
            <w:color w:val="202122"/>
          </w:rPr>
          <w:t>) + 1)</w:t>
        </w:r>
        <w:r w:rsidRPr="00BE2AFD" w:rsidDel="00F66952">
          <w:rPr>
            <w:rFonts w:ascii="Arial" w:eastAsia="Arial" w:hAnsi="Arial" w:cs="Arial"/>
            <w:iCs/>
            <w:color w:val="202122"/>
          </w:rPr>
          <w:t>.</w:t>
        </w:r>
        <w:r w:rsidRPr="00BE2AFD" w:rsidDel="00F66952">
          <w:rPr>
            <w:rFonts w:ascii="Arial" w:eastAsia="Arial" w:hAnsi="Arial" w:cs="Arial"/>
            <w:i/>
            <w:color w:val="202122"/>
          </w:rPr>
          <w:t xml:space="preserve"> </w:t>
        </w:r>
        <w:r w:rsidRPr="00BE2AFD" w:rsidDel="00F66952">
          <w:rPr>
            <w:rFonts w:ascii="Arial" w:eastAsia="Arial" w:hAnsi="Arial" w:cs="Arial"/>
            <w:color w:val="202122"/>
          </w:rPr>
          <w:t xml:space="preserve">A scaled value over </w:t>
        </w:r>
        <w:r w:rsidRPr="00BE2AFD" w:rsidDel="00F66952">
          <w:rPr>
            <w:rFonts w:ascii="Arial" w:eastAsia="Arial" w:hAnsi="Arial" w:cs="Arial"/>
            <w:i/>
            <w:iCs/>
            <w:color w:val="202122"/>
          </w:rPr>
          <w:t>log(2)</w:t>
        </w:r>
        <w:r w:rsidRPr="00BE2AFD" w:rsidDel="00F66952">
          <w:rPr>
            <w:rFonts w:ascii="Arial" w:eastAsia="Arial" w:hAnsi="Arial" w:cs="Arial"/>
            <w:color w:val="202122"/>
          </w:rPr>
          <w:t xml:space="preserve"> indicates a treatment </w:t>
        </w:r>
        <w:r w:rsidRPr="00BE2AFD" w:rsidDel="00F66952">
          <w:rPr>
            <w:rFonts w:ascii="Cambria Math" w:eastAsia="Cambria Math" w:hAnsi="Cambria Math" w:cs="Cambria Math"/>
            <w:color w:val="000000"/>
          </w:rPr>
          <w:t>𝛍</w:t>
        </w:r>
        <w:r w:rsidRPr="00BE2AFD" w:rsidDel="00F66952">
          <w:rPr>
            <w:rFonts w:ascii="Arial" w:eastAsia="Cambria Math" w:hAnsi="Arial" w:cs="Arial"/>
            <w:color w:val="000000"/>
          </w:rPr>
          <w:t xml:space="preserve"> or </w:t>
        </w:r>
        <w:r w:rsidRPr="00BE2AFD" w:rsidDel="00F66952">
          <w:rPr>
            <w:rFonts w:ascii="Cambria Math" w:eastAsia="Cambria Math" w:hAnsi="Cambria Math" w:cs="Cambria Math"/>
            <w:color w:val="000000"/>
          </w:rPr>
          <w:t>𝚨</w:t>
        </w:r>
        <w:r w:rsidRPr="00BE2AFD" w:rsidDel="00F66952">
          <w:rPr>
            <w:rFonts w:ascii="Arial" w:eastAsia="Arial" w:hAnsi="Arial" w:cs="Arial"/>
            <w:color w:val="202122"/>
          </w:rPr>
          <w:t xml:space="preserve"> greater than that microbe’s control and scaled value below </w:t>
        </w:r>
        <w:r w:rsidRPr="00BE2AFD" w:rsidDel="00F66952">
          <w:rPr>
            <w:rFonts w:ascii="Arial" w:eastAsia="Arial" w:hAnsi="Arial" w:cs="Arial"/>
            <w:i/>
            <w:iCs/>
            <w:color w:val="202122"/>
          </w:rPr>
          <w:t>log(2)</w:t>
        </w:r>
        <w:r w:rsidRPr="00BE2AFD" w:rsidDel="00F66952">
          <w:rPr>
            <w:rFonts w:ascii="Arial" w:eastAsia="Arial" w:hAnsi="Arial" w:cs="Arial"/>
            <w:color w:val="202122"/>
          </w:rPr>
          <w:t xml:space="preserve"> indicates a </w:t>
        </w:r>
        <w:r w:rsidRPr="00BE2AFD" w:rsidDel="00F66952">
          <w:rPr>
            <w:rFonts w:ascii="Cambria Math" w:eastAsia="Cambria Math" w:hAnsi="Cambria Math" w:cs="Cambria Math"/>
            <w:color w:val="000000"/>
          </w:rPr>
          <w:t>𝛍</w:t>
        </w:r>
        <w:r w:rsidRPr="00BE2AFD" w:rsidDel="00F66952">
          <w:rPr>
            <w:rFonts w:ascii="Arial" w:eastAsia="Cambria Math" w:hAnsi="Arial" w:cs="Arial"/>
            <w:color w:val="000000"/>
          </w:rPr>
          <w:t xml:space="preserve"> or </w:t>
        </w:r>
        <w:r w:rsidRPr="00BE2AFD" w:rsidDel="00F66952">
          <w:rPr>
            <w:rFonts w:ascii="Cambria Math" w:eastAsia="Cambria Math" w:hAnsi="Cambria Math" w:cs="Cambria Math"/>
            <w:color w:val="000000"/>
          </w:rPr>
          <w:t>𝚨</w:t>
        </w:r>
        <w:r w:rsidRPr="00BE2AFD" w:rsidDel="00F66952">
          <w:rPr>
            <w:rFonts w:ascii="Arial" w:eastAsia="Arial" w:hAnsi="Arial" w:cs="Arial"/>
            <w:color w:val="202122"/>
          </w:rPr>
          <w:t xml:space="preserve"> lower tha</w:t>
        </w:r>
        <w:r w:rsidRPr="00BE2AFD" w:rsidDel="00F66952">
          <w:rPr>
            <w:rFonts w:ascii="Arial" w:eastAsia="Arial" w:hAnsi="Arial" w:cs="Arial"/>
          </w:rPr>
          <w:t>n that microbe’s control. These transformations allow us to compare the effects of nectar compounds across many microbes that varied in absolute growth.</w:t>
        </w:r>
      </w:moveFrom>
    </w:p>
    <w:moveFromRangeEnd w:id="305"/>
    <w:p w14:paraId="1B9FF1A0" w14:textId="77777777" w:rsidR="00F47FB6" w:rsidRDefault="00F47FB6" w:rsidP="00F47FB6">
      <w:pPr>
        <w:spacing w:after="0" w:line="360" w:lineRule="auto"/>
        <w:rPr>
          <w:rFonts w:ascii="Arial" w:eastAsia="Arial" w:hAnsi="Arial" w:cs="Arial"/>
          <w:i/>
        </w:rPr>
      </w:pPr>
    </w:p>
    <w:p w14:paraId="62054504"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i/>
        </w:rPr>
        <w:t>Treatment impacts across all microbes</w:t>
      </w:r>
    </w:p>
    <w:p w14:paraId="7F3585A3"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rPr>
        <w:t xml:space="preserve">To compare the effects of treatment across all microbes we fit a negative binomial model </w:t>
      </w:r>
      <w:r w:rsidRPr="00DB55B1">
        <w:rPr>
          <w:rFonts w:ascii="Arial" w:eastAsia="Arial" w:hAnsi="Arial" w:cs="Arial"/>
        </w:rPr>
        <w:fldChar w:fldCharType="begin"/>
      </w:r>
      <w:r>
        <w:rPr>
          <w:rFonts w:ascii="Arial" w:eastAsia="Arial" w:hAnsi="Arial" w:cs="Arial"/>
        </w:rPr>
        <w:instrText xml:space="preserve"> ADDIN ZOTERO_ITEM CSL_CITATION {"citationID":"2yqrVEBx","properties":{"formattedCitation":"(Venables {\\i{}et al.}, 2002)","plainCitation":"(Venables et al., 2002)","noteIndex":0},"citationItems":[{"id":707,"uris":["http://zotero.org/users/6808850/items/7IKNHZSF"],"itemData":{"id":707,"type":"book","call-number":"QA276.4 .V46 2002","collection-title":"Statistics and computing","edition":"4th ed","event-place":"New York","ISBN":"978-0-387-95457-8","note":"OCLC: ocm49312402","number-of-pages":"495","publisher":"Springer","publisher-place":"New York","source":"Library of Congress ISBN","title":"Modern applied statistics with S","author":[{"family":"Venables","given":"W. N."},{"family":"Ripley","given":"Brian D."},{"family":"Venables","given":"W. N."}],"issued":{"date-parts":[["2002"]]}}}],"schema":"https://github.com/citation-style-language/schema/raw/master/csl-citation.json"} </w:instrText>
      </w:r>
      <w:r w:rsidRPr="00DB55B1">
        <w:rPr>
          <w:rFonts w:ascii="Arial" w:eastAsia="Arial" w:hAnsi="Arial" w:cs="Arial"/>
        </w:rPr>
        <w:fldChar w:fldCharType="separate"/>
      </w:r>
      <w:r w:rsidRPr="00785E72">
        <w:rPr>
          <w:rFonts w:ascii="Arial" w:hAnsi="Arial" w:cs="Arial"/>
          <w:szCs w:val="24"/>
        </w:rPr>
        <w:t xml:space="preserve">(Venables </w:t>
      </w:r>
      <w:r w:rsidRPr="00785E72">
        <w:rPr>
          <w:rFonts w:ascii="Arial" w:hAnsi="Arial" w:cs="Arial"/>
          <w:i/>
          <w:iCs/>
          <w:szCs w:val="24"/>
        </w:rPr>
        <w:t>et al.</w:t>
      </w:r>
      <w:r w:rsidRPr="00785E72">
        <w:rPr>
          <w:rFonts w:ascii="Arial" w:hAnsi="Arial" w:cs="Arial"/>
          <w:szCs w:val="24"/>
        </w:rPr>
        <w:t>, 2002)</w:t>
      </w:r>
      <w:r w:rsidRPr="00DB55B1">
        <w:rPr>
          <w:rFonts w:ascii="Arial" w:eastAsia="Arial" w:hAnsi="Arial" w:cs="Arial"/>
        </w:rPr>
        <w:fldChar w:fldCharType="end"/>
      </w:r>
      <w:r w:rsidRPr="00DB55B1">
        <w:rPr>
          <w:rFonts w:ascii="Arial" w:eastAsia="Arial" w:hAnsi="Arial" w:cs="Arial"/>
        </w:rPr>
        <w:t xml:space="preserve"> with scaled maximum OD as a function of treatment. To test if the scaled maximum OD and scaled growth rate were correlated we calculated the Pearson’s correlation coefficient. </w:t>
      </w:r>
    </w:p>
    <w:p w14:paraId="4354C097" w14:textId="77777777" w:rsidR="00F47FB6" w:rsidRPr="00DB55B1" w:rsidRDefault="00F47FB6" w:rsidP="00F47FB6">
      <w:pPr>
        <w:spacing w:after="0" w:line="360" w:lineRule="auto"/>
        <w:rPr>
          <w:rFonts w:ascii="Arial" w:eastAsia="Arial" w:hAnsi="Arial" w:cs="Arial"/>
        </w:rPr>
      </w:pPr>
    </w:p>
    <w:p w14:paraId="256D3CCB"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i/>
        </w:rPr>
        <w:t>Microbe-specific response to treatments</w:t>
      </w:r>
    </w:p>
    <w:p w14:paraId="6AC20CB6" w14:textId="77777777" w:rsidR="00F47FB6" w:rsidRPr="00DB55B1" w:rsidRDefault="00F47FB6" w:rsidP="00F47FB6">
      <w:pPr>
        <w:spacing w:after="0" w:line="360" w:lineRule="auto"/>
        <w:rPr>
          <w:rFonts w:ascii="Arial" w:eastAsia="Arial" w:hAnsi="Arial" w:cs="Arial"/>
          <w:shd w:val="clear" w:color="auto" w:fill="F4CCCC"/>
        </w:rPr>
      </w:pPr>
      <w:r w:rsidRPr="00DB55B1">
        <w:rPr>
          <w:rFonts w:ascii="Arial" w:eastAsia="Arial" w:hAnsi="Arial" w:cs="Arial"/>
        </w:rPr>
        <w:t xml:space="preserve">We compared each microbe’s growth in different nectar chemistries to their growth in control nectar using a Kruskal-Wallis test followed by a Dunnett’s test </w:t>
      </w:r>
      <w:r w:rsidRPr="00DB55B1">
        <w:rPr>
          <w:rFonts w:ascii="Arial" w:eastAsia="Arial" w:hAnsi="Arial" w:cs="Arial"/>
        </w:rPr>
        <w:fldChar w:fldCharType="begin"/>
      </w:r>
      <w:r>
        <w:rPr>
          <w:rFonts w:ascii="Arial" w:eastAsia="Arial" w:hAnsi="Arial" w:cs="Arial"/>
        </w:rPr>
        <w:instrText xml:space="preserve"> ADDIN ZOTERO_ITEM CSL_CITATION {"citationID":"keUJjaL6","properties":{"formattedCitation":"(Signorell, 2021)","plainCitation":"(Signorell, 2021)","noteIndex":0},"citationItems":[{"id":613,"uris":["http://zotero.org/users/6808850/items/NYC9KGVY"],"itemData":{"id":613,"type":"software","genre":"R","title":"DescTools: Tools for descriptive statistics","version":"0.99.42","author":[{"family":"Signorell","given":"A"}],"issued":{"date-parts":[["2021"]]}}}],"schema":"https://github.com/citation-style-language/schema/raw/master/csl-citation.json"} </w:instrText>
      </w:r>
      <w:r w:rsidRPr="00DB55B1">
        <w:rPr>
          <w:rFonts w:ascii="Arial" w:eastAsia="Arial" w:hAnsi="Arial" w:cs="Arial"/>
        </w:rPr>
        <w:fldChar w:fldCharType="separate"/>
      </w:r>
      <w:r w:rsidRPr="00785E72">
        <w:rPr>
          <w:rFonts w:ascii="Arial" w:hAnsi="Arial" w:cs="Arial"/>
        </w:rPr>
        <w:t>(Signorell, 2021)</w:t>
      </w:r>
      <w:r w:rsidRPr="00DB55B1">
        <w:rPr>
          <w:rFonts w:ascii="Arial" w:eastAsia="Arial" w:hAnsi="Arial" w:cs="Arial"/>
        </w:rPr>
        <w:fldChar w:fldCharType="end"/>
      </w:r>
      <w:r w:rsidRPr="00DB55B1">
        <w:rPr>
          <w:rFonts w:ascii="Arial" w:eastAsia="Arial" w:hAnsi="Arial" w:cs="Arial"/>
        </w:rPr>
        <w:t>, with separate models for maximum OD and maximum growth rate. To test if treatment impacts were related to the frequency microbes occur in nectar (hereafter referred to as nectar specialization) we ranked microbes as “high”, “medium”, or “low” according to their relative incidence and abundance in nectar (Table 1). We ran a Kruskal-Wallis test comparing scaled</w:t>
      </w:r>
      <w:r>
        <w:rPr>
          <w:rFonts w:ascii="Arial" w:eastAsia="Arial" w:hAnsi="Arial" w:cs="Arial"/>
        </w:rPr>
        <w:t xml:space="preserve"> maximum</w:t>
      </w:r>
      <w:r w:rsidRPr="00DB55B1">
        <w:rPr>
          <w:rFonts w:ascii="Arial" w:eastAsia="Arial" w:hAnsi="Arial" w:cs="Arial"/>
        </w:rPr>
        <w:t xml:space="preserve"> OD and scaled growth rate to the level of specialization. Significant results were followed by a Dunn’s test with a Holm-Bonferroni correction to compute pairwise differences </w:t>
      </w:r>
      <w:r w:rsidRPr="00DB55B1">
        <w:rPr>
          <w:rFonts w:ascii="Arial" w:eastAsia="Arial" w:hAnsi="Arial" w:cs="Arial"/>
        </w:rPr>
        <w:fldChar w:fldCharType="begin"/>
      </w:r>
      <w:r>
        <w:rPr>
          <w:rFonts w:ascii="Arial" w:eastAsia="Arial" w:hAnsi="Arial" w:cs="Arial"/>
        </w:rPr>
        <w:instrText xml:space="preserve"> ADDIN ZOTERO_ITEM CSL_CITATION {"citationID":"jxoEpmdF","properties":{"formattedCitation":"(Signorell, 2021)","plainCitation":"(Signorell, 2021)","noteIndex":0},"citationItems":[{"id":613,"uris":["http://zotero.org/users/6808850/items/NYC9KGVY"],"itemData":{"id":613,"type":"software","genre":"R","title":"DescTools: Tools for descriptive statistics","version":"0.99.42","author":[{"family":"Signorell","given":"A"}],"issued":{"date-parts":[["2021"]]}}}],"schema":"https://github.com/citation-style-language/schema/raw/master/csl-citation.json"} </w:instrText>
      </w:r>
      <w:r w:rsidRPr="00DB55B1">
        <w:rPr>
          <w:rFonts w:ascii="Arial" w:eastAsia="Arial" w:hAnsi="Arial" w:cs="Arial"/>
        </w:rPr>
        <w:fldChar w:fldCharType="separate"/>
      </w:r>
      <w:r w:rsidRPr="00785E72">
        <w:rPr>
          <w:rFonts w:ascii="Arial" w:hAnsi="Arial" w:cs="Arial"/>
        </w:rPr>
        <w:t>(Signorell, 2021)</w:t>
      </w:r>
      <w:r w:rsidRPr="00DB55B1">
        <w:rPr>
          <w:rFonts w:ascii="Arial" w:eastAsia="Arial" w:hAnsi="Arial" w:cs="Arial"/>
        </w:rPr>
        <w:fldChar w:fldCharType="end"/>
      </w:r>
      <w:sdt>
        <w:sdtPr>
          <w:rPr>
            <w:rFonts w:ascii="Arial" w:hAnsi="Arial" w:cs="Arial"/>
          </w:rPr>
          <w:tag w:val="goog_rdk_2"/>
          <w:id w:val="267743971"/>
        </w:sdtPr>
        <w:sdtContent/>
      </w:sdt>
      <w:r w:rsidRPr="00DB55B1">
        <w:rPr>
          <w:rFonts w:ascii="Arial" w:eastAsia="Arial" w:hAnsi="Arial" w:cs="Arial"/>
        </w:rPr>
        <w:t>.</w:t>
      </w:r>
    </w:p>
    <w:p w14:paraId="316EA192" w14:textId="77777777" w:rsidR="00F47FB6" w:rsidRPr="00DB55B1" w:rsidRDefault="00F47FB6" w:rsidP="00F47FB6">
      <w:pPr>
        <w:spacing w:after="0" w:line="360" w:lineRule="auto"/>
        <w:rPr>
          <w:rFonts w:ascii="Arial" w:eastAsia="Arial" w:hAnsi="Arial" w:cs="Arial"/>
        </w:rPr>
      </w:pPr>
    </w:p>
    <w:p w14:paraId="7C3936C0"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i/>
        </w:rPr>
        <w:t>Differences between yeast and bacteria</w:t>
      </w:r>
    </w:p>
    <w:p w14:paraId="39F6665A"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rPr>
        <w:t xml:space="preserve">To compare if nectar chemistry differentially affected yeasts compared to bacteria, we used a linear random effects model (for maximum OD) and negative binomial model (for scaled </w:t>
      </w:r>
      <w:r>
        <w:rPr>
          <w:rFonts w:ascii="Arial" w:eastAsia="Arial" w:hAnsi="Arial" w:cs="Arial"/>
        </w:rPr>
        <w:t xml:space="preserve">maximum </w:t>
      </w:r>
      <w:r w:rsidRPr="00DB55B1">
        <w:rPr>
          <w:rFonts w:ascii="Arial" w:eastAsia="Arial" w:hAnsi="Arial" w:cs="Arial"/>
        </w:rPr>
        <w:t xml:space="preserve">OD) comparing microbial growth between kingdoms, with microbe and treatment as random intercept terms. </w:t>
      </w:r>
    </w:p>
    <w:p w14:paraId="3CC15540" w14:textId="77777777" w:rsidR="00F47FB6" w:rsidRPr="00DB55B1" w:rsidRDefault="00F47FB6" w:rsidP="00F47FB6">
      <w:pPr>
        <w:spacing w:after="0" w:line="360" w:lineRule="auto"/>
        <w:rPr>
          <w:rFonts w:ascii="Arial" w:eastAsia="Arial" w:hAnsi="Arial" w:cs="Arial"/>
        </w:rPr>
      </w:pPr>
    </w:p>
    <w:p w14:paraId="5FF047D2"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i/>
        </w:rPr>
        <w:t>Co-growth assay</w:t>
      </w:r>
    </w:p>
    <w:p w14:paraId="20003FBF" w14:textId="78F9ECFF" w:rsidR="00F47FB6" w:rsidRDefault="00F47FB6" w:rsidP="00F47FB6">
      <w:pPr>
        <w:spacing w:after="0" w:line="360" w:lineRule="auto"/>
        <w:rPr>
          <w:ins w:id="307" w:author="Tobias Mueller" w:date="2022-09-06T16:49:00Z"/>
          <w:rFonts w:ascii="Arial" w:eastAsia="Arial" w:hAnsi="Arial" w:cs="Arial"/>
        </w:rPr>
      </w:pPr>
      <w:r w:rsidRPr="00DB55B1">
        <w:rPr>
          <w:rFonts w:ascii="Arial" w:eastAsia="Arial" w:hAnsi="Arial" w:cs="Arial"/>
        </w:rPr>
        <w:t xml:space="preserve">To compare how nectar chemistry can change community dynamics, we used a Kruskal-Wallis test followed by a Dunn’s test comparing each microbe's growth in co-culture across different nectar chemistries and alone in control nectar. </w:t>
      </w:r>
    </w:p>
    <w:p w14:paraId="2705DD43" w14:textId="637578E9" w:rsidR="003716ED" w:rsidRDefault="003716ED" w:rsidP="00F47FB6">
      <w:pPr>
        <w:spacing w:after="0" w:line="360" w:lineRule="auto"/>
        <w:rPr>
          <w:ins w:id="308" w:author="Tobias Mueller" w:date="2022-09-06T16:49:00Z"/>
          <w:rFonts w:ascii="Arial" w:eastAsia="Arial" w:hAnsi="Arial" w:cs="Arial"/>
        </w:rPr>
      </w:pPr>
    </w:p>
    <w:p w14:paraId="2CAC6939" w14:textId="6297E7AE" w:rsidR="003716ED" w:rsidRDefault="003716ED" w:rsidP="00F47FB6">
      <w:pPr>
        <w:spacing w:after="0" w:line="360" w:lineRule="auto"/>
        <w:rPr>
          <w:ins w:id="309" w:author="Tobias Mueller" w:date="2022-09-06T16:49:00Z"/>
          <w:rFonts w:ascii="Arial" w:eastAsia="Arial" w:hAnsi="Arial" w:cs="Arial"/>
          <w:i/>
          <w:iCs/>
        </w:rPr>
      </w:pPr>
      <w:ins w:id="310" w:author="Tobias Mueller" w:date="2022-09-06T16:49:00Z">
        <w:r w:rsidRPr="003716ED">
          <w:rPr>
            <w:rFonts w:ascii="Arial" w:eastAsia="Arial" w:hAnsi="Arial" w:cs="Arial"/>
            <w:i/>
            <w:iCs/>
            <w:rPrChange w:id="311" w:author="Tobias Mueller" w:date="2022-09-06T16:49:00Z">
              <w:rPr>
                <w:rFonts w:ascii="Arial" w:eastAsia="Arial" w:hAnsi="Arial" w:cs="Arial"/>
              </w:rPr>
            </w:rPrChange>
          </w:rPr>
          <w:t>Phylogenetic signal</w:t>
        </w:r>
      </w:ins>
    </w:p>
    <w:p w14:paraId="789FE755" w14:textId="42DD7329" w:rsidR="003716ED" w:rsidRPr="003716ED" w:rsidRDefault="003716ED" w:rsidP="00F47FB6">
      <w:pPr>
        <w:spacing w:after="0" w:line="360" w:lineRule="auto"/>
        <w:rPr>
          <w:rFonts w:ascii="Arial" w:eastAsia="Arial" w:hAnsi="Arial" w:cs="Arial"/>
        </w:rPr>
      </w:pPr>
      <w:ins w:id="312" w:author="Tobias Mueller" w:date="2022-09-06T16:49:00Z">
        <w:r>
          <w:rPr>
            <w:rFonts w:ascii="Arial" w:eastAsia="Arial" w:hAnsi="Arial" w:cs="Arial"/>
          </w:rPr>
          <w:t>To determine if there was an effect of relatedness o</w:t>
        </w:r>
      </w:ins>
      <w:ins w:id="313" w:author="Tobias Mueller" w:date="2022-09-06T16:56:00Z">
        <w:r w:rsidR="00F31610">
          <w:rPr>
            <w:rFonts w:ascii="Arial" w:eastAsia="Arial" w:hAnsi="Arial" w:cs="Arial"/>
          </w:rPr>
          <w:t>n</w:t>
        </w:r>
      </w:ins>
      <w:ins w:id="314" w:author="Tobias Mueller" w:date="2022-09-06T16:49:00Z">
        <w:r>
          <w:rPr>
            <w:rFonts w:ascii="Arial" w:eastAsia="Arial" w:hAnsi="Arial" w:cs="Arial"/>
          </w:rPr>
          <w:t xml:space="preserve"> the growth or </w:t>
        </w:r>
      </w:ins>
      <w:ins w:id="315" w:author="Tobias Mueller" w:date="2022-09-06T16:56:00Z">
        <w:r w:rsidR="00F31610">
          <w:rPr>
            <w:rFonts w:ascii="Arial" w:eastAsia="Arial" w:hAnsi="Arial" w:cs="Arial"/>
          </w:rPr>
          <w:t>inhibition</w:t>
        </w:r>
      </w:ins>
      <w:ins w:id="316" w:author="Tobias Mueller" w:date="2022-09-06T16:49:00Z">
        <w:r>
          <w:rPr>
            <w:rFonts w:ascii="Arial" w:eastAsia="Arial" w:hAnsi="Arial" w:cs="Arial"/>
          </w:rPr>
          <w:t xml:space="preserve"> of microbes we calculated both Pagles lambda as well as </w:t>
        </w:r>
      </w:ins>
      <w:ins w:id="317" w:author="Tobias Mueller" w:date="2022-09-06T16:50:00Z">
        <w:r>
          <w:rPr>
            <w:rFonts w:ascii="Arial" w:eastAsia="Arial" w:hAnsi="Arial" w:cs="Arial"/>
          </w:rPr>
          <w:t>B</w:t>
        </w:r>
      </w:ins>
      <w:ins w:id="318" w:author="Tobias Mueller" w:date="2022-09-06T16:49:00Z">
        <w:r>
          <w:rPr>
            <w:rFonts w:ascii="Arial" w:eastAsia="Arial" w:hAnsi="Arial" w:cs="Arial"/>
          </w:rPr>
          <w:t xml:space="preserve">lomberg’s </w:t>
        </w:r>
      </w:ins>
      <w:ins w:id="319" w:author="Tobias Mueller" w:date="2022-09-06T16:50:00Z">
        <w:r>
          <w:rPr>
            <w:rFonts w:ascii="Arial" w:eastAsia="Arial" w:hAnsi="Arial" w:cs="Arial"/>
          </w:rPr>
          <w:t xml:space="preserve">K using the phytools package in R. </w:t>
        </w:r>
      </w:ins>
      <w:ins w:id="320" w:author="Tobias Mueller" w:date="2022-09-07T12:31:00Z">
        <w:r w:rsidR="0054331F">
          <w:rPr>
            <w:rFonts w:ascii="Arial" w:eastAsia="Arial" w:hAnsi="Arial" w:cs="Arial"/>
          </w:rPr>
          <w:t xml:space="preserve">Phylogenetic signal was tested for across three trees (all microbes, just fungi, and just bacteria) looking at maximum scaled growth as well as growth rate. </w:t>
        </w:r>
      </w:ins>
      <w:ins w:id="321" w:author="Tobias Mueller" w:date="2022-09-06T16:51:00Z">
        <w:r w:rsidR="00023E54">
          <w:rPr>
            <w:rFonts w:ascii="Arial" w:eastAsia="Arial" w:hAnsi="Arial" w:cs="Arial"/>
          </w:rPr>
          <w:t>Phylogenetic trees with divergence times</w:t>
        </w:r>
      </w:ins>
      <w:ins w:id="322" w:author="Tobias Mueller" w:date="2022-09-06T16:50:00Z">
        <w:r w:rsidR="00023E54">
          <w:rPr>
            <w:rFonts w:ascii="Arial" w:eastAsia="Arial" w:hAnsi="Arial" w:cs="Arial"/>
          </w:rPr>
          <w:t xml:space="preserve"> were constructed using TreeTime of Life</w:t>
        </w:r>
      </w:ins>
      <w:ins w:id="323" w:author="Tobias Mueller" w:date="2022-09-07T11:40:00Z">
        <w:r w:rsidR="00910E8E">
          <w:rPr>
            <w:rFonts w:ascii="Arial" w:eastAsia="Arial" w:hAnsi="Arial" w:cs="Arial"/>
          </w:rPr>
          <w:t xml:space="preserve"> </w:t>
        </w:r>
      </w:ins>
      <w:r w:rsidR="00910E8E">
        <w:rPr>
          <w:rFonts w:ascii="Arial" w:eastAsia="Arial" w:hAnsi="Arial" w:cs="Arial"/>
        </w:rPr>
        <w:fldChar w:fldCharType="begin"/>
      </w:r>
      <w:r w:rsidR="00910E8E">
        <w:rPr>
          <w:rFonts w:ascii="Arial" w:eastAsia="Arial" w:hAnsi="Arial" w:cs="Arial"/>
        </w:rPr>
        <w:instrText xml:space="preserve"> ADDIN ZOTERO_ITEM CSL_CITATION {"citationID":"yzcicz8F","properties":{"formattedCitation":"(Kumar {\\i{}et al.}, 2022)","plainCitation":"(Kumar et al., 2022)","noteIndex":0},"citationItems":[{"id":848,"uris":["http://zotero.org/users/6808850/items/YKCWVRH8"],"itemData":{"id":848,"type":"article-journal","abstract":"We present the fifth edition of the TimeTree of Life resource (TToL5), a product of the timetree of life project that aims to synthesize published molecular timetrees and make evolutionary knowledge easily accessible to all. Using the TToL5 web portal, users can retrieve published studies and divergence times between species, the timeline of a species’ evolution beginning with the origin of life, and the timetree for a given evolutionary group at the desired taxonomic rank. TToL5 contains divergence time information on 137,306 species, 41% more than the previous edition. The TToL5 web interface is now Americans with Disabilities Act-compliant and mobile-friendly, a result of comprehensive source code refactoring. TToL5 also offers programmatic access to species divergence times and timelines through an application programming interface, which is accessible at timetree.temple.edu/api. TToL5 is publicly available at timetree.org.","container-title":"Molecular Biology and Evolution","DOI":"10.1093/molbev/msac174","ISSN":"1537-1719","issue":"8","journalAbbreviation":"Molecular Biology and Evolution","page":"msac174","source":"Silverchair","title":"TimeTree 5: An Expanded Resource for Species Divergence Times","title-short":"TimeTree 5","volume":"39","author":[{"family":"Kumar","given":"Sudhir"},{"family":"Suleski","given":"Michael"},{"family":"Craig","given":"Jack M"},{"family":"Kasprowicz","given":"Adrienne E"},{"family":"Sanderford","given":"Maxwell"},{"family":"Li","given":"Michael"},{"family":"Stecher","given":"Glen"},{"family":"Hedges","given":"S Blair"}],"issued":{"date-parts":[["2022",8,1]]}}}],"schema":"https://github.com/citation-style-language/schema/raw/master/csl-citation.json"} </w:instrText>
      </w:r>
      <w:r w:rsidR="00910E8E">
        <w:rPr>
          <w:rFonts w:ascii="Arial" w:eastAsia="Arial" w:hAnsi="Arial" w:cs="Arial"/>
        </w:rPr>
        <w:fldChar w:fldCharType="separate"/>
      </w:r>
      <w:r w:rsidR="00910E8E" w:rsidRPr="00910E8E">
        <w:rPr>
          <w:rFonts w:ascii="Arial" w:hAnsi="Arial" w:cs="Arial"/>
          <w:szCs w:val="24"/>
        </w:rPr>
        <w:t xml:space="preserve">(Kumar </w:t>
      </w:r>
      <w:r w:rsidR="00910E8E" w:rsidRPr="00910E8E">
        <w:rPr>
          <w:rFonts w:ascii="Arial" w:hAnsi="Arial" w:cs="Arial"/>
          <w:i/>
          <w:iCs/>
          <w:szCs w:val="24"/>
        </w:rPr>
        <w:t>et al.</w:t>
      </w:r>
      <w:r w:rsidR="00910E8E" w:rsidRPr="00910E8E">
        <w:rPr>
          <w:rFonts w:ascii="Arial" w:hAnsi="Arial" w:cs="Arial"/>
          <w:szCs w:val="24"/>
        </w:rPr>
        <w:t>, 2022)</w:t>
      </w:r>
      <w:r w:rsidR="00910E8E">
        <w:rPr>
          <w:rFonts w:ascii="Arial" w:eastAsia="Arial" w:hAnsi="Arial" w:cs="Arial"/>
        </w:rPr>
        <w:fldChar w:fldCharType="end"/>
      </w:r>
      <w:ins w:id="324" w:author="Tobias Mueller" w:date="2022-09-06T16:52:00Z">
        <w:r w:rsidR="00023E54">
          <w:rPr>
            <w:rFonts w:ascii="Arial" w:eastAsia="Arial" w:hAnsi="Arial" w:cs="Arial"/>
          </w:rPr>
          <w:t>.</w:t>
        </w:r>
        <w:commentRangeStart w:id="325"/>
        <w:r w:rsidR="00023E54">
          <w:rPr>
            <w:rFonts w:ascii="Arial" w:eastAsia="Arial" w:hAnsi="Arial" w:cs="Arial"/>
          </w:rPr>
          <w:t xml:space="preserve"> </w:t>
        </w:r>
      </w:ins>
      <w:ins w:id="326" w:author="Tobias Mueller" w:date="2022-09-07T11:42:00Z">
        <w:r w:rsidR="00DA1728">
          <w:rPr>
            <w:rFonts w:ascii="Arial" w:eastAsia="Arial" w:hAnsi="Arial" w:cs="Arial"/>
          </w:rPr>
          <w:t>For Rhodot</w:t>
        </w:r>
      </w:ins>
      <w:ins w:id="327" w:author="Tobias Mueller" w:date="2022-09-07T11:47:00Z">
        <w:r w:rsidR="00F304DA">
          <w:rPr>
            <w:rFonts w:ascii="Arial" w:eastAsia="Arial" w:hAnsi="Arial" w:cs="Arial"/>
          </w:rPr>
          <w:t>o</w:t>
        </w:r>
      </w:ins>
      <w:ins w:id="328" w:author="Tobias Mueller" w:date="2022-09-07T11:42:00Z">
        <w:r w:rsidR="00DA1728">
          <w:rPr>
            <w:rFonts w:ascii="Arial" w:eastAsia="Arial" w:hAnsi="Arial" w:cs="Arial"/>
          </w:rPr>
          <w:t xml:space="preserve">rula fujinensis, </w:t>
        </w:r>
      </w:ins>
      <w:ins w:id="329" w:author="Tobias Mueller" w:date="2022-09-07T11:58:00Z">
        <w:r w:rsidR="003F602E">
          <w:rPr>
            <w:rFonts w:ascii="Arial" w:eastAsia="Arial" w:hAnsi="Arial" w:cs="Arial"/>
          </w:rPr>
          <w:lastRenderedPageBreak/>
          <w:t>no NCBI data</w:t>
        </w:r>
      </w:ins>
      <w:ins w:id="330" w:author="Tobias Mueller" w:date="2022-09-07T11:42:00Z">
        <w:r w:rsidR="00DA1728">
          <w:rPr>
            <w:rFonts w:ascii="Arial" w:eastAsia="Arial" w:hAnsi="Arial" w:cs="Arial"/>
          </w:rPr>
          <w:t xml:space="preserve"> was available so </w:t>
        </w:r>
      </w:ins>
      <w:ins w:id="331" w:author="Tobias Mueller" w:date="2022-09-07T11:59:00Z">
        <w:r w:rsidR="003F602E">
          <w:rPr>
            <w:rFonts w:ascii="Arial" w:eastAsia="Arial" w:hAnsi="Arial" w:cs="Arial"/>
          </w:rPr>
          <w:t xml:space="preserve">it </w:t>
        </w:r>
      </w:ins>
      <w:ins w:id="332" w:author="Tobias Mueller" w:date="2022-09-07T11:42:00Z">
        <w:r w:rsidR="00DA1728">
          <w:rPr>
            <w:rFonts w:ascii="Arial" w:eastAsia="Arial" w:hAnsi="Arial" w:cs="Arial"/>
          </w:rPr>
          <w:t xml:space="preserve">was replaced with </w:t>
        </w:r>
      </w:ins>
      <w:ins w:id="333" w:author="Tobias Mueller" w:date="2022-09-07T11:43:00Z">
        <w:r w:rsidR="00DA1728" w:rsidRPr="00F304DA">
          <w:rPr>
            <w:rFonts w:ascii="Arial" w:eastAsia="Arial" w:hAnsi="Arial" w:cs="Arial"/>
            <w:rPrChange w:id="334" w:author="Tobias Mueller" w:date="2022-09-07T11:47:00Z">
              <w:rPr/>
            </w:rPrChange>
          </w:rPr>
          <w:t>Rhodotorula graminis</w:t>
        </w:r>
      </w:ins>
      <w:ins w:id="335" w:author="Tobias Mueller" w:date="2022-09-07T11:44:00Z">
        <w:r w:rsidR="00DA1728" w:rsidRPr="00F304DA">
          <w:rPr>
            <w:rFonts w:ascii="Arial" w:eastAsia="Arial" w:hAnsi="Arial" w:cs="Arial"/>
            <w:rPrChange w:id="336" w:author="Tobias Mueller" w:date="2022-09-07T11:47:00Z">
              <w:rPr/>
            </w:rPrChange>
          </w:rPr>
          <w:t xml:space="preserve"> and Auerobasidium pallulans was replaced with the co</w:t>
        </w:r>
      </w:ins>
      <w:ins w:id="337" w:author="Tobias Mueller" w:date="2022-09-07T11:47:00Z">
        <w:r w:rsidR="00F304DA">
          <w:rPr>
            <w:rFonts w:ascii="Arial" w:eastAsia="Arial" w:hAnsi="Arial" w:cs="Arial"/>
          </w:rPr>
          <w:t>-</w:t>
        </w:r>
      </w:ins>
      <w:ins w:id="338" w:author="Tobias Mueller" w:date="2022-09-07T11:44:00Z">
        <w:r w:rsidR="00DA1728" w:rsidRPr="00F304DA">
          <w:rPr>
            <w:rFonts w:ascii="Arial" w:eastAsia="Arial" w:hAnsi="Arial" w:cs="Arial"/>
            <w:rPrChange w:id="339" w:author="Tobias Mueller" w:date="2022-09-07T11:47:00Z">
              <w:rPr/>
            </w:rPrChange>
          </w:rPr>
          <w:t>family member Sydowia polyspora</w:t>
        </w:r>
      </w:ins>
      <w:ins w:id="340" w:author="Tobias Mueller" w:date="2022-09-07T11:48:00Z">
        <w:r w:rsidR="00F304DA">
          <w:rPr>
            <w:rFonts w:ascii="Arial" w:eastAsia="Arial" w:hAnsi="Arial" w:cs="Arial"/>
          </w:rPr>
          <w:t xml:space="preserve">, however, neither substitution will impact divergence time </w:t>
        </w:r>
      </w:ins>
      <w:ins w:id="341" w:author="Tobias Mueller" w:date="2022-09-07T12:14:00Z">
        <w:r w:rsidR="00411572">
          <w:rPr>
            <w:rFonts w:ascii="Arial" w:eastAsia="Arial" w:hAnsi="Arial" w:cs="Arial"/>
          </w:rPr>
          <w:t xml:space="preserve">in relation to </w:t>
        </w:r>
      </w:ins>
      <w:ins w:id="342" w:author="Tobias Mueller" w:date="2022-09-07T11:48:00Z">
        <w:r w:rsidR="00F304DA">
          <w:rPr>
            <w:rFonts w:ascii="Arial" w:eastAsia="Arial" w:hAnsi="Arial" w:cs="Arial"/>
          </w:rPr>
          <w:t>other members</w:t>
        </w:r>
      </w:ins>
      <w:ins w:id="343" w:author="Tobias Mueller" w:date="2022-09-07T12:14:00Z">
        <w:r w:rsidR="00411572">
          <w:rPr>
            <w:rFonts w:ascii="Arial" w:eastAsia="Arial" w:hAnsi="Arial" w:cs="Arial"/>
          </w:rPr>
          <w:t xml:space="preserve"> of the tree</w:t>
        </w:r>
      </w:ins>
      <w:ins w:id="344" w:author="Tobias Mueller" w:date="2022-09-07T11:44:00Z">
        <w:r w:rsidR="00DA1728" w:rsidRPr="00F304DA">
          <w:rPr>
            <w:rFonts w:ascii="Arial" w:eastAsia="Arial" w:hAnsi="Arial" w:cs="Arial"/>
            <w:rPrChange w:id="345" w:author="Tobias Mueller" w:date="2022-09-07T11:47:00Z">
              <w:rPr/>
            </w:rPrChange>
          </w:rPr>
          <w:t xml:space="preserve">. </w:t>
        </w:r>
      </w:ins>
      <w:commentRangeEnd w:id="325"/>
      <w:ins w:id="346" w:author="Tobias Mueller" w:date="2022-09-07T11:46:00Z">
        <w:r w:rsidR="00DA1728" w:rsidRPr="00F304DA">
          <w:rPr>
            <w:rFonts w:ascii="Arial" w:eastAsia="Arial" w:hAnsi="Arial" w:cs="Arial"/>
            <w:rPrChange w:id="347" w:author="Tobias Mueller" w:date="2022-09-07T11:47:00Z">
              <w:rPr>
                <w:rStyle w:val="CommentReference"/>
              </w:rPr>
            </w:rPrChange>
          </w:rPr>
          <w:commentReference w:id="325"/>
        </w:r>
      </w:ins>
    </w:p>
    <w:p w14:paraId="449A50E9" w14:textId="77777777" w:rsidR="00F47FB6" w:rsidRPr="00DB55B1" w:rsidDel="006A37B4" w:rsidRDefault="00F47FB6" w:rsidP="00F47FB6">
      <w:pPr>
        <w:spacing w:after="0" w:line="360" w:lineRule="auto"/>
        <w:rPr>
          <w:del w:id="348" w:author="Tobias Mueller" w:date="2022-08-11T08:01:00Z"/>
          <w:rFonts w:ascii="Arial" w:eastAsia="Arial" w:hAnsi="Arial" w:cs="Arial"/>
        </w:rPr>
      </w:pPr>
    </w:p>
    <w:p w14:paraId="2037600E" w14:textId="71B9F476" w:rsidR="006A37B4" w:rsidRPr="006A37B4" w:rsidDel="006A37B4" w:rsidRDefault="006A37B4" w:rsidP="00FD0250">
      <w:pPr>
        <w:spacing w:after="0" w:line="360" w:lineRule="auto"/>
        <w:rPr>
          <w:del w:id="349" w:author="Tobias Mueller" w:date="2022-08-11T08:01:00Z"/>
          <w:rFonts w:ascii="Arial" w:eastAsia="Arial" w:hAnsi="Arial" w:cs="Arial"/>
          <w:b/>
          <w:bCs/>
          <w:color w:val="FF0000"/>
          <w:rPrChange w:id="350" w:author="Tobias Mueller" w:date="2022-08-11T07:59:00Z">
            <w:rPr>
              <w:del w:id="351" w:author="Tobias Mueller" w:date="2022-08-11T08:01:00Z"/>
              <w:rFonts w:ascii="Arial" w:eastAsia="Arial" w:hAnsi="Arial" w:cs="Arial"/>
            </w:rPr>
          </w:rPrChange>
        </w:rPr>
      </w:pPr>
    </w:p>
    <w:p w14:paraId="00000072" w14:textId="3D739DC9" w:rsidR="00682FF2" w:rsidRPr="00DB55B1" w:rsidRDefault="00682FF2" w:rsidP="00FD0250">
      <w:pPr>
        <w:spacing w:after="240" w:line="360" w:lineRule="auto"/>
        <w:rPr>
          <w:rFonts w:ascii="Arial" w:eastAsia="Arial" w:hAnsi="Arial" w:cs="Arial"/>
        </w:rPr>
      </w:pPr>
    </w:p>
    <w:p w14:paraId="1778EE01" w14:textId="05E8F64C" w:rsidR="00A863A3" w:rsidRPr="00DB55B1" w:rsidRDefault="009336A9" w:rsidP="009B3876">
      <w:pPr>
        <w:spacing w:before="240" w:after="240" w:line="276" w:lineRule="auto"/>
        <w:rPr>
          <w:rFonts w:ascii="Arial" w:eastAsia="Arial" w:hAnsi="Arial" w:cs="Arial"/>
          <w:b/>
          <w:bCs/>
        </w:rPr>
      </w:pPr>
      <w:r w:rsidRPr="00DB55B1">
        <w:rPr>
          <w:rFonts w:ascii="Arial" w:eastAsia="Arial" w:hAnsi="Arial" w:cs="Arial"/>
          <w:b/>
          <w:bCs/>
        </w:rPr>
        <w:t>Citations</w:t>
      </w:r>
    </w:p>
    <w:p w14:paraId="6C54C486" w14:textId="77777777" w:rsidR="00910E8E" w:rsidRDefault="008A3398" w:rsidP="00910E8E">
      <w:pPr>
        <w:pStyle w:val="Bibliography"/>
      </w:pPr>
      <w:r w:rsidRPr="00DB55B1">
        <w:rPr>
          <w:rFonts w:ascii="Arial" w:eastAsia="Arial" w:hAnsi="Arial" w:cs="Arial"/>
        </w:rPr>
        <w:fldChar w:fldCharType="begin"/>
      </w:r>
      <w:r w:rsidR="00B33AEF">
        <w:rPr>
          <w:rFonts w:ascii="Arial" w:eastAsia="Arial" w:hAnsi="Arial" w:cs="Arial"/>
        </w:rPr>
        <w:instrText xml:space="preserve"> ADDIN ZOTERO_BIBL {"uncited":[],"omitted":[],"custom":[]} CSL_BIBLIOGRAPHY </w:instrText>
      </w:r>
      <w:r w:rsidRPr="00DB55B1">
        <w:rPr>
          <w:rFonts w:ascii="Arial" w:eastAsia="Arial" w:hAnsi="Arial" w:cs="Arial"/>
        </w:rPr>
        <w:fldChar w:fldCharType="separate"/>
      </w:r>
      <w:r w:rsidR="00910E8E">
        <w:t xml:space="preserve">Adler, L.S. (2000) The Ecological Significance of Toxic Nectar. </w:t>
      </w:r>
      <w:r w:rsidR="00910E8E">
        <w:rPr>
          <w:i/>
          <w:iCs/>
        </w:rPr>
        <w:t>Oikos</w:t>
      </w:r>
      <w:r w:rsidR="00910E8E">
        <w:t xml:space="preserve"> </w:t>
      </w:r>
      <w:r w:rsidR="00910E8E">
        <w:rPr>
          <w:b/>
          <w:bCs/>
        </w:rPr>
        <w:t>91</w:t>
      </w:r>
      <w:r w:rsidR="00910E8E">
        <w:t>: 409–420.</w:t>
      </w:r>
    </w:p>
    <w:p w14:paraId="0B043302" w14:textId="77777777" w:rsidR="00910E8E" w:rsidRDefault="00910E8E" w:rsidP="00910E8E">
      <w:pPr>
        <w:pStyle w:val="Bibliography"/>
      </w:pPr>
      <w:r>
        <w:t xml:space="preserve">Adler, L.S., Irwin, R.E., McArt, S.H., and Vannette, R.L. (2021) Floral traits affecting the transmission of beneficial and pathogenic pollinator-associated microbes. </w:t>
      </w:r>
      <w:r>
        <w:rPr>
          <w:i/>
          <w:iCs/>
        </w:rPr>
        <w:t>Current Opinion in Insect Science</w:t>
      </w:r>
      <w:r>
        <w:t xml:space="preserve"> </w:t>
      </w:r>
      <w:r>
        <w:rPr>
          <w:b/>
          <w:bCs/>
        </w:rPr>
        <w:t>44</w:t>
      </w:r>
      <w:r>
        <w:t>: 1–7.</w:t>
      </w:r>
    </w:p>
    <w:p w14:paraId="3B257D9D" w14:textId="77777777" w:rsidR="00910E8E" w:rsidRDefault="00910E8E" w:rsidP="00910E8E">
      <w:pPr>
        <w:pStyle w:val="Bibliography"/>
      </w:pPr>
      <w:r>
        <w:t xml:space="preserve">Adler, L.S., Seifert, M.G., Wink, M., and Morse, G.E. (2012) Reliance on pollinators predicts defensive chemistry across tobacco species. </w:t>
      </w:r>
      <w:r>
        <w:rPr>
          <w:i/>
          <w:iCs/>
        </w:rPr>
        <w:t>Ecology Letters</w:t>
      </w:r>
      <w:r>
        <w:t xml:space="preserve"> </w:t>
      </w:r>
      <w:r>
        <w:rPr>
          <w:b/>
          <w:bCs/>
        </w:rPr>
        <w:t>15</w:t>
      </w:r>
      <w:r>
        <w:t>: 1140–1148.</w:t>
      </w:r>
    </w:p>
    <w:p w14:paraId="2850B81E" w14:textId="77777777" w:rsidR="00910E8E" w:rsidRDefault="00910E8E" w:rsidP="00910E8E">
      <w:pPr>
        <w:pStyle w:val="Bibliography"/>
      </w:pPr>
      <w:r>
        <w:t xml:space="preserve">Ahmad, Manzoor, Ahmad, W., Ahmad, Mansoor, Zeeshan, M., Obaidullah, and Shaheen, F. (2008) Norditerpenoid alkaloids from the roots of Aconitum heterophyllum Wall with antibacterial activity. </w:t>
      </w:r>
      <w:r>
        <w:rPr>
          <w:i/>
          <w:iCs/>
        </w:rPr>
        <w:t>Journal of Enzyme Inhibition and Medicinal Chemistry</w:t>
      </w:r>
      <w:r>
        <w:t xml:space="preserve"> </w:t>
      </w:r>
      <w:r>
        <w:rPr>
          <w:b/>
          <w:bCs/>
        </w:rPr>
        <w:t>23</w:t>
      </w:r>
      <w:r>
        <w:t>: 1018–1022.</w:t>
      </w:r>
    </w:p>
    <w:p w14:paraId="3BB426B3" w14:textId="77777777" w:rsidR="00910E8E" w:rsidRDefault="00910E8E" w:rsidP="00910E8E">
      <w:pPr>
        <w:pStyle w:val="Bibliography"/>
      </w:pPr>
      <w:r>
        <w:t xml:space="preserve">Alvarez-Pérez, S. and Herrera, C.M. (2013) Composition, richness and nonrandom assembly of culturable bacterial-microfungal communities in floral nectar of Mediterranean plants. </w:t>
      </w:r>
      <w:r>
        <w:rPr>
          <w:i/>
          <w:iCs/>
        </w:rPr>
        <w:t>FEMS Microbiol Ecol</w:t>
      </w:r>
      <w:r>
        <w:t xml:space="preserve"> </w:t>
      </w:r>
      <w:r>
        <w:rPr>
          <w:b/>
          <w:bCs/>
        </w:rPr>
        <w:t>83</w:t>
      </w:r>
      <w:r>
        <w:t>: 685–699.</w:t>
      </w:r>
    </w:p>
    <w:p w14:paraId="093D65AA" w14:textId="77777777" w:rsidR="00910E8E" w:rsidRDefault="00910E8E" w:rsidP="00910E8E">
      <w:pPr>
        <w:pStyle w:val="Bibliography"/>
      </w:pPr>
      <w:r>
        <w:t xml:space="preserve">Álvarez-Pérez, S., Herrera, C.M., and de Vega, C. (2012) Zooming-in on floral nectar: a first exploration of nectar-associated bacteria in wild plant communities. </w:t>
      </w:r>
      <w:r>
        <w:rPr>
          <w:i/>
          <w:iCs/>
        </w:rPr>
        <w:t>FEMS Microbiology Ecology</w:t>
      </w:r>
      <w:r>
        <w:t xml:space="preserve"> </w:t>
      </w:r>
      <w:r>
        <w:rPr>
          <w:b/>
          <w:bCs/>
        </w:rPr>
        <w:t>80</w:t>
      </w:r>
      <w:r>
        <w:t>: 591–602.</w:t>
      </w:r>
    </w:p>
    <w:p w14:paraId="1371ECEC" w14:textId="77777777" w:rsidR="00910E8E" w:rsidRDefault="00910E8E" w:rsidP="00910E8E">
      <w:pPr>
        <w:pStyle w:val="Bibliography"/>
      </w:pPr>
      <w:r>
        <w:t xml:space="preserve">Álvarez-Pérez, S., Lievens, B., and Fukami, T. (2019) Yeast–Bacterium Interactions: The Next Frontier in Nectar Research. </w:t>
      </w:r>
      <w:r>
        <w:rPr>
          <w:i/>
          <w:iCs/>
        </w:rPr>
        <w:t>Trends in Plant Science</w:t>
      </w:r>
      <w:r>
        <w:t xml:space="preserve"> </w:t>
      </w:r>
      <w:r>
        <w:rPr>
          <w:b/>
          <w:bCs/>
        </w:rPr>
        <w:t>24</w:t>
      </w:r>
      <w:r>
        <w:t>: 393–401.</w:t>
      </w:r>
    </w:p>
    <w:p w14:paraId="149ADC20" w14:textId="77777777" w:rsidR="00910E8E" w:rsidRDefault="00910E8E" w:rsidP="00910E8E">
      <w:pPr>
        <w:pStyle w:val="Bibliography"/>
      </w:pPr>
      <w:r>
        <w:t xml:space="preserve">Baker, H.G. (1977) Non-Sugar Chemical Constituents of Nectar. </w:t>
      </w:r>
      <w:r>
        <w:rPr>
          <w:i/>
          <w:iCs/>
        </w:rPr>
        <w:t>Apidologie</w:t>
      </w:r>
      <w:r>
        <w:t xml:space="preserve"> </w:t>
      </w:r>
      <w:r>
        <w:rPr>
          <w:b/>
          <w:bCs/>
        </w:rPr>
        <w:t>8</w:t>
      </w:r>
      <w:r>
        <w:t>: 349–356.</w:t>
      </w:r>
    </w:p>
    <w:p w14:paraId="13FB688E" w14:textId="77777777" w:rsidR="00910E8E" w:rsidRDefault="00910E8E" w:rsidP="00910E8E">
      <w:pPr>
        <w:pStyle w:val="Bibliography"/>
      </w:pPr>
      <w:r>
        <w:t xml:space="preserve">Baker, H.G. and Baker, I. (1983) Floral nectar sugar constituents in relation to pollinator type. In </w:t>
      </w:r>
      <w:r>
        <w:rPr>
          <w:i/>
          <w:iCs/>
        </w:rPr>
        <w:t>Handbook of Experimental Pollination Biology</w:t>
      </w:r>
      <w:r>
        <w:t>. New York: Van Nostrand Reinhold, pp. 117–141.</w:t>
      </w:r>
    </w:p>
    <w:p w14:paraId="2EE6DA84" w14:textId="77777777" w:rsidR="00910E8E" w:rsidRDefault="00910E8E" w:rsidP="00910E8E">
      <w:pPr>
        <w:pStyle w:val="Bibliography"/>
      </w:pPr>
      <w:r>
        <w:t xml:space="preserve">Block, A.K., Yakubova, E., and Widhalm, J.R. (2019) Specialized naphthoquinones present in Impatiens glandulifera nectaries inhibit the growth of fungal nectar microbes. </w:t>
      </w:r>
      <w:r>
        <w:rPr>
          <w:i/>
          <w:iCs/>
        </w:rPr>
        <w:t>Plant Direct</w:t>
      </w:r>
      <w:r>
        <w:t xml:space="preserve"> </w:t>
      </w:r>
      <w:r>
        <w:rPr>
          <w:b/>
          <w:bCs/>
        </w:rPr>
        <w:t>3</w:t>
      </w:r>
      <w:r>
        <w:t>: e00132.</w:t>
      </w:r>
    </w:p>
    <w:p w14:paraId="6959C601" w14:textId="77777777" w:rsidR="00910E8E" w:rsidRDefault="00910E8E" w:rsidP="00910E8E">
      <w:pPr>
        <w:pStyle w:val="Bibliography"/>
      </w:pPr>
      <w:r>
        <w:t xml:space="preserve">Brysch-Herzberg, M. (2004) Ecology of yeasts in plant–bumblebee mutualism in Central Europe. </w:t>
      </w:r>
      <w:r>
        <w:rPr>
          <w:i/>
          <w:iCs/>
        </w:rPr>
        <w:t>FEMS Microbiology Ecology</w:t>
      </w:r>
      <w:r>
        <w:t xml:space="preserve"> </w:t>
      </w:r>
      <w:r>
        <w:rPr>
          <w:b/>
          <w:bCs/>
        </w:rPr>
        <w:t>50</w:t>
      </w:r>
      <w:r>
        <w:t>: 87–100.</w:t>
      </w:r>
    </w:p>
    <w:p w14:paraId="340DFC37" w14:textId="77777777" w:rsidR="00910E8E" w:rsidRDefault="00910E8E" w:rsidP="00910E8E">
      <w:pPr>
        <w:pStyle w:val="Bibliography"/>
      </w:pPr>
      <w:r>
        <w:t xml:space="preserve">Burdon, R.C.F., Junker, R.R., Scofield, D.G., and Parachnowitsch, A.L. (2018) Bacteria colonising Penstemon digitalis show volatile and tissue-specific responses to a natural concentration range of the floral volatile linalool. </w:t>
      </w:r>
      <w:r>
        <w:rPr>
          <w:i/>
          <w:iCs/>
        </w:rPr>
        <w:t>Chemoecology</w:t>
      </w:r>
      <w:r>
        <w:t xml:space="preserve"> </w:t>
      </w:r>
      <w:r>
        <w:rPr>
          <w:b/>
          <w:bCs/>
        </w:rPr>
        <w:t>28</w:t>
      </w:r>
      <w:r>
        <w:t>: 11–19.</w:t>
      </w:r>
    </w:p>
    <w:p w14:paraId="17919A62" w14:textId="77777777" w:rsidR="00910E8E" w:rsidRDefault="00910E8E" w:rsidP="00910E8E">
      <w:pPr>
        <w:pStyle w:val="Bibliography"/>
      </w:pPr>
      <w:r>
        <w:t xml:space="preserve">Carter, C., Healy, R., O’Tool, N.M., Naqvi, S.M.S., Ren, G., Park, S., et al. (2007) Tobacco Nectaries Express a Novel NADPH Oxidase Implicated in the Defense of Floral Reproductive Tissues against Microorganisms. </w:t>
      </w:r>
      <w:r>
        <w:rPr>
          <w:i/>
          <w:iCs/>
        </w:rPr>
        <w:t>Plant Physiol</w:t>
      </w:r>
      <w:r>
        <w:t xml:space="preserve"> </w:t>
      </w:r>
      <w:r>
        <w:rPr>
          <w:b/>
          <w:bCs/>
        </w:rPr>
        <w:t>143</w:t>
      </w:r>
      <w:r>
        <w:t>: 389–399.</w:t>
      </w:r>
    </w:p>
    <w:p w14:paraId="47DC5141" w14:textId="77777777" w:rsidR="00910E8E" w:rsidRDefault="00910E8E" w:rsidP="00910E8E">
      <w:pPr>
        <w:pStyle w:val="Bibliography"/>
      </w:pPr>
      <w:r>
        <w:t xml:space="preserve">Carter, C. and Thornburg, R.W. (2004) Is the nectar redox cycle a floral defense against microbial attack? </w:t>
      </w:r>
      <w:r>
        <w:rPr>
          <w:i/>
          <w:iCs/>
        </w:rPr>
        <w:t>Trends in Plant Science</w:t>
      </w:r>
      <w:r>
        <w:t xml:space="preserve"> </w:t>
      </w:r>
      <w:r>
        <w:rPr>
          <w:b/>
          <w:bCs/>
        </w:rPr>
        <w:t>9</w:t>
      </w:r>
      <w:r>
        <w:t>: 320–324.</w:t>
      </w:r>
    </w:p>
    <w:p w14:paraId="6A261888" w14:textId="77777777" w:rsidR="00910E8E" w:rsidRDefault="00910E8E" w:rsidP="00910E8E">
      <w:pPr>
        <w:pStyle w:val="Bibliography"/>
      </w:pPr>
      <w:r>
        <w:t xml:space="preserve">Chappell, C.R. and Fukami, T. (2018) Nectar yeasts: a natural microcosm for ecology. </w:t>
      </w:r>
      <w:r>
        <w:rPr>
          <w:i/>
          <w:iCs/>
        </w:rPr>
        <w:t>Yeast</w:t>
      </w:r>
      <w:r>
        <w:t xml:space="preserve"> </w:t>
      </w:r>
      <w:r>
        <w:rPr>
          <w:b/>
          <w:bCs/>
        </w:rPr>
        <w:t>35</w:t>
      </w:r>
      <w:r>
        <w:t>: 417–423.</w:t>
      </w:r>
    </w:p>
    <w:p w14:paraId="52880527" w14:textId="77777777" w:rsidR="00910E8E" w:rsidRDefault="00910E8E" w:rsidP="00910E8E">
      <w:pPr>
        <w:pStyle w:val="Bibliography"/>
      </w:pPr>
      <w:r>
        <w:t xml:space="preserve">Cook, D., Manson, J.S., Gardner, D.R., Welch, K.D., and Irwin, R.E. (2013) Norditerpene alkaloid concentrations in tissues and floral rewards of larkspurs and impacts on pollinators. </w:t>
      </w:r>
      <w:r>
        <w:rPr>
          <w:i/>
          <w:iCs/>
        </w:rPr>
        <w:t>Biochemical Systematics and Ecology</w:t>
      </w:r>
      <w:r>
        <w:t xml:space="preserve"> </w:t>
      </w:r>
      <w:r>
        <w:rPr>
          <w:b/>
          <w:bCs/>
        </w:rPr>
        <w:t>48</w:t>
      </w:r>
      <w:r>
        <w:t>: 123–131.</w:t>
      </w:r>
    </w:p>
    <w:p w14:paraId="473A8AA6" w14:textId="77777777" w:rsidR="00910E8E" w:rsidRDefault="00910E8E" w:rsidP="00910E8E">
      <w:pPr>
        <w:pStyle w:val="Bibliography"/>
      </w:pPr>
      <w:r>
        <w:lastRenderedPageBreak/>
        <w:t xml:space="preserve">Dhami, M.K., Hartwig, T., and Fukami, T. (2016) Genetic basis of priority effects: insights from nectar yeast. </w:t>
      </w:r>
      <w:r>
        <w:rPr>
          <w:i/>
          <w:iCs/>
        </w:rPr>
        <w:t>Proceedings of the Royal Society B: Biological Sciences</w:t>
      </w:r>
      <w:r>
        <w:t xml:space="preserve"> </w:t>
      </w:r>
      <w:r>
        <w:rPr>
          <w:b/>
          <w:bCs/>
        </w:rPr>
        <w:t>283</w:t>
      </w:r>
      <w:r>
        <w:t>:.</w:t>
      </w:r>
    </w:p>
    <w:p w14:paraId="2BE5E835" w14:textId="77777777" w:rsidR="00910E8E" w:rsidRDefault="00910E8E" w:rsidP="00910E8E">
      <w:pPr>
        <w:pStyle w:val="Bibliography"/>
      </w:pPr>
      <w:r>
        <w:t xml:space="preserve">Dhami, M.K., Hartwig, T., Letten, A.D., Banf, M., and Fukami, T. (2018) Genomic diversity of a nectar yeast clusters into metabolically, but not geographically, distinct lineages. </w:t>
      </w:r>
      <w:r>
        <w:rPr>
          <w:i/>
          <w:iCs/>
        </w:rPr>
        <w:t>Molecular Ecology</w:t>
      </w:r>
      <w:r>
        <w:t xml:space="preserve"> </w:t>
      </w:r>
      <w:r>
        <w:rPr>
          <w:b/>
          <w:bCs/>
        </w:rPr>
        <w:t>27</w:t>
      </w:r>
      <w:r>
        <w:t>: 2067–2076.</w:t>
      </w:r>
    </w:p>
    <w:p w14:paraId="2E0A144B" w14:textId="77777777" w:rsidR="00910E8E" w:rsidRDefault="00910E8E" w:rsidP="00910E8E">
      <w:pPr>
        <w:pStyle w:val="Bibliography"/>
      </w:pPr>
      <w:r>
        <w:t xml:space="preserve">Fridman, S., Izhaki, I., Gerchman, Y., and Halpern, M. (2012) Bacterial communities in floral nectar. </w:t>
      </w:r>
      <w:r>
        <w:rPr>
          <w:i/>
          <w:iCs/>
        </w:rPr>
        <w:t>Environmental Microbiology Reports</w:t>
      </w:r>
      <w:r>
        <w:t xml:space="preserve"> </w:t>
      </w:r>
      <w:r>
        <w:rPr>
          <w:b/>
          <w:bCs/>
        </w:rPr>
        <w:t>4</w:t>
      </w:r>
      <w:r>
        <w:t>: 97–104.</w:t>
      </w:r>
    </w:p>
    <w:p w14:paraId="53B94F52" w14:textId="77777777" w:rsidR="00910E8E" w:rsidRDefault="00910E8E" w:rsidP="00910E8E">
      <w:pPr>
        <w:pStyle w:val="Bibliography"/>
      </w:pPr>
      <w:r>
        <w:t xml:space="preserve">Fukami, T. (2015) Historical Contingency in Community Assembly: Integrating Niches, Species Pools, and Priority Effects. </w:t>
      </w:r>
      <w:r>
        <w:rPr>
          <w:i/>
          <w:iCs/>
        </w:rPr>
        <w:t>Annual Review of Ecology, Evolution, and Systematics</w:t>
      </w:r>
      <w:r>
        <w:t xml:space="preserve"> </w:t>
      </w:r>
      <w:r>
        <w:rPr>
          <w:b/>
          <w:bCs/>
        </w:rPr>
        <w:t>46</w:t>
      </w:r>
      <w:r>
        <w:t>: 1–23.</w:t>
      </w:r>
    </w:p>
    <w:p w14:paraId="0724E0F9" w14:textId="77777777" w:rsidR="00910E8E" w:rsidRDefault="00910E8E" w:rsidP="00910E8E">
      <w:pPr>
        <w:pStyle w:val="Bibliography"/>
      </w:pPr>
      <w:r>
        <w:t xml:space="preserve">Herrera, C.M., Canto, A., Pozo, M.I., and Bazaga, P. (2010) Inhospitable sweetness: nectar filtering of pollinator-borne inocula leads to impoverished, phylogenetically clustered yeast communities. </w:t>
      </w:r>
      <w:r>
        <w:rPr>
          <w:i/>
          <w:iCs/>
        </w:rPr>
        <w:t>Proceedings of the Royal Society B: Biological Sciences</w:t>
      </w:r>
      <w:r>
        <w:t xml:space="preserve"> </w:t>
      </w:r>
      <w:r>
        <w:rPr>
          <w:b/>
          <w:bCs/>
        </w:rPr>
        <w:t>277</w:t>
      </w:r>
      <w:r>
        <w:t>: 747–754.</w:t>
      </w:r>
    </w:p>
    <w:p w14:paraId="2CD75E51" w14:textId="77777777" w:rsidR="00910E8E" w:rsidRDefault="00910E8E" w:rsidP="00910E8E">
      <w:pPr>
        <w:pStyle w:val="Bibliography"/>
      </w:pPr>
      <w:r>
        <w:t xml:space="preserve">Herrera, C.M., Pozo, M.I., and Bazaga, P. (2014) Nonrandom genotype distribution among floral hosts contributes to local and regional genetic diversity in the nectar–living yeast Metschnikowia reukaufii. </w:t>
      </w:r>
      <w:r>
        <w:rPr>
          <w:i/>
          <w:iCs/>
        </w:rPr>
        <w:t>FEMS Microbiology Ecology</w:t>
      </w:r>
      <w:r>
        <w:t xml:space="preserve"> </w:t>
      </w:r>
      <w:r>
        <w:rPr>
          <w:b/>
          <w:bCs/>
        </w:rPr>
        <w:t>87</w:t>
      </w:r>
      <w:r>
        <w:t>: 568–575.</w:t>
      </w:r>
    </w:p>
    <w:p w14:paraId="5D4A0332" w14:textId="77777777" w:rsidR="00910E8E" w:rsidRDefault="00910E8E" w:rsidP="00910E8E">
      <w:pPr>
        <w:pStyle w:val="Bibliography"/>
      </w:pPr>
      <w:r>
        <w:t xml:space="preserve">Herrera, C.M., de Vega, C., Canto, A., and Pozo, M.I. (2009) Yeasts in floral nectar: a quantitative survey. </w:t>
      </w:r>
      <w:r>
        <w:rPr>
          <w:i/>
          <w:iCs/>
        </w:rPr>
        <w:t>Annals of Botany</w:t>
      </w:r>
      <w:r>
        <w:t xml:space="preserve"> </w:t>
      </w:r>
      <w:r>
        <w:rPr>
          <w:b/>
          <w:bCs/>
        </w:rPr>
        <w:t>103</w:t>
      </w:r>
      <w:r>
        <w:t>: 1415–1423.</w:t>
      </w:r>
    </w:p>
    <w:p w14:paraId="7B6970B9" w14:textId="77777777" w:rsidR="00910E8E" w:rsidRDefault="00910E8E" w:rsidP="00910E8E">
      <w:pPr>
        <w:pStyle w:val="Bibliography"/>
      </w:pPr>
      <w:r>
        <w:t xml:space="preserve">Jacquemyn, H., Lenaerts, M., Tyteca, D., and Lievens, B. (2013) Microbial diversity in the floral nectar of seven Epipactis (Orchidaceae) species. </w:t>
      </w:r>
      <w:r>
        <w:rPr>
          <w:i/>
          <w:iCs/>
        </w:rPr>
        <w:t>MicrobiologyOpen</w:t>
      </w:r>
      <w:r>
        <w:t xml:space="preserve"> </w:t>
      </w:r>
      <w:r>
        <w:rPr>
          <w:b/>
          <w:bCs/>
        </w:rPr>
        <w:t>2</w:t>
      </w:r>
      <w:r>
        <w:t>: 644–658.</w:t>
      </w:r>
    </w:p>
    <w:p w14:paraId="17166810" w14:textId="77777777" w:rsidR="00910E8E" w:rsidRDefault="00910E8E" w:rsidP="00910E8E">
      <w:pPr>
        <w:pStyle w:val="Bibliography"/>
      </w:pPr>
      <w:r>
        <w:t xml:space="preserve">Kahm, M., Hasenbrink, G., Lichtenberg-Fraté, H., Ludwig, J., and Kschischo, M. (2010) grofit: Fitting Biological Growth Curves with R. </w:t>
      </w:r>
      <w:r>
        <w:rPr>
          <w:i/>
          <w:iCs/>
        </w:rPr>
        <w:t>Journal of Statistical Software</w:t>
      </w:r>
      <w:r>
        <w:t xml:space="preserve"> </w:t>
      </w:r>
      <w:r>
        <w:rPr>
          <w:b/>
          <w:bCs/>
        </w:rPr>
        <w:t>33</w:t>
      </w:r>
      <w:r>
        <w:t>: 1–21.</w:t>
      </w:r>
    </w:p>
    <w:p w14:paraId="51A2F538" w14:textId="77777777" w:rsidR="00910E8E" w:rsidRDefault="00910E8E" w:rsidP="00910E8E">
      <w:pPr>
        <w:pStyle w:val="Bibliography"/>
      </w:pPr>
      <w:r>
        <w:t xml:space="preserve">Kumar, S., Suleski, M., Craig, J.M., Kasprowicz, A.E., Sanderford, M., Li, M., et al. (2022) TimeTree 5: An Expanded Resource for Species Divergence Times. </w:t>
      </w:r>
      <w:r>
        <w:rPr>
          <w:i/>
          <w:iCs/>
        </w:rPr>
        <w:t>Molecular Biology and Evolution</w:t>
      </w:r>
      <w:r>
        <w:t xml:space="preserve"> </w:t>
      </w:r>
      <w:r>
        <w:rPr>
          <w:b/>
          <w:bCs/>
        </w:rPr>
        <w:t>39</w:t>
      </w:r>
      <w:r>
        <w:t>: msac174.</w:t>
      </w:r>
    </w:p>
    <w:p w14:paraId="73A64327" w14:textId="77777777" w:rsidR="00910E8E" w:rsidRDefault="00910E8E" w:rsidP="00910E8E">
      <w:pPr>
        <w:pStyle w:val="Bibliography"/>
      </w:pPr>
      <w:r>
        <w:t xml:space="preserve">Lievens, B., Hallsworth, J.E., Pozo, M.I., Belgacem, Z.B., Stevenson, A., Willems, K.A., and Jacquemyn, H. (2015) Microbiology of sugar-rich environments: diversity, ecology and system constraints. </w:t>
      </w:r>
      <w:r>
        <w:rPr>
          <w:i/>
          <w:iCs/>
        </w:rPr>
        <w:t>Environ Microbiol</w:t>
      </w:r>
      <w:r>
        <w:t xml:space="preserve"> </w:t>
      </w:r>
      <w:r>
        <w:rPr>
          <w:b/>
          <w:bCs/>
        </w:rPr>
        <w:t>17</w:t>
      </w:r>
      <w:r>
        <w:t>: 278–298.</w:t>
      </w:r>
    </w:p>
    <w:p w14:paraId="4C6B18E4" w14:textId="77777777" w:rsidR="00910E8E" w:rsidRDefault="00910E8E" w:rsidP="00910E8E">
      <w:pPr>
        <w:pStyle w:val="Bibliography"/>
      </w:pPr>
      <w:r>
        <w:t xml:space="preserve">Manson, J.S., Cook, D., Gardner, D.R., and Irwin, R.E. (2013) Dose-dependent effects of nectar alkaloids in a montane plant–pollinator community. </w:t>
      </w:r>
      <w:r>
        <w:rPr>
          <w:i/>
          <w:iCs/>
        </w:rPr>
        <w:t>Journal of Ecology</w:t>
      </w:r>
      <w:r>
        <w:t xml:space="preserve"> </w:t>
      </w:r>
      <w:r>
        <w:rPr>
          <w:b/>
          <w:bCs/>
        </w:rPr>
        <w:t>101</w:t>
      </w:r>
      <w:r>
        <w:t>: 1604–1612.</w:t>
      </w:r>
    </w:p>
    <w:p w14:paraId="43A6C80E" w14:textId="77777777" w:rsidR="00910E8E" w:rsidRDefault="00910E8E" w:rsidP="00910E8E">
      <w:pPr>
        <w:pStyle w:val="Bibliography"/>
      </w:pPr>
      <w:r>
        <w:t xml:space="preserve">Mittelbach, M., Yurkov, A.M., Stoll, R., and Begerow, D. (2016) Inoculation order of nectar-borne yeasts opens a door for transient species and changes nectar rewarded to pollinators. </w:t>
      </w:r>
      <w:r>
        <w:rPr>
          <w:i/>
          <w:iCs/>
        </w:rPr>
        <w:t>Fungal Ecology</w:t>
      </w:r>
      <w:r>
        <w:t xml:space="preserve"> </w:t>
      </w:r>
      <w:r>
        <w:rPr>
          <w:b/>
          <w:bCs/>
        </w:rPr>
        <w:t>22</w:t>
      </w:r>
      <w:r>
        <w:t>: 90–97.</w:t>
      </w:r>
    </w:p>
    <w:p w14:paraId="7055AA22" w14:textId="77777777" w:rsidR="00910E8E" w:rsidRDefault="00910E8E" w:rsidP="00910E8E">
      <w:pPr>
        <w:pStyle w:val="Bibliography"/>
      </w:pPr>
      <w:r>
        <w:t>Nicolson, S.W., Nepi, M., and Pacini, E. eds. (2007) Nectaries and nectar, Dordrecht: Springer.</w:t>
      </w:r>
    </w:p>
    <w:p w14:paraId="216CCD85" w14:textId="77777777" w:rsidR="00910E8E" w:rsidRDefault="00910E8E" w:rsidP="00910E8E">
      <w:pPr>
        <w:pStyle w:val="Bibliography"/>
      </w:pPr>
      <w:r>
        <w:t xml:space="preserve">Nocentini, D., Guarnieri, M., and Soligo, C. (2015) Nectar defense and hydrogen peroxide in floral nectar of Cucurbita pepo. </w:t>
      </w:r>
      <w:r>
        <w:rPr>
          <w:i/>
          <w:iCs/>
        </w:rPr>
        <w:t>Acta Agrobotanica</w:t>
      </w:r>
      <w:r>
        <w:t xml:space="preserve"> </w:t>
      </w:r>
      <w:r>
        <w:rPr>
          <w:b/>
          <w:bCs/>
        </w:rPr>
        <w:t>68</w:t>
      </w:r>
      <w:r>
        <w:t>: 187–193.</w:t>
      </w:r>
    </w:p>
    <w:p w14:paraId="661521D5" w14:textId="77777777" w:rsidR="00910E8E" w:rsidRDefault="00910E8E" w:rsidP="00910E8E">
      <w:pPr>
        <w:pStyle w:val="Bibliography"/>
      </w:pPr>
      <w:r>
        <w:t xml:space="preserve">Palmer‐Young, E.C., Farrell, I.W., Adler, L.S., Milano, N.J., Egan, P.A., Junker, R.R., et al. (2019) Chemistry of floral rewards: intra- and interspecific variability of nectar and pollen secondary metabolites across taxa. </w:t>
      </w:r>
      <w:r>
        <w:rPr>
          <w:i/>
          <w:iCs/>
        </w:rPr>
        <w:t>Ecological Monographs</w:t>
      </w:r>
      <w:r>
        <w:t xml:space="preserve"> </w:t>
      </w:r>
      <w:r>
        <w:rPr>
          <w:b/>
          <w:bCs/>
        </w:rPr>
        <w:t>89</w:t>
      </w:r>
      <w:r>
        <w:t>: e01335.</w:t>
      </w:r>
    </w:p>
    <w:p w14:paraId="53BFE343" w14:textId="77777777" w:rsidR="00910E8E" w:rsidRDefault="00910E8E" w:rsidP="00910E8E">
      <w:pPr>
        <w:pStyle w:val="Bibliography"/>
      </w:pPr>
      <w:r>
        <w:t xml:space="preserve">Parra, A.L.C., Freitas, C.D.T., Souza, P.F.N., von Aderkas, P., Borchers, C.H., Beattie, G.A., et al. (2022) Ornamental tobacco floral nectar is a rich source of antimicrobial peptides. </w:t>
      </w:r>
      <w:r>
        <w:rPr>
          <w:i/>
          <w:iCs/>
        </w:rPr>
        <w:t>Plant Science</w:t>
      </w:r>
      <w:r>
        <w:t xml:space="preserve"> </w:t>
      </w:r>
      <w:r>
        <w:rPr>
          <w:b/>
          <w:bCs/>
        </w:rPr>
        <w:t>324</w:t>
      </w:r>
      <w:r>
        <w:t>: 111427.</w:t>
      </w:r>
    </w:p>
    <w:p w14:paraId="037E56FD" w14:textId="77777777" w:rsidR="00910E8E" w:rsidRDefault="00910E8E" w:rsidP="00910E8E">
      <w:pPr>
        <w:pStyle w:val="Bibliography"/>
      </w:pPr>
      <w:r>
        <w:t xml:space="preserve">Pozo, M.I., Herrera, C.M., and Bazaga, P. (2011) Species richness of yeast communities in floral nectar of southern Spanish plants. </w:t>
      </w:r>
      <w:r>
        <w:rPr>
          <w:i/>
          <w:iCs/>
        </w:rPr>
        <w:t>Microb Ecol</w:t>
      </w:r>
      <w:r>
        <w:t xml:space="preserve"> </w:t>
      </w:r>
      <w:r>
        <w:rPr>
          <w:b/>
          <w:bCs/>
        </w:rPr>
        <w:t>61</w:t>
      </w:r>
      <w:r>
        <w:t>: 82–91.</w:t>
      </w:r>
    </w:p>
    <w:p w14:paraId="20DBCCA1" w14:textId="77777777" w:rsidR="00910E8E" w:rsidRDefault="00910E8E" w:rsidP="00910E8E">
      <w:pPr>
        <w:pStyle w:val="Bibliography"/>
      </w:pPr>
      <w:r>
        <w:t xml:space="preserve">Pozo, M.I., Lachance, M.-A., and Herrera, C.M. (2012) Nectar yeasts of two southern Spanish plants: the roles of immigration and physiological traits in community assembly. </w:t>
      </w:r>
      <w:r>
        <w:rPr>
          <w:i/>
          <w:iCs/>
        </w:rPr>
        <w:t>FEMS Microbiology Ecology</w:t>
      </w:r>
      <w:r>
        <w:t xml:space="preserve"> </w:t>
      </w:r>
      <w:r>
        <w:rPr>
          <w:b/>
          <w:bCs/>
        </w:rPr>
        <w:t>80</w:t>
      </w:r>
      <w:r>
        <w:t>: 281–293.</w:t>
      </w:r>
    </w:p>
    <w:p w14:paraId="2B45F01E" w14:textId="77777777" w:rsidR="00910E8E" w:rsidRDefault="00910E8E" w:rsidP="00910E8E">
      <w:pPr>
        <w:pStyle w:val="Bibliography"/>
      </w:pPr>
      <w:r>
        <w:t xml:space="preserve">Roy, R., Schmitt, A.J., Thomas, J.B., and Carter, C.J. (2017) Review: Nectar biology: From molecules to ecosystems. </w:t>
      </w:r>
      <w:r>
        <w:rPr>
          <w:i/>
          <w:iCs/>
        </w:rPr>
        <w:t>Plant Science</w:t>
      </w:r>
      <w:r>
        <w:t xml:space="preserve"> </w:t>
      </w:r>
      <w:r>
        <w:rPr>
          <w:b/>
          <w:bCs/>
        </w:rPr>
        <w:t>262</w:t>
      </w:r>
      <w:r>
        <w:t>: 148–164.</w:t>
      </w:r>
    </w:p>
    <w:p w14:paraId="35196825" w14:textId="77777777" w:rsidR="00910E8E" w:rsidRDefault="00910E8E" w:rsidP="00910E8E">
      <w:pPr>
        <w:pStyle w:val="Bibliography"/>
      </w:pPr>
      <w:r>
        <w:t>RStudio Team (2020) RStudio: Integrated Development for R.</w:t>
      </w:r>
    </w:p>
    <w:p w14:paraId="2ABD2497" w14:textId="77777777" w:rsidR="00910E8E" w:rsidRDefault="00910E8E" w:rsidP="00910E8E">
      <w:pPr>
        <w:pStyle w:val="Bibliography"/>
      </w:pPr>
      <w:r>
        <w:lastRenderedPageBreak/>
        <w:t xml:space="preserve">Russell, A.L., Rebolleda-Gómez, M., Shaible, T.M., and Ashman, T.-L. (2019) Movers and shakers: Bumble bee foraging behavior shapes the dispersal of microbes among and within flowers. </w:t>
      </w:r>
      <w:r>
        <w:rPr>
          <w:i/>
          <w:iCs/>
        </w:rPr>
        <w:t>Ecosphere</w:t>
      </w:r>
      <w:r>
        <w:t xml:space="preserve"> </w:t>
      </w:r>
      <w:r>
        <w:rPr>
          <w:b/>
          <w:bCs/>
        </w:rPr>
        <w:t>10</w:t>
      </w:r>
      <w:r>
        <w:t>: e02714.</w:t>
      </w:r>
    </w:p>
    <w:p w14:paraId="353183D5" w14:textId="77777777" w:rsidR="00910E8E" w:rsidRDefault="00910E8E" w:rsidP="00910E8E">
      <w:pPr>
        <w:pStyle w:val="Bibliography"/>
      </w:pPr>
      <w:r>
        <w:t xml:space="preserve">Ryniewicz, J., Skłodowski, M., Chmur, M., Bajguz, A., Roguz, K., Roguz, A., and Zych, M. (2020) Intraspecific Variation in Nectar Chemistry and Its Implications for Insect Visitors: The Case of the Medicinal Plant, Polemonium Caeruleum L. </w:t>
      </w:r>
      <w:r>
        <w:rPr>
          <w:i/>
          <w:iCs/>
        </w:rPr>
        <w:t>Plants (Basel)</w:t>
      </w:r>
      <w:r>
        <w:t xml:space="preserve"> </w:t>
      </w:r>
      <w:r>
        <w:rPr>
          <w:b/>
          <w:bCs/>
        </w:rPr>
        <w:t>9</w:t>
      </w:r>
      <w:r>
        <w:t>:.</w:t>
      </w:r>
    </w:p>
    <w:p w14:paraId="479B4717" w14:textId="77777777" w:rsidR="00910E8E" w:rsidRDefault="00910E8E" w:rsidP="00910E8E">
      <w:pPr>
        <w:pStyle w:val="Bibliography"/>
      </w:pPr>
      <w:r>
        <w:t xml:space="preserve">Sandhu, D.K. and Waraich, M.K. (1985) Yeasts associated with pollinating bees and flower nectar. </w:t>
      </w:r>
      <w:r>
        <w:rPr>
          <w:i/>
          <w:iCs/>
        </w:rPr>
        <w:t>Microb Ecol</w:t>
      </w:r>
      <w:r>
        <w:t xml:space="preserve"> </w:t>
      </w:r>
      <w:r>
        <w:rPr>
          <w:b/>
          <w:bCs/>
        </w:rPr>
        <w:t>11</w:t>
      </w:r>
      <w:r>
        <w:t>: 51–58.</w:t>
      </w:r>
    </w:p>
    <w:p w14:paraId="2B03067D" w14:textId="77777777" w:rsidR="00910E8E" w:rsidRDefault="00910E8E" w:rsidP="00910E8E">
      <w:pPr>
        <w:pStyle w:val="Bibliography"/>
      </w:pPr>
      <w:r>
        <w:t xml:space="preserve">Schmitt, A., Roy, R., and Carter, C.J. (2021) Nectar antimicrobial compounds and their potential effects on pollinators. </w:t>
      </w:r>
      <w:r>
        <w:rPr>
          <w:i/>
          <w:iCs/>
        </w:rPr>
        <w:t>Current Opinion in Insect Science</w:t>
      </w:r>
      <w:r>
        <w:t xml:space="preserve"> </w:t>
      </w:r>
      <w:r>
        <w:rPr>
          <w:b/>
          <w:bCs/>
        </w:rPr>
        <w:t>44</w:t>
      </w:r>
      <w:r>
        <w:t>: 55–63.</w:t>
      </w:r>
    </w:p>
    <w:p w14:paraId="2E1CA7AD" w14:textId="77777777" w:rsidR="00910E8E" w:rsidRDefault="00910E8E" w:rsidP="00910E8E">
      <w:pPr>
        <w:pStyle w:val="Bibliography"/>
      </w:pPr>
      <w:r>
        <w:t xml:space="preserve">Schmitt, A.J., Sathoff, A.E., Holl, C., Bauer, B., Samac, D.A., and Carter, C.J. (2018) The major nectar protein of Brassica rapa is a non-specific lipid transfer protein, BrLTP2.1, with strong antifungal activity. </w:t>
      </w:r>
      <w:r>
        <w:rPr>
          <w:i/>
          <w:iCs/>
        </w:rPr>
        <w:t>J Exp Bot</w:t>
      </w:r>
      <w:r>
        <w:t xml:space="preserve"> </w:t>
      </w:r>
      <w:r>
        <w:rPr>
          <w:b/>
          <w:bCs/>
        </w:rPr>
        <w:t>69</w:t>
      </w:r>
      <w:r>
        <w:t>: 5587–5597.</w:t>
      </w:r>
    </w:p>
    <w:p w14:paraId="1C596F84" w14:textId="77777777" w:rsidR="00910E8E" w:rsidRDefault="00910E8E" w:rsidP="00910E8E">
      <w:pPr>
        <w:pStyle w:val="Bibliography"/>
      </w:pPr>
      <w:r>
        <w:t>Signorell, A. (2021) DescTools: Tools for descriptive statistics.</w:t>
      </w:r>
    </w:p>
    <w:p w14:paraId="2E17E25C" w14:textId="77777777" w:rsidR="00910E8E" w:rsidRDefault="00910E8E" w:rsidP="00910E8E">
      <w:pPr>
        <w:pStyle w:val="Bibliography"/>
      </w:pPr>
      <w:r>
        <w:t xml:space="preserve">Tsuji, K. and Fukami, T. (2018) Community-wide consequences of sexual dimorphism: evidence from nectar microbes in dioecious plants. </w:t>
      </w:r>
      <w:r>
        <w:rPr>
          <w:i/>
          <w:iCs/>
        </w:rPr>
        <w:t>Ecology</w:t>
      </w:r>
      <w:r>
        <w:t xml:space="preserve"> </w:t>
      </w:r>
      <w:r>
        <w:rPr>
          <w:b/>
          <w:bCs/>
        </w:rPr>
        <w:t>99</w:t>
      </w:r>
      <w:r>
        <w:t>: 2476–2484.</w:t>
      </w:r>
    </w:p>
    <w:p w14:paraId="6553C13B" w14:textId="77777777" w:rsidR="00910E8E" w:rsidRDefault="00910E8E" w:rsidP="00910E8E">
      <w:pPr>
        <w:pStyle w:val="Bibliography"/>
      </w:pPr>
      <w:r>
        <w:t xml:space="preserve">Vannette, R.L. and Fukami, T. (2014) Historical contingency in species interactions: towards niche-based predictions. </w:t>
      </w:r>
      <w:r>
        <w:rPr>
          <w:i/>
          <w:iCs/>
        </w:rPr>
        <w:t>Ecology Letters</w:t>
      </w:r>
      <w:r>
        <w:t xml:space="preserve"> </w:t>
      </w:r>
      <w:r>
        <w:rPr>
          <w:b/>
          <w:bCs/>
        </w:rPr>
        <w:t>17</w:t>
      </w:r>
      <w:r>
        <w:t>: 115–124.</w:t>
      </w:r>
    </w:p>
    <w:p w14:paraId="5928DE28" w14:textId="77777777" w:rsidR="00910E8E" w:rsidRDefault="00910E8E" w:rsidP="00910E8E">
      <w:pPr>
        <w:pStyle w:val="Bibliography"/>
      </w:pPr>
      <w:r>
        <w:t xml:space="preserve">Vannette, R.L., McMunn, M.S., Hall, G.W., Mueller, T.G., Munkres, I., and Perry, D. (2021) Culturable bacteria are more common than fungi in floral nectar and are more easily dispersed by thrips, a ubiquitous flower visitor. </w:t>
      </w:r>
      <w:r>
        <w:rPr>
          <w:i/>
          <w:iCs/>
        </w:rPr>
        <w:t>FEMS Microbiology Ecology</w:t>
      </w:r>
      <w:r>
        <w:t>.</w:t>
      </w:r>
    </w:p>
    <w:p w14:paraId="0FDF89B0" w14:textId="77777777" w:rsidR="00910E8E" w:rsidRDefault="00910E8E" w:rsidP="00910E8E">
      <w:pPr>
        <w:pStyle w:val="Bibliography"/>
      </w:pPr>
      <w:r>
        <w:t xml:space="preserve">de Vega, C. and Herrera, C.M. (2012) Relationships among nectar-dwelling yeasts, flowers and ants: patterns and incidence on nectar traits. </w:t>
      </w:r>
      <w:r>
        <w:rPr>
          <w:i/>
          <w:iCs/>
        </w:rPr>
        <w:t>Oikos</w:t>
      </w:r>
      <w:r>
        <w:t xml:space="preserve"> </w:t>
      </w:r>
      <w:r>
        <w:rPr>
          <w:b/>
          <w:bCs/>
        </w:rPr>
        <w:t>121</w:t>
      </w:r>
      <w:r>
        <w:t>: 1878–1888.</w:t>
      </w:r>
    </w:p>
    <w:p w14:paraId="0DB1E0A9" w14:textId="77777777" w:rsidR="00910E8E" w:rsidRDefault="00910E8E" w:rsidP="00910E8E">
      <w:pPr>
        <w:pStyle w:val="Bibliography"/>
      </w:pPr>
      <w:r>
        <w:t xml:space="preserve">de Vega, C., Herrera, C.M., and Johnson, S.D. (2009) Yeasts in floral nectar of some South African plants: Quantification and associations with pollinator type and sugar concentration. </w:t>
      </w:r>
      <w:r>
        <w:rPr>
          <w:i/>
          <w:iCs/>
        </w:rPr>
        <w:t>South African Journal of Botany</w:t>
      </w:r>
      <w:r>
        <w:t xml:space="preserve"> </w:t>
      </w:r>
      <w:r>
        <w:rPr>
          <w:b/>
          <w:bCs/>
        </w:rPr>
        <w:t>75</w:t>
      </w:r>
      <w:r>
        <w:t>: 798–806.</w:t>
      </w:r>
    </w:p>
    <w:p w14:paraId="7C045DF3" w14:textId="77777777" w:rsidR="00910E8E" w:rsidRDefault="00910E8E" w:rsidP="00910E8E">
      <w:pPr>
        <w:pStyle w:val="Bibliography"/>
      </w:pPr>
      <w:r>
        <w:t>Venables, W.N., Ripley, B.D., and Venables, W.N. (2002) Modern applied statistics with S, 4th ed. New York: Springer.</w:t>
      </w:r>
    </w:p>
    <w:p w14:paraId="4E953A13" w14:textId="77777777" w:rsidR="00910E8E" w:rsidRDefault="00910E8E" w:rsidP="00910E8E">
      <w:pPr>
        <w:pStyle w:val="Bibliography"/>
      </w:pPr>
      <w:r>
        <w:t xml:space="preserve">Wiens, F., Zitzmann, A., Lachance, M.-A., Yegles, M., Pragst, F., Wurst, F.M., et al. (2008) Chronic intake of fermented floral nectar by wild treeshrews. </w:t>
      </w:r>
      <w:r>
        <w:rPr>
          <w:i/>
          <w:iCs/>
        </w:rPr>
        <w:t>PNAS</w:t>
      </w:r>
      <w:r>
        <w:t xml:space="preserve"> </w:t>
      </w:r>
      <w:r>
        <w:rPr>
          <w:b/>
          <w:bCs/>
        </w:rPr>
        <w:t>105</w:t>
      </w:r>
      <w:r>
        <w:t>: 10426–10431.</w:t>
      </w:r>
    </w:p>
    <w:p w14:paraId="4DE1BC0D" w14:textId="77777777" w:rsidR="00910E8E" w:rsidRDefault="00910E8E" w:rsidP="00910E8E">
      <w:pPr>
        <w:pStyle w:val="Bibliography"/>
      </w:pPr>
      <w:r>
        <w:t xml:space="preserve">Wright, G.A., Baker, D.D., Palmer, M.J., Stabler, D., Mustard, J.A., Power, E.F., et al. (2013) Caffeine in Floral Nectar Enhances a Pollinator’s Memory of Reward. </w:t>
      </w:r>
      <w:r>
        <w:rPr>
          <w:i/>
          <w:iCs/>
        </w:rPr>
        <w:t>Science</w:t>
      </w:r>
      <w:r>
        <w:t>.</w:t>
      </w:r>
    </w:p>
    <w:p w14:paraId="67F80DB2" w14:textId="77777777" w:rsidR="00910E8E" w:rsidRDefault="00910E8E" w:rsidP="00910E8E">
      <w:pPr>
        <w:pStyle w:val="Bibliography"/>
      </w:pPr>
      <w:r>
        <w:t xml:space="preserve">Zemenick, A.T., Vannette, R.L., and Rosenheim, J.A. (2021) Linked networks reveal dual roles of insect dispersal and species sorting for bacterial communities in flowers. </w:t>
      </w:r>
      <w:r>
        <w:rPr>
          <w:i/>
          <w:iCs/>
        </w:rPr>
        <w:t>Oikos</w:t>
      </w:r>
      <w:r>
        <w:t xml:space="preserve"> </w:t>
      </w:r>
      <w:r>
        <w:rPr>
          <w:b/>
          <w:bCs/>
        </w:rPr>
        <w:t>130</w:t>
      </w:r>
      <w:r>
        <w:t>: 697–707.</w:t>
      </w:r>
    </w:p>
    <w:p w14:paraId="7CB9C613" w14:textId="51ACC903" w:rsidR="008A3398" w:rsidRPr="00DB55B1" w:rsidRDefault="008A3398" w:rsidP="009B3876">
      <w:pPr>
        <w:spacing w:before="240" w:after="0" w:line="276" w:lineRule="auto"/>
        <w:rPr>
          <w:rFonts w:ascii="Arial" w:eastAsia="Arial" w:hAnsi="Arial" w:cs="Arial"/>
        </w:rPr>
      </w:pPr>
      <w:r w:rsidRPr="00DB55B1">
        <w:rPr>
          <w:rFonts w:ascii="Arial" w:eastAsia="Arial" w:hAnsi="Arial" w:cs="Arial"/>
        </w:rPr>
        <w:fldChar w:fldCharType="end"/>
      </w:r>
    </w:p>
    <w:p w14:paraId="1B2130F7" w14:textId="32FDC0E5" w:rsidR="008A3398" w:rsidRPr="00DB55B1" w:rsidRDefault="00E419E8" w:rsidP="009B3876">
      <w:pPr>
        <w:pStyle w:val="Bibliography"/>
        <w:spacing w:line="276" w:lineRule="auto"/>
        <w:rPr>
          <w:rFonts w:ascii="Arial" w:hAnsi="Arial" w:cs="Arial"/>
          <w:b/>
          <w:bCs/>
        </w:rPr>
      </w:pPr>
      <w:r w:rsidRPr="00DB55B1">
        <w:rPr>
          <w:rFonts w:ascii="Arial" w:hAnsi="Arial" w:cs="Arial"/>
          <w:b/>
          <w:bCs/>
        </w:rPr>
        <w:t>Statements and Declarations</w:t>
      </w:r>
    </w:p>
    <w:p w14:paraId="105086B9" w14:textId="77777777" w:rsidR="00F32A70" w:rsidRPr="00DB55B1" w:rsidRDefault="00F32A70" w:rsidP="009B3876">
      <w:pPr>
        <w:pBdr>
          <w:top w:val="nil"/>
          <w:left w:val="nil"/>
          <w:bottom w:val="nil"/>
          <w:right w:val="nil"/>
          <w:between w:val="nil"/>
        </w:pBdr>
        <w:spacing w:after="0" w:line="276" w:lineRule="auto"/>
        <w:rPr>
          <w:rFonts w:ascii="Arial" w:eastAsia="Arial" w:hAnsi="Arial" w:cs="Arial"/>
        </w:rPr>
      </w:pPr>
      <w:r w:rsidRPr="00DB55B1">
        <w:rPr>
          <w:rFonts w:ascii="Arial" w:eastAsia="Arial" w:hAnsi="Arial" w:cs="Arial"/>
          <w:u w:val="single"/>
        </w:rPr>
        <w:t>Author contributions</w:t>
      </w:r>
      <w:r>
        <w:rPr>
          <w:rFonts w:ascii="Arial" w:eastAsia="Arial" w:hAnsi="Arial" w:cs="Arial"/>
          <w:u w:val="single"/>
        </w:rPr>
        <w:t>:</w:t>
      </w:r>
    </w:p>
    <w:p w14:paraId="7C4D156F" w14:textId="77777777" w:rsidR="00F32A70" w:rsidRPr="00DB55B1" w:rsidRDefault="00F32A70" w:rsidP="009B3876">
      <w:pPr>
        <w:pBdr>
          <w:top w:val="nil"/>
          <w:left w:val="nil"/>
          <w:bottom w:val="nil"/>
          <w:right w:val="nil"/>
          <w:between w:val="nil"/>
        </w:pBdr>
        <w:spacing w:after="0" w:line="276" w:lineRule="auto"/>
        <w:rPr>
          <w:rFonts w:ascii="Arial" w:eastAsia="Arial" w:hAnsi="Arial" w:cs="Arial"/>
        </w:rPr>
      </w:pPr>
      <w:r w:rsidRPr="00DB55B1">
        <w:rPr>
          <w:rFonts w:ascii="Arial" w:eastAsia="Arial" w:hAnsi="Arial" w:cs="Arial"/>
        </w:rPr>
        <w:t>TGM and RLV conceived of and designed the study with input provided by JSF. Data collection was performed by TGM with help from JSF. Data analysis was performed by TGM. The first draft of the manuscript was written by TGM with all authors contributing to the writing and editing process. All authors read and approved of the final manuscript.</w:t>
      </w:r>
    </w:p>
    <w:p w14:paraId="26843A6F" w14:textId="77777777" w:rsidR="00F32A70" w:rsidRDefault="00F32A70" w:rsidP="009B3876">
      <w:pPr>
        <w:spacing w:after="0" w:line="276" w:lineRule="auto"/>
        <w:rPr>
          <w:rStyle w:val="Emphasis"/>
          <w:rFonts w:ascii="Arial" w:hAnsi="Arial" w:cs="Arial"/>
          <w:i w:val="0"/>
          <w:iCs w:val="0"/>
          <w:u w:val="single"/>
        </w:rPr>
      </w:pPr>
    </w:p>
    <w:p w14:paraId="577FEA34" w14:textId="329C054D" w:rsidR="00481B68" w:rsidRPr="00481B68" w:rsidRDefault="00481B68" w:rsidP="009B3876">
      <w:pPr>
        <w:spacing w:after="0" w:line="276" w:lineRule="auto"/>
        <w:rPr>
          <w:rStyle w:val="Emphasis"/>
          <w:rFonts w:ascii="Arial" w:hAnsi="Arial" w:cs="Arial"/>
          <w:i w:val="0"/>
          <w:iCs w:val="0"/>
          <w:u w:val="single"/>
        </w:rPr>
      </w:pPr>
      <w:r w:rsidRPr="00481B68">
        <w:rPr>
          <w:rStyle w:val="Emphasis"/>
          <w:rFonts w:ascii="Arial" w:hAnsi="Arial" w:cs="Arial"/>
          <w:i w:val="0"/>
          <w:iCs w:val="0"/>
          <w:u w:val="single"/>
        </w:rPr>
        <w:t>Funding:</w:t>
      </w:r>
    </w:p>
    <w:p w14:paraId="1AE119DA" w14:textId="255C0D88" w:rsidR="001A0A37" w:rsidRPr="00DB55B1" w:rsidRDefault="00E419E8" w:rsidP="009B3876">
      <w:pPr>
        <w:spacing w:after="0" w:line="276" w:lineRule="auto"/>
        <w:rPr>
          <w:rStyle w:val="Emphasis"/>
          <w:rFonts w:ascii="Arial" w:hAnsi="Arial" w:cs="Arial"/>
          <w:i w:val="0"/>
          <w:iCs w:val="0"/>
        </w:rPr>
      </w:pPr>
      <w:r w:rsidRPr="00DB55B1">
        <w:rPr>
          <w:rStyle w:val="Emphasis"/>
          <w:rFonts w:ascii="Arial" w:hAnsi="Arial" w:cs="Arial"/>
          <w:i w:val="0"/>
          <w:iCs w:val="0"/>
        </w:rPr>
        <w:t>This work was supported by</w:t>
      </w:r>
      <w:r w:rsidR="0012446C" w:rsidRPr="00DB55B1">
        <w:rPr>
          <w:rStyle w:val="Emphasis"/>
          <w:rFonts w:ascii="Arial" w:hAnsi="Arial" w:cs="Arial"/>
          <w:i w:val="0"/>
          <w:iCs w:val="0"/>
        </w:rPr>
        <w:t xml:space="preserve"> the National Science Foundation (DEB-1846266 to RLV)</w:t>
      </w:r>
      <w:r w:rsidR="00020527" w:rsidRPr="00DB55B1">
        <w:rPr>
          <w:rStyle w:val="Emphasis"/>
          <w:rFonts w:ascii="Arial" w:hAnsi="Arial" w:cs="Arial"/>
          <w:i w:val="0"/>
          <w:iCs w:val="0"/>
        </w:rPr>
        <w:t xml:space="preserve"> and</w:t>
      </w:r>
      <w:r w:rsidR="0012446C" w:rsidRPr="00DB55B1">
        <w:rPr>
          <w:rStyle w:val="Emphasis"/>
          <w:rFonts w:ascii="Arial" w:hAnsi="Arial" w:cs="Arial"/>
          <w:i w:val="0"/>
          <w:iCs w:val="0"/>
        </w:rPr>
        <w:t xml:space="preserve"> the United States Department of Agriculture/Cooperative State Research, Education and Extension Service (Multistate NE1501 to RLV).</w:t>
      </w:r>
    </w:p>
    <w:p w14:paraId="79C0ECE6" w14:textId="77777777" w:rsidR="00D37BC5" w:rsidRPr="00DB55B1" w:rsidRDefault="00D37BC5" w:rsidP="009B3876">
      <w:pPr>
        <w:spacing w:after="0" w:line="276" w:lineRule="auto"/>
        <w:rPr>
          <w:rStyle w:val="Emphasis"/>
          <w:rFonts w:ascii="Arial" w:hAnsi="Arial" w:cs="Arial"/>
          <w:i w:val="0"/>
          <w:iCs w:val="0"/>
        </w:rPr>
      </w:pPr>
    </w:p>
    <w:p w14:paraId="626D0BE9" w14:textId="77777777" w:rsidR="00481B68" w:rsidRPr="00481B68" w:rsidRDefault="00481B68" w:rsidP="009B3876">
      <w:pPr>
        <w:spacing w:after="0" w:line="276" w:lineRule="auto"/>
        <w:rPr>
          <w:rStyle w:val="Emphasis"/>
          <w:rFonts w:ascii="Arial" w:hAnsi="Arial" w:cs="Arial"/>
          <w:i w:val="0"/>
          <w:iCs w:val="0"/>
          <w:u w:val="single"/>
        </w:rPr>
      </w:pPr>
      <w:r w:rsidRPr="00481B68">
        <w:rPr>
          <w:rStyle w:val="Emphasis"/>
          <w:rFonts w:ascii="Arial" w:hAnsi="Arial" w:cs="Arial"/>
          <w:i w:val="0"/>
          <w:iCs w:val="0"/>
          <w:u w:val="single"/>
        </w:rPr>
        <w:t>Competing interests:</w:t>
      </w:r>
    </w:p>
    <w:p w14:paraId="6781341A" w14:textId="625D052F" w:rsidR="00795153" w:rsidRDefault="00D37BC5" w:rsidP="009B3876">
      <w:pPr>
        <w:spacing w:after="0" w:line="276" w:lineRule="auto"/>
        <w:rPr>
          <w:rStyle w:val="Emphasis"/>
          <w:rFonts w:ascii="Arial" w:hAnsi="Arial" w:cs="Arial"/>
          <w:i w:val="0"/>
          <w:iCs w:val="0"/>
        </w:rPr>
      </w:pPr>
      <w:r w:rsidRPr="00DB55B1">
        <w:rPr>
          <w:rStyle w:val="Emphasis"/>
          <w:rFonts w:ascii="Arial" w:hAnsi="Arial" w:cs="Arial"/>
          <w:i w:val="0"/>
          <w:iCs w:val="0"/>
        </w:rPr>
        <w:t>The authors have no relevant financial or non-financial interests to disclose.</w:t>
      </w:r>
    </w:p>
    <w:p w14:paraId="259CC5BA" w14:textId="77777777" w:rsidR="00487F0A" w:rsidRPr="00B41B61" w:rsidRDefault="00487F0A" w:rsidP="009B3876">
      <w:pPr>
        <w:spacing w:after="0" w:line="276" w:lineRule="auto"/>
        <w:rPr>
          <w:rStyle w:val="Emphasis"/>
          <w:rFonts w:ascii="Arial" w:eastAsia="Arial" w:hAnsi="Arial" w:cs="Arial"/>
          <w:i w:val="0"/>
          <w:iCs w:val="0"/>
        </w:rPr>
      </w:pPr>
    </w:p>
    <w:p w14:paraId="731B3EB7" w14:textId="77777777" w:rsidR="00481B68" w:rsidRPr="00481B68" w:rsidRDefault="00481B68" w:rsidP="009B3876">
      <w:pPr>
        <w:spacing w:after="0" w:line="276" w:lineRule="auto"/>
        <w:rPr>
          <w:rStyle w:val="Emphasis"/>
          <w:rFonts w:ascii="Arial" w:hAnsi="Arial" w:cs="Arial"/>
          <w:i w:val="0"/>
          <w:iCs w:val="0"/>
          <w:u w:val="single"/>
        </w:rPr>
      </w:pPr>
      <w:r w:rsidRPr="00481B68">
        <w:rPr>
          <w:rStyle w:val="Emphasis"/>
          <w:rFonts w:ascii="Arial" w:hAnsi="Arial" w:cs="Arial"/>
          <w:i w:val="0"/>
          <w:iCs w:val="0"/>
          <w:u w:val="single"/>
        </w:rPr>
        <w:t>Data availability:</w:t>
      </w:r>
    </w:p>
    <w:p w14:paraId="0000012D" w14:textId="72E2EBEB" w:rsidR="00682FF2" w:rsidRPr="00DB55B1" w:rsidRDefault="00795153" w:rsidP="0024719A">
      <w:pPr>
        <w:spacing w:after="240" w:line="276" w:lineRule="auto"/>
        <w:rPr>
          <w:rFonts w:ascii="Arial" w:eastAsia="Arial" w:hAnsi="Arial" w:cs="Arial"/>
        </w:rPr>
      </w:pPr>
      <w:r w:rsidRPr="00DB55B1">
        <w:rPr>
          <w:rStyle w:val="Emphasis"/>
          <w:rFonts w:ascii="Arial" w:hAnsi="Arial" w:cs="Arial"/>
          <w:i w:val="0"/>
          <w:iCs w:val="0"/>
        </w:rPr>
        <w:t>All dataset</w:t>
      </w:r>
      <w:r w:rsidR="00E24BFB" w:rsidRPr="00DB55B1">
        <w:rPr>
          <w:rStyle w:val="Emphasis"/>
          <w:rFonts w:ascii="Arial" w:hAnsi="Arial" w:cs="Arial"/>
          <w:i w:val="0"/>
          <w:iCs w:val="0"/>
        </w:rPr>
        <w:t>s</w:t>
      </w:r>
      <w:r w:rsidRPr="00DB55B1">
        <w:rPr>
          <w:rStyle w:val="Emphasis"/>
          <w:rFonts w:ascii="Arial" w:hAnsi="Arial" w:cs="Arial"/>
          <w:i w:val="0"/>
          <w:iCs w:val="0"/>
        </w:rPr>
        <w:t xml:space="preserve"> generated during the study as well as data analysis </w:t>
      </w:r>
      <w:r w:rsidR="005F4FA4" w:rsidRPr="00DB55B1">
        <w:rPr>
          <w:rStyle w:val="Emphasis"/>
          <w:rFonts w:ascii="Arial" w:hAnsi="Arial" w:cs="Arial"/>
          <w:i w:val="0"/>
          <w:iCs w:val="0"/>
        </w:rPr>
        <w:t xml:space="preserve">scripts </w:t>
      </w:r>
      <w:r w:rsidRPr="00DB55B1">
        <w:rPr>
          <w:rStyle w:val="Emphasis"/>
          <w:rFonts w:ascii="Arial" w:hAnsi="Arial" w:cs="Arial"/>
          <w:i w:val="0"/>
          <w:iCs w:val="0"/>
        </w:rPr>
        <w:t>and outputs can be found</w:t>
      </w:r>
      <w:r w:rsidR="00D747B4">
        <w:rPr>
          <w:rStyle w:val="Emphasis"/>
          <w:rFonts w:ascii="Arial" w:hAnsi="Arial" w:cs="Arial"/>
          <w:i w:val="0"/>
          <w:iCs w:val="0"/>
        </w:rPr>
        <w:t xml:space="preserve"> on GitHub</w:t>
      </w:r>
      <w:r w:rsidRPr="00DB55B1">
        <w:rPr>
          <w:rStyle w:val="Emphasis"/>
          <w:rFonts w:ascii="Arial" w:hAnsi="Arial" w:cs="Arial"/>
          <w:i w:val="0"/>
          <w:iCs w:val="0"/>
        </w:rPr>
        <w:t xml:space="preserve"> at </w:t>
      </w:r>
      <w:hyperlink r:id="rId13" w:history="1">
        <w:r w:rsidRPr="00DB55B1">
          <w:rPr>
            <w:rStyle w:val="Hyperlink"/>
            <w:rFonts w:ascii="Arial" w:hAnsi="Arial" w:cs="Arial"/>
          </w:rPr>
          <w:t>https://github.com/tobiasgmueller/nectar_growth_assay</w:t>
        </w:r>
      </w:hyperlink>
    </w:p>
    <w:sectPr w:rsidR="00682FF2" w:rsidRPr="00DB55B1" w:rsidSect="0024719A">
      <w:headerReference w:type="default" r:id="rId14"/>
      <w:footerReference w:type="default" r:id="rId15"/>
      <w:pgSz w:w="12240" w:h="15840"/>
      <w:pgMar w:top="1440" w:right="1440" w:bottom="1440" w:left="1440" w:header="720" w:footer="720" w:gutter="0"/>
      <w:lnNumType w:countBy="1" w:restart="continuous"/>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3" w:author="Tobias Mueller" w:date="2022-08-31T12:09:00Z" w:initials="TM">
    <w:p w14:paraId="3BC04419" w14:textId="77777777" w:rsidR="005E17CD" w:rsidRDefault="005E17CD" w:rsidP="00584645">
      <w:pPr>
        <w:pStyle w:val="CommentText"/>
      </w:pPr>
      <w:r>
        <w:rPr>
          <w:rStyle w:val="CommentReference"/>
        </w:rPr>
        <w:annotationRef/>
      </w:r>
      <w:r>
        <w:t>I think a lot of this is a little too methodsy for what they want in the report results section but seems essential to have in the main text</w:t>
      </w:r>
    </w:p>
  </w:comment>
  <w:comment w:id="48" w:author="Tobias Mueller" w:date="2022-08-31T09:43:00Z" w:initials="TM">
    <w:p w14:paraId="6BB5AFC3" w14:textId="77777777" w:rsidR="00C2100B" w:rsidRDefault="0064633A" w:rsidP="00240930">
      <w:pPr>
        <w:pStyle w:val="CommentText"/>
      </w:pPr>
      <w:r>
        <w:rPr>
          <w:rStyle w:val="CommentReference"/>
        </w:rPr>
        <w:annotationRef/>
      </w:r>
      <w:r w:rsidR="00C2100B">
        <w:t>Cut to supplemental methods?</w:t>
      </w:r>
    </w:p>
  </w:comment>
  <w:comment w:id="144" w:author="Tobias Mueller" w:date="2022-08-11T08:02:00Z" w:initials="TM">
    <w:p w14:paraId="19927AA0" w14:textId="4C24600F" w:rsidR="006A37B4" w:rsidRDefault="006A37B4" w:rsidP="00145B79">
      <w:pPr>
        <w:pStyle w:val="CommentText"/>
      </w:pPr>
      <w:r>
        <w:rPr>
          <w:rStyle w:val="CommentReference"/>
        </w:rPr>
        <w:annotationRef/>
      </w:r>
      <w:r>
        <w:t>Rewrite in a way that explain the methods</w:t>
      </w:r>
    </w:p>
  </w:comment>
  <w:comment w:id="325" w:author="Tobias Mueller" w:date="2022-09-07T11:46:00Z" w:initials="TM">
    <w:p w14:paraId="2971054F" w14:textId="77777777" w:rsidR="00DA1728" w:rsidRDefault="00DA1728" w:rsidP="00896AE3">
      <w:pPr>
        <w:pStyle w:val="CommentText"/>
      </w:pPr>
      <w:r>
        <w:rPr>
          <w:rStyle w:val="CommentReference"/>
        </w:rPr>
        <w:annotationRef/>
      </w:r>
      <w:r>
        <w:t>This seems sketchy but honestly I think shouldn’t impact divergence time at all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C04419" w15:done="0"/>
  <w15:commentEx w15:paraId="6BB5AFC3" w15:done="0"/>
  <w15:commentEx w15:paraId="19927AA0" w15:done="0"/>
  <w15:commentEx w15:paraId="297105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9CDF5" w16cex:dateUtc="2022-08-31T16:09:00Z"/>
  <w16cex:commentExtensible w16cex:durableId="26B9ABC8" w16cex:dateUtc="2022-08-31T13:43:00Z"/>
  <w16cex:commentExtensible w16cex:durableId="269F35FF" w16cex:dateUtc="2022-08-11T12:02:00Z"/>
  <w16cex:commentExtensible w16cex:durableId="26C30321" w16cex:dateUtc="2022-09-07T15: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C04419" w16cid:durableId="26B9CDF5"/>
  <w16cid:commentId w16cid:paraId="6BB5AFC3" w16cid:durableId="26B9ABC8"/>
  <w16cid:commentId w16cid:paraId="19927AA0" w16cid:durableId="269F35FF"/>
  <w16cid:commentId w16cid:paraId="2971054F" w16cid:durableId="26C303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D5A98" w14:textId="77777777" w:rsidR="00F27007" w:rsidRDefault="00F27007" w:rsidP="00231546">
      <w:pPr>
        <w:spacing w:after="0" w:line="240" w:lineRule="auto"/>
      </w:pPr>
      <w:r>
        <w:separator/>
      </w:r>
    </w:p>
  </w:endnote>
  <w:endnote w:type="continuationSeparator" w:id="0">
    <w:p w14:paraId="1FEF15DE" w14:textId="77777777" w:rsidR="00F27007" w:rsidRDefault="00F27007" w:rsidP="00231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panose1 w:val="00000000000000000000"/>
    <w:charset w:val="00"/>
    <w:family w:val="roman"/>
    <w:notTrueType/>
    <w:pitch w:val="default"/>
  </w:font>
  <w:font w:name="Lato-Italic">
    <w:panose1 w:val="00000000000000000000"/>
    <w:charset w:val="00"/>
    <w:family w:val="roman"/>
    <w:notTrueType/>
    <w:pitch w:val="default"/>
  </w:font>
  <w:font w:name="Lucida Grande">
    <w:altName w:val="Segoe UI"/>
    <w:charset w:val="00"/>
    <w:family w:val="auto"/>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2344341"/>
      <w:docPartObj>
        <w:docPartGallery w:val="Page Numbers (Bottom of Page)"/>
        <w:docPartUnique/>
      </w:docPartObj>
    </w:sdtPr>
    <w:sdtEndPr>
      <w:rPr>
        <w:noProof/>
      </w:rPr>
    </w:sdtEndPr>
    <w:sdtContent>
      <w:p w14:paraId="7D4686D2" w14:textId="7A398EF8" w:rsidR="003055E3" w:rsidRDefault="003055E3">
        <w:pPr>
          <w:pStyle w:val="Footer"/>
          <w:jc w:val="right"/>
        </w:pPr>
        <w:r>
          <w:fldChar w:fldCharType="begin"/>
        </w:r>
        <w:r>
          <w:instrText xml:space="preserve"> PAGE   \* MERGEFORMAT </w:instrText>
        </w:r>
        <w:r>
          <w:fldChar w:fldCharType="separate"/>
        </w:r>
        <w:r w:rsidR="00573E17">
          <w:rPr>
            <w:noProof/>
          </w:rPr>
          <w:t>11</w:t>
        </w:r>
        <w:r>
          <w:rPr>
            <w:noProof/>
          </w:rPr>
          <w:fldChar w:fldCharType="end"/>
        </w:r>
      </w:p>
    </w:sdtContent>
  </w:sdt>
  <w:p w14:paraId="097A6BE0" w14:textId="77777777" w:rsidR="003055E3" w:rsidRDefault="003055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FD646" w14:textId="77777777" w:rsidR="00F27007" w:rsidRDefault="00F27007" w:rsidP="00231546">
      <w:pPr>
        <w:spacing w:after="0" w:line="240" w:lineRule="auto"/>
      </w:pPr>
      <w:r>
        <w:separator/>
      </w:r>
    </w:p>
  </w:footnote>
  <w:footnote w:type="continuationSeparator" w:id="0">
    <w:p w14:paraId="30B46A54" w14:textId="77777777" w:rsidR="00F27007" w:rsidRDefault="00F27007" w:rsidP="002315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C5D09" w14:textId="031F623E" w:rsidR="003055E3" w:rsidRPr="007050B9" w:rsidRDefault="003055E3">
    <w:pPr>
      <w:pStyle w:val="Header"/>
      <w:rPr>
        <w:sz w:val="18"/>
        <w:szCs w:val="18"/>
      </w:rPr>
    </w:pPr>
    <w:r w:rsidRPr="007050B9">
      <w:rPr>
        <w:rFonts w:ascii="Arial" w:eastAsia="Arial" w:hAnsi="Arial" w:cs="Arial"/>
        <w:b/>
        <w:bCs/>
        <w:sz w:val="18"/>
        <w:szCs w:val="18"/>
      </w:rPr>
      <w:t>NECTAR COMPOUNDS IMPACT GROWTH AND SHIFT COMMUNITY</w:t>
    </w:r>
  </w:p>
  <w:p w14:paraId="7D19BEFF" w14:textId="031F623E" w:rsidR="003055E3" w:rsidRDefault="003055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647D"/>
    <w:multiLevelType w:val="hybridMultilevel"/>
    <w:tmpl w:val="9C74A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41A1C"/>
    <w:multiLevelType w:val="hybridMultilevel"/>
    <w:tmpl w:val="01741E5C"/>
    <w:lvl w:ilvl="0" w:tplc="973A0C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C507FE"/>
    <w:multiLevelType w:val="multilevel"/>
    <w:tmpl w:val="871CE2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ACF2F4C"/>
    <w:multiLevelType w:val="hybridMultilevel"/>
    <w:tmpl w:val="89866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4704F9"/>
    <w:multiLevelType w:val="multilevel"/>
    <w:tmpl w:val="0D84E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201A05"/>
    <w:multiLevelType w:val="hybridMultilevel"/>
    <w:tmpl w:val="AAA02DC6"/>
    <w:lvl w:ilvl="0" w:tplc="698A3DF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8A2AAB"/>
    <w:multiLevelType w:val="hybridMultilevel"/>
    <w:tmpl w:val="310640C6"/>
    <w:lvl w:ilvl="0" w:tplc="F8A6B764">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4B585A"/>
    <w:multiLevelType w:val="hybridMultilevel"/>
    <w:tmpl w:val="04F20A7C"/>
    <w:lvl w:ilvl="0" w:tplc="D42C1E68">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E56A84"/>
    <w:multiLevelType w:val="multilevel"/>
    <w:tmpl w:val="4A46E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81013814">
    <w:abstractNumId w:val="2"/>
  </w:num>
  <w:num w:numId="2" w16cid:durableId="534730352">
    <w:abstractNumId w:val="8"/>
  </w:num>
  <w:num w:numId="3" w16cid:durableId="673920862">
    <w:abstractNumId w:val="4"/>
  </w:num>
  <w:num w:numId="4" w16cid:durableId="1159690449">
    <w:abstractNumId w:val="0"/>
  </w:num>
  <w:num w:numId="5" w16cid:durableId="1647586749">
    <w:abstractNumId w:val="3"/>
  </w:num>
  <w:num w:numId="6" w16cid:durableId="1310596373">
    <w:abstractNumId w:val="6"/>
  </w:num>
  <w:num w:numId="7" w16cid:durableId="450249820">
    <w:abstractNumId w:val="1"/>
  </w:num>
  <w:num w:numId="8" w16cid:durableId="27949579">
    <w:abstractNumId w:val="5"/>
  </w:num>
  <w:num w:numId="9" w16cid:durableId="168494145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bias Mueller">
    <w15:presenceInfo w15:providerId="None" w15:userId="Tobias Muel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2FF2"/>
    <w:rsid w:val="000018FF"/>
    <w:rsid w:val="0000266D"/>
    <w:rsid w:val="000112D5"/>
    <w:rsid w:val="00012721"/>
    <w:rsid w:val="00012AD5"/>
    <w:rsid w:val="000200C7"/>
    <w:rsid w:val="00020527"/>
    <w:rsid w:val="00021F3D"/>
    <w:rsid w:val="000235A7"/>
    <w:rsid w:val="00023E54"/>
    <w:rsid w:val="00024CB4"/>
    <w:rsid w:val="00030A9F"/>
    <w:rsid w:val="00032CAB"/>
    <w:rsid w:val="00035E4A"/>
    <w:rsid w:val="00044826"/>
    <w:rsid w:val="00047915"/>
    <w:rsid w:val="00052CF5"/>
    <w:rsid w:val="00055E29"/>
    <w:rsid w:val="00065270"/>
    <w:rsid w:val="0006615F"/>
    <w:rsid w:val="00066987"/>
    <w:rsid w:val="00067F46"/>
    <w:rsid w:val="00072F1C"/>
    <w:rsid w:val="00073BD7"/>
    <w:rsid w:val="00077A14"/>
    <w:rsid w:val="00081BB1"/>
    <w:rsid w:val="00086AF6"/>
    <w:rsid w:val="00092398"/>
    <w:rsid w:val="00093F88"/>
    <w:rsid w:val="0009426A"/>
    <w:rsid w:val="000A4A58"/>
    <w:rsid w:val="000A67DB"/>
    <w:rsid w:val="000A753A"/>
    <w:rsid w:val="000B3BEA"/>
    <w:rsid w:val="000B4F77"/>
    <w:rsid w:val="000B6CF7"/>
    <w:rsid w:val="000C05A7"/>
    <w:rsid w:val="000C15A2"/>
    <w:rsid w:val="000C1CE0"/>
    <w:rsid w:val="000C4626"/>
    <w:rsid w:val="000C58E3"/>
    <w:rsid w:val="000C6A40"/>
    <w:rsid w:val="000D05FE"/>
    <w:rsid w:val="000D07CD"/>
    <w:rsid w:val="000D721B"/>
    <w:rsid w:val="000E1797"/>
    <w:rsid w:val="000E34CE"/>
    <w:rsid w:val="000E7F5A"/>
    <w:rsid w:val="000F0D2E"/>
    <w:rsid w:val="000F1477"/>
    <w:rsid w:val="000F6B3E"/>
    <w:rsid w:val="00102AB1"/>
    <w:rsid w:val="00102FC6"/>
    <w:rsid w:val="00103BA3"/>
    <w:rsid w:val="001048D7"/>
    <w:rsid w:val="00105859"/>
    <w:rsid w:val="00115054"/>
    <w:rsid w:val="00115F2D"/>
    <w:rsid w:val="0011606E"/>
    <w:rsid w:val="001169AC"/>
    <w:rsid w:val="00121467"/>
    <w:rsid w:val="0012333F"/>
    <w:rsid w:val="0012446C"/>
    <w:rsid w:val="001259C4"/>
    <w:rsid w:val="00131FFD"/>
    <w:rsid w:val="001324EE"/>
    <w:rsid w:val="00133F16"/>
    <w:rsid w:val="00135AF1"/>
    <w:rsid w:val="00135C99"/>
    <w:rsid w:val="00143B1F"/>
    <w:rsid w:val="00143CFC"/>
    <w:rsid w:val="001447F4"/>
    <w:rsid w:val="00146150"/>
    <w:rsid w:val="00152827"/>
    <w:rsid w:val="0015283D"/>
    <w:rsid w:val="00160A6D"/>
    <w:rsid w:val="00162732"/>
    <w:rsid w:val="00162BD4"/>
    <w:rsid w:val="00162BE4"/>
    <w:rsid w:val="001739F4"/>
    <w:rsid w:val="001834A9"/>
    <w:rsid w:val="00190D83"/>
    <w:rsid w:val="001A0A37"/>
    <w:rsid w:val="001A28E7"/>
    <w:rsid w:val="001A315C"/>
    <w:rsid w:val="001A7706"/>
    <w:rsid w:val="001B4430"/>
    <w:rsid w:val="001B71A9"/>
    <w:rsid w:val="001C4748"/>
    <w:rsid w:val="001D1276"/>
    <w:rsid w:val="001D3C9E"/>
    <w:rsid w:val="001D4678"/>
    <w:rsid w:val="001E53E1"/>
    <w:rsid w:val="001E6B89"/>
    <w:rsid w:val="001F1511"/>
    <w:rsid w:val="001F1AD7"/>
    <w:rsid w:val="001F1E23"/>
    <w:rsid w:val="001F375D"/>
    <w:rsid w:val="001F3D44"/>
    <w:rsid w:val="001F3F10"/>
    <w:rsid w:val="001F4677"/>
    <w:rsid w:val="001F5AB2"/>
    <w:rsid w:val="001F6F8D"/>
    <w:rsid w:val="002043DD"/>
    <w:rsid w:val="00210D42"/>
    <w:rsid w:val="00213EBD"/>
    <w:rsid w:val="002147A6"/>
    <w:rsid w:val="00221497"/>
    <w:rsid w:val="00221E8A"/>
    <w:rsid w:val="00224FDB"/>
    <w:rsid w:val="00225A4C"/>
    <w:rsid w:val="00231496"/>
    <w:rsid w:val="00231546"/>
    <w:rsid w:val="002327D1"/>
    <w:rsid w:val="002339C3"/>
    <w:rsid w:val="0024388C"/>
    <w:rsid w:val="0024719A"/>
    <w:rsid w:val="00251059"/>
    <w:rsid w:val="0025126E"/>
    <w:rsid w:val="00251564"/>
    <w:rsid w:val="00252471"/>
    <w:rsid w:val="0026684F"/>
    <w:rsid w:val="00267BA9"/>
    <w:rsid w:val="002712A1"/>
    <w:rsid w:val="00271407"/>
    <w:rsid w:val="00277435"/>
    <w:rsid w:val="002820AA"/>
    <w:rsid w:val="00285F16"/>
    <w:rsid w:val="00286BCC"/>
    <w:rsid w:val="0029393B"/>
    <w:rsid w:val="00293CE6"/>
    <w:rsid w:val="002A24C3"/>
    <w:rsid w:val="002A4FE7"/>
    <w:rsid w:val="002B0A78"/>
    <w:rsid w:val="002B5779"/>
    <w:rsid w:val="002B5A3E"/>
    <w:rsid w:val="002B5F6C"/>
    <w:rsid w:val="002C2B01"/>
    <w:rsid w:val="002C2B10"/>
    <w:rsid w:val="002C6110"/>
    <w:rsid w:val="002C7232"/>
    <w:rsid w:val="002D1F14"/>
    <w:rsid w:val="002D20C3"/>
    <w:rsid w:val="002D62A1"/>
    <w:rsid w:val="002D6E74"/>
    <w:rsid w:val="002E04AC"/>
    <w:rsid w:val="002E191D"/>
    <w:rsid w:val="002E5F33"/>
    <w:rsid w:val="002E75F4"/>
    <w:rsid w:val="002F0111"/>
    <w:rsid w:val="002F1710"/>
    <w:rsid w:val="002F29FC"/>
    <w:rsid w:val="002F4861"/>
    <w:rsid w:val="002F4FA3"/>
    <w:rsid w:val="00300C94"/>
    <w:rsid w:val="003024CE"/>
    <w:rsid w:val="0030501F"/>
    <w:rsid w:val="003055E3"/>
    <w:rsid w:val="00305C20"/>
    <w:rsid w:val="00306ED1"/>
    <w:rsid w:val="0031486F"/>
    <w:rsid w:val="003178FC"/>
    <w:rsid w:val="00321687"/>
    <w:rsid w:val="00327C85"/>
    <w:rsid w:val="00332D45"/>
    <w:rsid w:val="003345BA"/>
    <w:rsid w:val="00334AF7"/>
    <w:rsid w:val="003405A7"/>
    <w:rsid w:val="00340D5C"/>
    <w:rsid w:val="00343E95"/>
    <w:rsid w:val="00347740"/>
    <w:rsid w:val="00350F0A"/>
    <w:rsid w:val="00351213"/>
    <w:rsid w:val="003513C3"/>
    <w:rsid w:val="00354713"/>
    <w:rsid w:val="00356316"/>
    <w:rsid w:val="00357696"/>
    <w:rsid w:val="0035770C"/>
    <w:rsid w:val="0036088A"/>
    <w:rsid w:val="003612FB"/>
    <w:rsid w:val="00364294"/>
    <w:rsid w:val="00364686"/>
    <w:rsid w:val="003678D8"/>
    <w:rsid w:val="003713A2"/>
    <w:rsid w:val="003716ED"/>
    <w:rsid w:val="003826DF"/>
    <w:rsid w:val="003854D4"/>
    <w:rsid w:val="003855A1"/>
    <w:rsid w:val="0039094A"/>
    <w:rsid w:val="00391B68"/>
    <w:rsid w:val="003923D6"/>
    <w:rsid w:val="00395E80"/>
    <w:rsid w:val="003A57A5"/>
    <w:rsid w:val="003B0596"/>
    <w:rsid w:val="003B0E25"/>
    <w:rsid w:val="003B175D"/>
    <w:rsid w:val="003B3BBD"/>
    <w:rsid w:val="003B47BA"/>
    <w:rsid w:val="003B4DF6"/>
    <w:rsid w:val="003C054C"/>
    <w:rsid w:val="003C24C6"/>
    <w:rsid w:val="003C2675"/>
    <w:rsid w:val="003C3D6E"/>
    <w:rsid w:val="003C48B1"/>
    <w:rsid w:val="003C68FA"/>
    <w:rsid w:val="003C7084"/>
    <w:rsid w:val="003D0873"/>
    <w:rsid w:val="003D2E10"/>
    <w:rsid w:val="003E3E7C"/>
    <w:rsid w:val="003E49B5"/>
    <w:rsid w:val="003E4BE6"/>
    <w:rsid w:val="003E4C9F"/>
    <w:rsid w:val="003E62BA"/>
    <w:rsid w:val="003F20B1"/>
    <w:rsid w:val="003F568C"/>
    <w:rsid w:val="003F602E"/>
    <w:rsid w:val="00402A46"/>
    <w:rsid w:val="00404A84"/>
    <w:rsid w:val="00404BEA"/>
    <w:rsid w:val="00405D72"/>
    <w:rsid w:val="00406D7F"/>
    <w:rsid w:val="00407D16"/>
    <w:rsid w:val="00411572"/>
    <w:rsid w:val="00417C9E"/>
    <w:rsid w:val="004210F7"/>
    <w:rsid w:val="0042326B"/>
    <w:rsid w:val="00425E58"/>
    <w:rsid w:val="00427D0F"/>
    <w:rsid w:val="00431DD1"/>
    <w:rsid w:val="004329A8"/>
    <w:rsid w:val="00435014"/>
    <w:rsid w:val="00437AB9"/>
    <w:rsid w:val="004449DA"/>
    <w:rsid w:val="0045181C"/>
    <w:rsid w:val="00473083"/>
    <w:rsid w:val="0047797D"/>
    <w:rsid w:val="00481B68"/>
    <w:rsid w:val="004853B3"/>
    <w:rsid w:val="00486D3C"/>
    <w:rsid w:val="00486D4E"/>
    <w:rsid w:val="00487F0A"/>
    <w:rsid w:val="004915AF"/>
    <w:rsid w:val="00491AF7"/>
    <w:rsid w:val="00493F38"/>
    <w:rsid w:val="004A1595"/>
    <w:rsid w:val="004A6629"/>
    <w:rsid w:val="004A719F"/>
    <w:rsid w:val="004B3646"/>
    <w:rsid w:val="004B3875"/>
    <w:rsid w:val="004B537A"/>
    <w:rsid w:val="004B6221"/>
    <w:rsid w:val="004C1476"/>
    <w:rsid w:val="004C2549"/>
    <w:rsid w:val="004C2DDD"/>
    <w:rsid w:val="004C3FC2"/>
    <w:rsid w:val="004C5AB3"/>
    <w:rsid w:val="004C5EF7"/>
    <w:rsid w:val="004D2133"/>
    <w:rsid w:val="004D5EC0"/>
    <w:rsid w:val="004D65A8"/>
    <w:rsid w:val="004E33AA"/>
    <w:rsid w:val="004E7AC7"/>
    <w:rsid w:val="004F1315"/>
    <w:rsid w:val="004F19FC"/>
    <w:rsid w:val="004F2742"/>
    <w:rsid w:val="004F6422"/>
    <w:rsid w:val="004F762E"/>
    <w:rsid w:val="004F7A1D"/>
    <w:rsid w:val="005002E8"/>
    <w:rsid w:val="00503026"/>
    <w:rsid w:val="00507430"/>
    <w:rsid w:val="0051192C"/>
    <w:rsid w:val="00513C3F"/>
    <w:rsid w:val="0052150D"/>
    <w:rsid w:val="00523173"/>
    <w:rsid w:val="0052750E"/>
    <w:rsid w:val="00531DFF"/>
    <w:rsid w:val="00535098"/>
    <w:rsid w:val="00536D7D"/>
    <w:rsid w:val="00540196"/>
    <w:rsid w:val="0054331F"/>
    <w:rsid w:val="005433F5"/>
    <w:rsid w:val="005510C3"/>
    <w:rsid w:val="00551F44"/>
    <w:rsid w:val="00552D57"/>
    <w:rsid w:val="00554EB3"/>
    <w:rsid w:val="00567061"/>
    <w:rsid w:val="005674C6"/>
    <w:rsid w:val="00573328"/>
    <w:rsid w:val="00573E17"/>
    <w:rsid w:val="00577877"/>
    <w:rsid w:val="00580AD8"/>
    <w:rsid w:val="005829C0"/>
    <w:rsid w:val="00582E08"/>
    <w:rsid w:val="0058469E"/>
    <w:rsid w:val="00587FD7"/>
    <w:rsid w:val="00593952"/>
    <w:rsid w:val="00596475"/>
    <w:rsid w:val="005A60F3"/>
    <w:rsid w:val="005B036E"/>
    <w:rsid w:val="005B3EE5"/>
    <w:rsid w:val="005B452C"/>
    <w:rsid w:val="005C01B9"/>
    <w:rsid w:val="005C1FFA"/>
    <w:rsid w:val="005D5BF9"/>
    <w:rsid w:val="005D6BEF"/>
    <w:rsid w:val="005E17CD"/>
    <w:rsid w:val="005E38A1"/>
    <w:rsid w:val="005E5E42"/>
    <w:rsid w:val="005E757A"/>
    <w:rsid w:val="005F0631"/>
    <w:rsid w:val="005F35AE"/>
    <w:rsid w:val="005F3EA0"/>
    <w:rsid w:val="005F4FA4"/>
    <w:rsid w:val="005F6C86"/>
    <w:rsid w:val="006013AF"/>
    <w:rsid w:val="006019D7"/>
    <w:rsid w:val="00606B1E"/>
    <w:rsid w:val="0061186F"/>
    <w:rsid w:val="00617232"/>
    <w:rsid w:val="00620AF3"/>
    <w:rsid w:val="00621EAA"/>
    <w:rsid w:val="0062494F"/>
    <w:rsid w:val="00631E2D"/>
    <w:rsid w:val="00633883"/>
    <w:rsid w:val="00635BFB"/>
    <w:rsid w:val="00643529"/>
    <w:rsid w:val="00643C64"/>
    <w:rsid w:val="0064633A"/>
    <w:rsid w:val="00650227"/>
    <w:rsid w:val="00651525"/>
    <w:rsid w:val="00653A0F"/>
    <w:rsid w:val="00653CE0"/>
    <w:rsid w:val="00657880"/>
    <w:rsid w:val="0066002A"/>
    <w:rsid w:val="006615B9"/>
    <w:rsid w:val="006675EF"/>
    <w:rsid w:val="00675645"/>
    <w:rsid w:val="0067634F"/>
    <w:rsid w:val="00680700"/>
    <w:rsid w:val="0068115B"/>
    <w:rsid w:val="00682FF2"/>
    <w:rsid w:val="00695852"/>
    <w:rsid w:val="00697FBD"/>
    <w:rsid w:val="006A0E5E"/>
    <w:rsid w:val="006A37B4"/>
    <w:rsid w:val="006A6AFE"/>
    <w:rsid w:val="006A6C1B"/>
    <w:rsid w:val="006A6DED"/>
    <w:rsid w:val="006A7FAE"/>
    <w:rsid w:val="006B14C7"/>
    <w:rsid w:val="006B291A"/>
    <w:rsid w:val="006B487D"/>
    <w:rsid w:val="006B67FB"/>
    <w:rsid w:val="006C0D05"/>
    <w:rsid w:val="006C12D7"/>
    <w:rsid w:val="006C3AD1"/>
    <w:rsid w:val="006C5905"/>
    <w:rsid w:val="006C74E2"/>
    <w:rsid w:val="006D07FC"/>
    <w:rsid w:val="006D10F8"/>
    <w:rsid w:val="006D1B6C"/>
    <w:rsid w:val="006D1D1C"/>
    <w:rsid w:val="006D1D5E"/>
    <w:rsid w:val="006D2389"/>
    <w:rsid w:val="006D5E7E"/>
    <w:rsid w:val="006E091D"/>
    <w:rsid w:val="006E30AF"/>
    <w:rsid w:val="006E38DF"/>
    <w:rsid w:val="006E47FD"/>
    <w:rsid w:val="006E781D"/>
    <w:rsid w:val="006F2037"/>
    <w:rsid w:val="006F2690"/>
    <w:rsid w:val="006F60D2"/>
    <w:rsid w:val="00701E3F"/>
    <w:rsid w:val="007050B9"/>
    <w:rsid w:val="00713BFD"/>
    <w:rsid w:val="00713F19"/>
    <w:rsid w:val="00715113"/>
    <w:rsid w:val="00716FE0"/>
    <w:rsid w:val="0072085A"/>
    <w:rsid w:val="007273EE"/>
    <w:rsid w:val="00730141"/>
    <w:rsid w:val="007329E1"/>
    <w:rsid w:val="00740429"/>
    <w:rsid w:val="00741F42"/>
    <w:rsid w:val="0075058A"/>
    <w:rsid w:val="007512E6"/>
    <w:rsid w:val="00752783"/>
    <w:rsid w:val="00753886"/>
    <w:rsid w:val="0076160D"/>
    <w:rsid w:val="00764643"/>
    <w:rsid w:val="00770D73"/>
    <w:rsid w:val="007728FC"/>
    <w:rsid w:val="0077501F"/>
    <w:rsid w:val="00777797"/>
    <w:rsid w:val="00783D25"/>
    <w:rsid w:val="00785E72"/>
    <w:rsid w:val="00791CE3"/>
    <w:rsid w:val="007932F1"/>
    <w:rsid w:val="00794B97"/>
    <w:rsid w:val="00795153"/>
    <w:rsid w:val="007A1ECA"/>
    <w:rsid w:val="007A46FF"/>
    <w:rsid w:val="007A5A5A"/>
    <w:rsid w:val="007A5CB5"/>
    <w:rsid w:val="007B18FF"/>
    <w:rsid w:val="007B2156"/>
    <w:rsid w:val="007B3C2A"/>
    <w:rsid w:val="007B3D61"/>
    <w:rsid w:val="007C03EA"/>
    <w:rsid w:val="007C31A5"/>
    <w:rsid w:val="007C760E"/>
    <w:rsid w:val="007D4315"/>
    <w:rsid w:val="007D515C"/>
    <w:rsid w:val="007E3859"/>
    <w:rsid w:val="007E3D32"/>
    <w:rsid w:val="007E4E87"/>
    <w:rsid w:val="007F0ABD"/>
    <w:rsid w:val="007F236F"/>
    <w:rsid w:val="007F27D0"/>
    <w:rsid w:val="007F2BBC"/>
    <w:rsid w:val="00802F60"/>
    <w:rsid w:val="00803B77"/>
    <w:rsid w:val="008123DD"/>
    <w:rsid w:val="00814752"/>
    <w:rsid w:val="00815704"/>
    <w:rsid w:val="00817ADF"/>
    <w:rsid w:val="00820388"/>
    <w:rsid w:val="008211D6"/>
    <w:rsid w:val="0082740E"/>
    <w:rsid w:val="008274E1"/>
    <w:rsid w:val="008278D4"/>
    <w:rsid w:val="008330FA"/>
    <w:rsid w:val="00834257"/>
    <w:rsid w:val="00841336"/>
    <w:rsid w:val="008455D6"/>
    <w:rsid w:val="0084630E"/>
    <w:rsid w:val="008557A6"/>
    <w:rsid w:val="00855CE0"/>
    <w:rsid w:val="00857697"/>
    <w:rsid w:val="00857C33"/>
    <w:rsid w:val="00862851"/>
    <w:rsid w:val="00863135"/>
    <w:rsid w:val="008644E5"/>
    <w:rsid w:val="00866862"/>
    <w:rsid w:val="00872F4F"/>
    <w:rsid w:val="00875DA3"/>
    <w:rsid w:val="00876548"/>
    <w:rsid w:val="00881129"/>
    <w:rsid w:val="00882F6F"/>
    <w:rsid w:val="008842F7"/>
    <w:rsid w:val="00887359"/>
    <w:rsid w:val="00892994"/>
    <w:rsid w:val="008938DF"/>
    <w:rsid w:val="00893E1B"/>
    <w:rsid w:val="00897E4F"/>
    <w:rsid w:val="008A3398"/>
    <w:rsid w:val="008A47D1"/>
    <w:rsid w:val="008A4BBE"/>
    <w:rsid w:val="008A6B67"/>
    <w:rsid w:val="008A7D3C"/>
    <w:rsid w:val="008A7FAA"/>
    <w:rsid w:val="008B2932"/>
    <w:rsid w:val="008B41E4"/>
    <w:rsid w:val="008C48B0"/>
    <w:rsid w:val="008C5883"/>
    <w:rsid w:val="008C5DEB"/>
    <w:rsid w:val="008D0BD3"/>
    <w:rsid w:val="008D23F6"/>
    <w:rsid w:val="008D36AA"/>
    <w:rsid w:val="008D7A84"/>
    <w:rsid w:val="008E16D4"/>
    <w:rsid w:val="008E4645"/>
    <w:rsid w:val="008E577F"/>
    <w:rsid w:val="008F157B"/>
    <w:rsid w:val="008F253A"/>
    <w:rsid w:val="008F40E3"/>
    <w:rsid w:val="008F437F"/>
    <w:rsid w:val="008F6D90"/>
    <w:rsid w:val="00903562"/>
    <w:rsid w:val="009038E3"/>
    <w:rsid w:val="00905B6D"/>
    <w:rsid w:val="00910E8E"/>
    <w:rsid w:val="00912644"/>
    <w:rsid w:val="00916B83"/>
    <w:rsid w:val="0092245E"/>
    <w:rsid w:val="00930016"/>
    <w:rsid w:val="009308A8"/>
    <w:rsid w:val="0093223C"/>
    <w:rsid w:val="009336A9"/>
    <w:rsid w:val="00935077"/>
    <w:rsid w:val="00936BEE"/>
    <w:rsid w:val="009452C3"/>
    <w:rsid w:val="00945F87"/>
    <w:rsid w:val="00957796"/>
    <w:rsid w:val="00964478"/>
    <w:rsid w:val="00966FDE"/>
    <w:rsid w:val="009701B5"/>
    <w:rsid w:val="00971ED4"/>
    <w:rsid w:val="00975847"/>
    <w:rsid w:val="0097727E"/>
    <w:rsid w:val="0097778E"/>
    <w:rsid w:val="0098189F"/>
    <w:rsid w:val="00981AA2"/>
    <w:rsid w:val="0098384A"/>
    <w:rsid w:val="00984391"/>
    <w:rsid w:val="00984518"/>
    <w:rsid w:val="009862B6"/>
    <w:rsid w:val="00986396"/>
    <w:rsid w:val="0098742F"/>
    <w:rsid w:val="00990455"/>
    <w:rsid w:val="009911E3"/>
    <w:rsid w:val="0099529B"/>
    <w:rsid w:val="00995A8B"/>
    <w:rsid w:val="009A7844"/>
    <w:rsid w:val="009A7B22"/>
    <w:rsid w:val="009B3876"/>
    <w:rsid w:val="009B4109"/>
    <w:rsid w:val="009B7235"/>
    <w:rsid w:val="009C18A8"/>
    <w:rsid w:val="009C2632"/>
    <w:rsid w:val="009C3707"/>
    <w:rsid w:val="009C44F0"/>
    <w:rsid w:val="009D0506"/>
    <w:rsid w:val="009D1FC6"/>
    <w:rsid w:val="009D3259"/>
    <w:rsid w:val="009D43CD"/>
    <w:rsid w:val="009D4E61"/>
    <w:rsid w:val="009D55B1"/>
    <w:rsid w:val="009D705F"/>
    <w:rsid w:val="009D78EB"/>
    <w:rsid w:val="009E0768"/>
    <w:rsid w:val="009E3D53"/>
    <w:rsid w:val="009E5557"/>
    <w:rsid w:val="009F1554"/>
    <w:rsid w:val="009F3235"/>
    <w:rsid w:val="009F45BC"/>
    <w:rsid w:val="009F6718"/>
    <w:rsid w:val="00A00607"/>
    <w:rsid w:val="00A02C13"/>
    <w:rsid w:val="00A031BB"/>
    <w:rsid w:val="00A126B4"/>
    <w:rsid w:val="00A139B3"/>
    <w:rsid w:val="00A15F31"/>
    <w:rsid w:val="00A178D8"/>
    <w:rsid w:val="00A4629F"/>
    <w:rsid w:val="00A51EF6"/>
    <w:rsid w:val="00A61D05"/>
    <w:rsid w:val="00A62062"/>
    <w:rsid w:val="00A625C9"/>
    <w:rsid w:val="00A67E9D"/>
    <w:rsid w:val="00A7311C"/>
    <w:rsid w:val="00A77B4D"/>
    <w:rsid w:val="00A77D3E"/>
    <w:rsid w:val="00A84C00"/>
    <w:rsid w:val="00A863A3"/>
    <w:rsid w:val="00A92CEC"/>
    <w:rsid w:val="00A9332E"/>
    <w:rsid w:val="00A96FE8"/>
    <w:rsid w:val="00A97971"/>
    <w:rsid w:val="00A97E1A"/>
    <w:rsid w:val="00AA246F"/>
    <w:rsid w:val="00AB0198"/>
    <w:rsid w:val="00AB05A0"/>
    <w:rsid w:val="00AB247E"/>
    <w:rsid w:val="00AB4356"/>
    <w:rsid w:val="00AB7C4F"/>
    <w:rsid w:val="00AC1A00"/>
    <w:rsid w:val="00AC261B"/>
    <w:rsid w:val="00AC28AF"/>
    <w:rsid w:val="00AC4E5B"/>
    <w:rsid w:val="00AC55FD"/>
    <w:rsid w:val="00AC5623"/>
    <w:rsid w:val="00AC6E7C"/>
    <w:rsid w:val="00AC74AD"/>
    <w:rsid w:val="00AD01FE"/>
    <w:rsid w:val="00AD045B"/>
    <w:rsid w:val="00AD22A4"/>
    <w:rsid w:val="00AD7D9A"/>
    <w:rsid w:val="00AE48C9"/>
    <w:rsid w:val="00AE6D27"/>
    <w:rsid w:val="00AE71F5"/>
    <w:rsid w:val="00AF0CDD"/>
    <w:rsid w:val="00AF21ED"/>
    <w:rsid w:val="00AF6036"/>
    <w:rsid w:val="00B054BD"/>
    <w:rsid w:val="00B120CB"/>
    <w:rsid w:val="00B14938"/>
    <w:rsid w:val="00B16931"/>
    <w:rsid w:val="00B21E8C"/>
    <w:rsid w:val="00B33AEF"/>
    <w:rsid w:val="00B344AA"/>
    <w:rsid w:val="00B4040C"/>
    <w:rsid w:val="00B41B61"/>
    <w:rsid w:val="00B43301"/>
    <w:rsid w:val="00B44592"/>
    <w:rsid w:val="00B46F81"/>
    <w:rsid w:val="00B47BE7"/>
    <w:rsid w:val="00B50FCA"/>
    <w:rsid w:val="00B51C83"/>
    <w:rsid w:val="00B52E25"/>
    <w:rsid w:val="00B53CF7"/>
    <w:rsid w:val="00B54587"/>
    <w:rsid w:val="00B5567C"/>
    <w:rsid w:val="00B558D9"/>
    <w:rsid w:val="00B562D7"/>
    <w:rsid w:val="00B56A71"/>
    <w:rsid w:val="00B56F5B"/>
    <w:rsid w:val="00B7122F"/>
    <w:rsid w:val="00B73D57"/>
    <w:rsid w:val="00B814A5"/>
    <w:rsid w:val="00B827BE"/>
    <w:rsid w:val="00B827FD"/>
    <w:rsid w:val="00B84A53"/>
    <w:rsid w:val="00B87D60"/>
    <w:rsid w:val="00B96214"/>
    <w:rsid w:val="00BA0741"/>
    <w:rsid w:val="00BA282C"/>
    <w:rsid w:val="00BA5377"/>
    <w:rsid w:val="00BA6BF0"/>
    <w:rsid w:val="00BA7775"/>
    <w:rsid w:val="00BB134D"/>
    <w:rsid w:val="00BB487F"/>
    <w:rsid w:val="00BB4B03"/>
    <w:rsid w:val="00BB52B8"/>
    <w:rsid w:val="00BB582C"/>
    <w:rsid w:val="00BC1443"/>
    <w:rsid w:val="00BC4870"/>
    <w:rsid w:val="00BC5E15"/>
    <w:rsid w:val="00BC74FB"/>
    <w:rsid w:val="00BD20A5"/>
    <w:rsid w:val="00BD3D23"/>
    <w:rsid w:val="00BD6648"/>
    <w:rsid w:val="00BE2AFD"/>
    <w:rsid w:val="00BE6EB2"/>
    <w:rsid w:val="00BF442C"/>
    <w:rsid w:val="00BF5FA4"/>
    <w:rsid w:val="00C01611"/>
    <w:rsid w:val="00C0315F"/>
    <w:rsid w:val="00C03601"/>
    <w:rsid w:val="00C058DD"/>
    <w:rsid w:val="00C15ACD"/>
    <w:rsid w:val="00C17392"/>
    <w:rsid w:val="00C17F49"/>
    <w:rsid w:val="00C2100B"/>
    <w:rsid w:val="00C22E52"/>
    <w:rsid w:val="00C23B13"/>
    <w:rsid w:val="00C26D6D"/>
    <w:rsid w:val="00C31236"/>
    <w:rsid w:val="00C317D1"/>
    <w:rsid w:val="00C326B4"/>
    <w:rsid w:val="00C42D59"/>
    <w:rsid w:val="00C44ECB"/>
    <w:rsid w:val="00C47990"/>
    <w:rsid w:val="00C533E2"/>
    <w:rsid w:val="00C55058"/>
    <w:rsid w:val="00C5613F"/>
    <w:rsid w:val="00C565C0"/>
    <w:rsid w:val="00C60760"/>
    <w:rsid w:val="00C626BC"/>
    <w:rsid w:val="00C63418"/>
    <w:rsid w:val="00C63C52"/>
    <w:rsid w:val="00C67D21"/>
    <w:rsid w:val="00C70ADD"/>
    <w:rsid w:val="00C727A7"/>
    <w:rsid w:val="00C72B8B"/>
    <w:rsid w:val="00C7559A"/>
    <w:rsid w:val="00C76B78"/>
    <w:rsid w:val="00C81F35"/>
    <w:rsid w:val="00C8662E"/>
    <w:rsid w:val="00C95A45"/>
    <w:rsid w:val="00CA01A4"/>
    <w:rsid w:val="00CA0FAA"/>
    <w:rsid w:val="00CA37AA"/>
    <w:rsid w:val="00CA511E"/>
    <w:rsid w:val="00CA7192"/>
    <w:rsid w:val="00CA75AD"/>
    <w:rsid w:val="00CB1392"/>
    <w:rsid w:val="00CB2A16"/>
    <w:rsid w:val="00CB306E"/>
    <w:rsid w:val="00CB5789"/>
    <w:rsid w:val="00CC3D34"/>
    <w:rsid w:val="00CC5B31"/>
    <w:rsid w:val="00CC6DDB"/>
    <w:rsid w:val="00CD144A"/>
    <w:rsid w:val="00CD56AC"/>
    <w:rsid w:val="00CD671B"/>
    <w:rsid w:val="00CE067D"/>
    <w:rsid w:val="00CE0695"/>
    <w:rsid w:val="00CE11B9"/>
    <w:rsid w:val="00CE419F"/>
    <w:rsid w:val="00CF1698"/>
    <w:rsid w:val="00CF1A37"/>
    <w:rsid w:val="00CF5035"/>
    <w:rsid w:val="00D01D6F"/>
    <w:rsid w:val="00D021E3"/>
    <w:rsid w:val="00D04B46"/>
    <w:rsid w:val="00D11AA4"/>
    <w:rsid w:val="00D11EAB"/>
    <w:rsid w:val="00D12CD5"/>
    <w:rsid w:val="00D12F99"/>
    <w:rsid w:val="00D150F0"/>
    <w:rsid w:val="00D170FA"/>
    <w:rsid w:val="00D1748A"/>
    <w:rsid w:val="00D210D8"/>
    <w:rsid w:val="00D2474C"/>
    <w:rsid w:val="00D254C6"/>
    <w:rsid w:val="00D37BC5"/>
    <w:rsid w:val="00D37FE6"/>
    <w:rsid w:val="00D41CC6"/>
    <w:rsid w:val="00D44B02"/>
    <w:rsid w:val="00D46D81"/>
    <w:rsid w:val="00D47243"/>
    <w:rsid w:val="00D4765D"/>
    <w:rsid w:val="00D51DED"/>
    <w:rsid w:val="00D524BB"/>
    <w:rsid w:val="00D525AE"/>
    <w:rsid w:val="00D60955"/>
    <w:rsid w:val="00D6258D"/>
    <w:rsid w:val="00D640FE"/>
    <w:rsid w:val="00D66EEB"/>
    <w:rsid w:val="00D707FF"/>
    <w:rsid w:val="00D739B5"/>
    <w:rsid w:val="00D747B4"/>
    <w:rsid w:val="00D74A96"/>
    <w:rsid w:val="00D80DF5"/>
    <w:rsid w:val="00D87622"/>
    <w:rsid w:val="00D90137"/>
    <w:rsid w:val="00D9149E"/>
    <w:rsid w:val="00D9306D"/>
    <w:rsid w:val="00DA056F"/>
    <w:rsid w:val="00DA1728"/>
    <w:rsid w:val="00DA4743"/>
    <w:rsid w:val="00DA6CE5"/>
    <w:rsid w:val="00DA7E7D"/>
    <w:rsid w:val="00DB0483"/>
    <w:rsid w:val="00DB333F"/>
    <w:rsid w:val="00DB55B1"/>
    <w:rsid w:val="00DB56C6"/>
    <w:rsid w:val="00DB6F9A"/>
    <w:rsid w:val="00DC10F0"/>
    <w:rsid w:val="00DC15BA"/>
    <w:rsid w:val="00DC3DF6"/>
    <w:rsid w:val="00DC5891"/>
    <w:rsid w:val="00DD2255"/>
    <w:rsid w:val="00DE623B"/>
    <w:rsid w:val="00DE6880"/>
    <w:rsid w:val="00DF03AA"/>
    <w:rsid w:val="00DF1738"/>
    <w:rsid w:val="00DF545F"/>
    <w:rsid w:val="00E027A2"/>
    <w:rsid w:val="00E0290F"/>
    <w:rsid w:val="00E053AA"/>
    <w:rsid w:val="00E06BA5"/>
    <w:rsid w:val="00E06D4B"/>
    <w:rsid w:val="00E078F7"/>
    <w:rsid w:val="00E10486"/>
    <w:rsid w:val="00E10651"/>
    <w:rsid w:val="00E10F47"/>
    <w:rsid w:val="00E13765"/>
    <w:rsid w:val="00E13AA1"/>
    <w:rsid w:val="00E15EC9"/>
    <w:rsid w:val="00E1690E"/>
    <w:rsid w:val="00E2201F"/>
    <w:rsid w:val="00E24BFB"/>
    <w:rsid w:val="00E25D01"/>
    <w:rsid w:val="00E276C8"/>
    <w:rsid w:val="00E419E8"/>
    <w:rsid w:val="00E53694"/>
    <w:rsid w:val="00E60E61"/>
    <w:rsid w:val="00E6485F"/>
    <w:rsid w:val="00E65DD7"/>
    <w:rsid w:val="00E71663"/>
    <w:rsid w:val="00E738F5"/>
    <w:rsid w:val="00E773E1"/>
    <w:rsid w:val="00E9059C"/>
    <w:rsid w:val="00E948CD"/>
    <w:rsid w:val="00E9525C"/>
    <w:rsid w:val="00EA0B1E"/>
    <w:rsid w:val="00EA10FC"/>
    <w:rsid w:val="00EB5A34"/>
    <w:rsid w:val="00EB7EF6"/>
    <w:rsid w:val="00EC4511"/>
    <w:rsid w:val="00EC490D"/>
    <w:rsid w:val="00EC7FD6"/>
    <w:rsid w:val="00ED0BE9"/>
    <w:rsid w:val="00ED16A7"/>
    <w:rsid w:val="00EF0E91"/>
    <w:rsid w:val="00EF3F81"/>
    <w:rsid w:val="00EF6322"/>
    <w:rsid w:val="00EF6550"/>
    <w:rsid w:val="00F01979"/>
    <w:rsid w:val="00F01A08"/>
    <w:rsid w:val="00F11E6F"/>
    <w:rsid w:val="00F232FF"/>
    <w:rsid w:val="00F25F04"/>
    <w:rsid w:val="00F27007"/>
    <w:rsid w:val="00F304DA"/>
    <w:rsid w:val="00F30CFF"/>
    <w:rsid w:val="00F31610"/>
    <w:rsid w:val="00F31F09"/>
    <w:rsid w:val="00F32A70"/>
    <w:rsid w:val="00F3401F"/>
    <w:rsid w:val="00F405FE"/>
    <w:rsid w:val="00F434EB"/>
    <w:rsid w:val="00F43C24"/>
    <w:rsid w:val="00F47FA3"/>
    <w:rsid w:val="00F47FB6"/>
    <w:rsid w:val="00F51825"/>
    <w:rsid w:val="00F52BD9"/>
    <w:rsid w:val="00F53932"/>
    <w:rsid w:val="00F56696"/>
    <w:rsid w:val="00F56DC3"/>
    <w:rsid w:val="00F62BE0"/>
    <w:rsid w:val="00F66952"/>
    <w:rsid w:val="00F67926"/>
    <w:rsid w:val="00F71775"/>
    <w:rsid w:val="00F71AF1"/>
    <w:rsid w:val="00F722DF"/>
    <w:rsid w:val="00F7450A"/>
    <w:rsid w:val="00F74760"/>
    <w:rsid w:val="00F7736E"/>
    <w:rsid w:val="00F846D7"/>
    <w:rsid w:val="00FA0706"/>
    <w:rsid w:val="00FA1D63"/>
    <w:rsid w:val="00FA233C"/>
    <w:rsid w:val="00FA4DDA"/>
    <w:rsid w:val="00FA6E9F"/>
    <w:rsid w:val="00FB0147"/>
    <w:rsid w:val="00FB387E"/>
    <w:rsid w:val="00FB6E7A"/>
    <w:rsid w:val="00FC1100"/>
    <w:rsid w:val="00FC3855"/>
    <w:rsid w:val="00FD0250"/>
    <w:rsid w:val="00FD2610"/>
    <w:rsid w:val="00FD304F"/>
    <w:rsid w:val="00FD3078"/>
    <w:rsid w:val="00FD6568"/>
    <w:rsid w:val="00FD7B37"/>
    <w:rsid w:val="00FD7BAD"/>
    <w:rsid w:val="00FE0753"/>
    <w:rsid w:val="00FE140A"/>
    <w:rsid w:val="00FE255F"/>
    <w:rsid w:val="00FF52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843F37B"/>
  <w15:docId w15:val="{746693A3-08E9-4107-889D-BBD2B1C85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B3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E24F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24FBB"/>
    <w:rPr>
      <w:color w:val="0000FF"/>
      <w:u w:val="single"/>
    </w:rPr>
  </w:style>
  <w:style w:type="character" w:styleId="LineNumber">
    <w:name w:val="line number"/>
    <w:basedOn w:val="DefaultParagraphFont"/>
    <w:uiPriority w:val="99"/>
    <w:semiHidden/>
    <w:unhideWhenUsed/>
    <w:rsid w:val="00E24FBB"/>
  </w:style>
  <w:style w:type="paragraph" w:styleId="ListParagraph">
    <w:name w:val="List Paragraph"/>
    <w:basedOn w:val="Normal"/>
    <w:uiPriority w:val="34"/>
    <w:qFormat/>
    <w:rsid w:val="00C11623"/>
    <w:pPr>
      <w:ind w:left="720"/>
      <w:contextualSpacing/>
    </w:pPr>
  </w:style>
  <w:style w:type="character" w:customStyle="1" w:styleId="UnresolvedMention1">
    <w:name w:val="Unresolved Mention1"/>
    <w:basedOn w:val="DefaultParagraphFont"/>
    <w:uiPriority w:val="99"/>
    <w:semiHidden/>
    <w:unhideWhenUsed/>
    <w:rsid w:val="00C11623"/>
    <w:rPr>
      <w:color w:val="605E5C"/>
      <w:shd w:val="clear" w:color="auto" w:fill="E1DFDD"/>
    </w:rPr>
  </w:style>
  <w:style w:type="paragraph" w:styleId="HTMLPreformatted">
    <w:name w:val="HTML Preformatted"/>
    <w:basedOn w:val="Normal"/>
    <w:link w:val="HTMLPreformattedChar"/>
    <w:uiPriority w:val="99"/>
    <w:semiHidden/>
    <w:unhideWhenUsed/>
    <w:rsid w:val="00C11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1623"/>
    <w:rPr>
      <w:rFonts w:ascii="Courier New" w:eastAsia="Times New Roman" w:hAnsi="Courier New" w:cs="Courier New"/>
      <w:sz w:val="20"/>
      <w:szCs w:val="20"/>
    </w:rPr>
  </w:style>
  <w:style w:type="character" w:customStyle="1" w:styleId="gd15mcfceub">
    <w:name w:val="gd15mcfceub"/>
    <w:basedOn w:val="DefaultParagraphFont"/>
    <w:rsid w:val="00C11623"/>
  </w:style>
  <w:style w:type="character" w:styleId="CommentReference">
    <w:name w:val="annotation reference"/>
    <w:basedOn w:val="DefaultParagraphFont"/>
    <w:uiPriority w:val="99"/>
    <w:semiHidden/>
    <w:unhideWhenUsed/>
    <w:rsid w:val="006657F8"/>
    <w:rPr>
      <w:sz w:val="16"/>
      <w:szCs w:val="16"/>
    </w:rPr>
  </w:style>
  <w:style w:type="paragraph" w:styleId="CommentText">
    <w:name w:val="annotation text"/>
    <w:basedOn w:val="Normal"/>
    <w:link w:val="CommentTextChar"/>
    <w:uiPriority w:val="99"/>
    <w:unhideWhenUsed/>
    <w:rsid w:val="006657F8"/>
    <w:pPr>
      <w:spacing w:line="240" w:lineRule="auto"/>
    </w:pPr>
    <w:rPr>
      <w:sz w:val="20"/>
      <w:szCs w:val="20"/>
    </w:rPr>
  </w:style>
  <w:style w:type="character" w:customStyle="1" w:styleId="CommentTextChar">
    <w:name w:val="Comment Text Char"/>
    <w:basedOn w:val="DefaultParagraphFont"/>
    <w:link w:val="CommentText"/>
    <w:uiPriority w:val="99"/>
    <w:rsid w:val="006657F8"/>
    <w:rPr>
      <w:sz w:val="20"/>
      <w:szCs w:val="20"/>
    </w:rPr>
  </w:style>
  <w:style w:type="paragraph" w:styleId="CommentSubject">
    <w:name w:val="annotation subject"/>
    <w:basedOn w:val="CommentText"/>
    <w:next w:val="CommentText"/>
    <w:link w:val="CommentSubjectChar"/>
    <w:uiPriority w:val="99"/>
    <w:semiHidden/>
    <w:unhideWhenUsed/>
    <w:rsid w:val="006657F8"/>
    <w:rPr>
      <w:b/>
      <w:bCs/>
    </w:rPr>
  </w:style>
  <w:style w:type="character" w:customStyle="1" w:styleId="CommentSubjectChar">
    <w:name w:val="Comment Subject Char"/>
    <w:basedOn w:val="CommentTextChar"/>
    <w:link w:val="CommentSubject"/>
    <w:uiPriority w:val="99"/>
    <w:semiHidden/>
    <w:rsid w:val="006657F8"/>
    <w:rPr>
      <w:b/>
      <w:bCs/>
      <w:sz w:val="20"/>
      <w:szCs w:val="20"/>
    </w:rPr>
  </w:style>
  <w:style w:type="character" w:customStyle="1" w:styleId="fontstyle01">
    <w:name w:val="fontstyle01"/>
    <w:basedOn w:val="DefaultParagraphFont"/>
    <w:rsid w:val="00A00C74"/>
    <w:rPr>
      <w:rFonts w:ascii="Times-Roman" w:hAnsi="Times-Roman" w:hint="default"/>
      <w:b w:val="0"/>
      <w:bCs w:val="0"/>
      <w:i w:val="0"/>
      <w:iCs w:val="0"/>
      <w:color w:val="000000"/>
      <w:sz w:val="18"/>
      <w:szCs w:val="18"/>
    </w:rPr>
  </w:style>
  <w:style w:type="paragraph" w:customStyle="1" w:styleId="volume-issue">
    <w:name w:val="volume-issue"/>
    <w:basedOn w:val="Normal"/>
    <w:rsid w:val="00A00C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al">
    <w:name w:val="val"/>
    <w:basedOn w:val="DefaultParagraphFont"/>
    <w:rsid w:val="00A00C74"/>
  </w:style>
  <w:style w:type="paragraph" w:customStyle="1" w:styleId="page-range">
    <w:name w:val="page-range"/>
    <w:basedOn w:val="Normal"/>
    <w:rsid w:val="00A00C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21">
    <w:name w:val="fontstyle21"/>
    <w:basedOn w:val="DefaultParagraphFont"/>
    <w:rsid w:val="00E82DA1"/>
    <w:rPr>
      <w:rFonts w:ascii="Lato-Italic" w:hAnsi="Lato-Italic" w:hint="default"/>
      <w:b w:val="0"/>
      <w:bCs w:val="0"/>
      <w:i/>
      <w:iCs/>
      <w:color w:val="242021"/>
      <w:sz w:val="16"/>
      <w:szCs w:val="16"/>
    </w:rPr>
  </w:style>
  <w:style w:type="paragraph" w:styleId="BalloonText">
    <w:name w:val="Balloon Text"/>
    <w:basedOn w:val="Normal"/>
    <w:link w:val="BalloonTextChar"/>
    <w:uiPriority w:val="99"/>
    <w:semiHidden/>
    <w:unhideWhenUsed/>
    <w:rsid w:val="00E5780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780C"/>
    <w:rPr>
      <w:rFonts w:ascii="Lucida Grande" w:hAnsi="Lucida Grande" w:cs="Lucida Grande"/>
      <w:sz w:val="18"/>
      <w:szCs w:val="18"/>
    </w:rPr>
  </w:style>
  <w:style w:type="character" w:customStyle="1" w:styleId="product-details--productnumber">
    <w:name w:val="product-details--productnumber"/>
    <w:basedOn w:val="DefaultParagraphFont"/>
    <w:rsid w:val="003468F5"/>
  </w:style>
  <w:style w:type="paragraph" w:styleId="Revision">
    <w:name w:val="Revision"/>
    <w:hidden/>
    <w:uiPriority w:val="99"/>
    <w:semiHidden/>
    <w:rsid w:val="004E06EF"/>
    <w:pPr>
      <w:spacing w:after="0" w:line="240" w:lineRule="auto"/>
    </w:pPr>
  </w:style>
  <w:style w:type="table" w:styleId="TableGrid">
    <w:name w:val="Table Grid"/>
    <w:basedOn w:val="TableNormal"/>
    <w:uiPriority w:val="39"/>
    <w:rsid w:val="00025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99"/>
    <w:rsid w:val="000254F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7Colorful1">
    <w:name w:val="Grid Table 7 Colorful1"/>
    <w:basedOn w:val="TableNormal"/>
    <w:uiPriority w:val="52"/>
    <w:rsid w:val="000254F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21">
    <w:name w:val="Grid Table 21"/>
    <w:basedOn w:val="TableNormal"/>
    <w:uiPriority w:val="99"/>
    <w:rsid w:val="000254F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1">
    <w:name w:val="Grid Table 1 Light1"/>
    <w:basedOn w:val="TableNormal"/>
    <w:uiPriority w:val="99"/>
    <w:rsid w:val="000254F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51">
    <w:name w:val="Plain Table 51"/>
    <w:basedOn w:val="TableNormal"/>
    <w:uiPriority w:val="99"/>
    <w:rsid w:val="00F9087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Emphasis">
    <w:name w:val="Emphasis"/>
    <w:basedOn w:val="DefaultParagraphFont"/>
    <w:uiPriority w:val="20"/>
    <w:qFormat/>
    <w:rsid w:val="00E477F6"/>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left w:w="0" w:type="dxa"/>
        <w:right w:w="0" w:type="dxa"/>
      </w:tblCellMar>
    </w:tblPr>
  </w:style>
  <w:style w:type="table" w:customStyle="1" w:styleId="3">
    <w:name w:val="3"/>
    <w:basedOn w:val="TableNormal"/>
    <w:pPr>
      <w:spacing w:after="0" w:line="240" w:lineRule="auto"/>
    </w:pPr>
    <w:rPr>
      <w:color w:val="000000"/>
    </w:rPr>
    <w:tblPr>
      <w:tblStyleRowBandSize w:val="1"/>
      <w:tblStyleColBandSize w:val="1"/>
      <w:tblCellMar>
        <w:left w:w="0" w:type="dxa"/>
        <w:right w:w="0" w:type="dxa"/>
      </w:tblCellMar>
    </w:tblPr>
  </w:style>
  <w:style w:type="table" w:customStyle="1" w:styleId="2">
    <w:name w:val="2"/>
    <w:basedOn w:val="TableNormal"/>
    <w:pPr>
      <w:spacing w:after="0" w:line="240" w:lineRule="auto"/>
    </w:pPr>
    <w:rPr>
      <w:color w:val="000000"/>
    </w:rPr>
    <w:tblPr>
      <w:tblStyleRowBandSize w:val="1"/>
      <w:tblStyleColBandSize w:val="1"/>
      <w:tblCellMar>
        <w:left w:w="0" w:type="dxa"/>
        <w:right w:w="0" w:type="dxa"/>
      </w:tblCellMar>
    </w:tblPr>
  </w:style>
  <w:style w:type="table" w:customStyle="1" w:styleId="1">
    <w:name w:val="1"/>
    <w:basedOn w:val="TableNormal"/>
    <w:pPr>
      <w:spacing w:after="0" w:line="240" w:lineRule="auto"/>
    </w:pPr>
    <w:rPr>
      <w:color w:val="000000"/>
    </w:rPr>
    <w:tblPr>
      <w:tblStyleRowBandSize w:val="1"/>
      <w:tblStyleColBandSize w:val="1"/>
      <w:tblCellMar>
        <w:left w:w="0" w:type="dxa"/>
        <w:right w:w="0" w:type="dxa"/>
      </w:tblCellMar>
    </w:tblPr>
  </w:style>
  <w:style w:type="paragraph" w:styleId="Bibliography">
    <w:name w:val="Bibliography"/>
    <w:basedOn w:val="Normal"/>
    <w:next w:val="Normal"/>
    <w:uiPriority w:val="37"/>
    <w:unhideWhenUsed/>
    <w:rsid w:val="008A3398"/>
    <w:pPr>
      <w:spacing w:after="0" w:line="240" w:lineRule="auto"/>
      <w:ind w:left="720" w:hanging="720"/>
    </w:pPr>
  </w:style>
  <w:style w:type="paragraph" w:styleId="Header">
    <w:name w:val="header"/>
    <w:basedOn w:val="Normal"/>
    <w:link w:val="HeaderChar"/>
    <w:uiPriority w:val="99"/>
    <w:unhideWhenUsed/>
    <w:rsid w:val="00231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546"/>
  </w:style>
  <w:style w:type="paragraph" w:styleId="Footer">
    <w:name w:val="footer"/>
    <w:basedOn w:val="Normal"/>
    <w:link w:val="FooterChar"/>
    <w:uiPriority w:val="99"/>
    <w:unhideWhenUsed/>
    <w:rsid w:val="00231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546"/>
  </w:style>
  <w:style w:type="character" w:styleId="FollowedHyperlink">
    <w:name w:val="FollowedHyperlink"/>
    <w:basedOn w:val="DefaultParagraphFont"/>
    <w:uiPriority w:val="99"/>
    <w:semiHidden/>
    <w:unhideWhenUsed/>
    <w:rsid w:val="00FA1D63"/>
    <w:rPr>
      <w:color w:val="954F72" w:themeColor="followedHyperlink"/>
      <w:u w:val="single"/>
    </w:rPr>
  </w:style>
  <w:style w:type="character" w:customStyle="1" w:styleId="UnresolvedMention2">
    <w:name w:val="Unresolved Mention2"/>
    <w:basedOn w:val="DefaultParagraphFont"/>
    <w:uiPriority w:val="99"/>
    <w:semiHidden/>
    <w:unhideWhenUsed/>
    <w:rsid w:val="00795153"/>
    <w:rPr>
      <w:color w:val="605E5C"/>
      <w:shd w:val="clear" w:color="auto" w:fill="E1DFDD"/>
    </w:rPr>
  </w:style>
  <w:style w:type="character" w:customStyle="1" w:styleId="UnresolvedMention3">
    <w:name w:val="Unresolved Mention3"/>
    <w:basedOn w:val="DefaultParagraphFont"/>
    <w:uiPriority w:val="99"/>
    <w:semiHidden/>
    <w:unhideWhenUsed/>
    <w:rsid w:val="00B827BE"/>
    <w:rPr>
      <w:color w:val="605E5C"/>
      <w:shd w:val="clear" w:color="auto" w:fill="E1DFDD"/>
    </w:rPr>
  </w:style>
  <w:style w:type="character" w:customStyle="1" w:styleId="cf01">
    <w:name w:val="cf01"/>
    <w:basedOn w:val="DefaultParagraphFont"/>
    <w:rsid w:val="00984518"/>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946528">
      <w:bodyDiv w:val="1"/>
      <w:marLeft w:val="0"/>
      <w:marRight w:val="0"/>
      <w:marTop w:val="0"/>
      <w:marBottom w:val="0"/>
      <w:divBdr>
        <w:top w:val="none" w:sz="0" w:space="0" w:color="auto"/>
        <w:left w:val="none" w:sz="0" w:space="0" w:color="auto"/>
        <w:bottom w:val="none" w:sz="0" w:space="0" w:color="auto"/>
        <w:right w:val="none" w:sz="0" w:space="0" w:color="auto"/>
      </w:divBdr>
    </w:div>
    <w:div w:id="1515723867">
      <w:bodyDiv w:val="1"/>
      <w:marLeft w:val="0"/>
      <w:marRight w:val="0"/>
      <w:marTop w:val="0"/>
      <w:marBottom w:val="0"/>
      <w:divBdr>
        <w:top w:val="none" w:sz="0" w:space="0" w:color="auto"/>
        <w:left w:val="none" w:sz="0" w:space="0" w:color="auto"/>
        <w:bottom w:val="none" w:sz="0" w:space="0" w:color="auto"/>
        <w:right w:val="none" w:sz="0" w:space="0" w:color="auto"/>
      </w:divBdr>
    </w:div>
    <w:div w:id="1584947203">
      <w:bodyDiv w:val="1"/>
      <w:marLeft w:val="0"/>
      <w:marRight w:val="0"/>
      <w:marTop w:val="0"/>
      <w:marBottom w:val="0"/>
      <w:divBdr>
        <w:top w:val="none" w:sz="0" w:space="0" w:color="auto"/>
        <w:left w:val="none" w:sz="0" w:space="0" w:color="auto"/>
        <w:bottom w:val="none" w:sz="0" w:space="0" w:color="auto"/>
        <w:right w:val="none" w:sz="0" w:space="0" w:color="auto"/>
      </w:divBdr>
    </w:div>
    <w:div w:id="20740414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tobiasgmueller/nectar_growth_assay"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u31PAydE2J6DyfOoQA5BKBygMA==">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5719554-3E8E-7D42-A63A-77F9CA12E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6855</TotalTime>
  <Pages>1</Pages>
  <Words>36931</Words>
  <Characters>210511</Characters>
  <Application>Microsoft Office Word</Application>
  <DocSecurity>0</DocSecurity>
  <Lines>1754</Lines>
  <Paragraphs>493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G Mueller</dc:creator>
  <cp:keywords/>
  <dc:description/>
  <cp:lastModifiedBy>Tobias Mueller</cp:lastModifiedBy>
  <cp:revision>6</cp:revision>
  <cp:lastPrinted>2022-03-17T20:47:00Z</cp:lastPrinted>
  <dcterms:created xsi:type="dcterms:W3CDTF">2022-09-07T16:44:00Z</dcterms:created>
  <dcterms:modified xsi:type="dcterms:W3CDTF">2022-09-29T15:34:00Z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id="iP0NGaJK"/&gt;&lt;style id="http://www.zotero.org/styles/environmental-microbiology" hasBibliography="1" bibliographyStyleHasBeenSet="1"/&gt;&lt;prefs&gt;&lt;pref name="fieldType" value="Field"/&gt;&lt;/prefs&gt;&lt;/data&gt;</vt:lpwstr>
  </property>
</Properties>
</file>