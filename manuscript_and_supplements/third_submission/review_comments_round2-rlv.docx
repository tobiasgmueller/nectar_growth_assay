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736CD" w14:textId="77777777" w:rsidR="00EB5B75" w:rsidRPr="00550A2C" w:rsidRDefault="00295204">
      <w:pPr>
        <w:rPr>
          <w:rFonts w:cstheme="minorHAnsi"/>
        </w:rPr>
      </w:pPr>
      <w:r w:rsidRPr="00550A2C">
        <w:rPr>
          <w:rFonts w:cstheme="minorHAnsi"/>
        </w:rPr>
        <w:t>Comments to the Author</w:t>
      </w:r>
      <w:r w:rsidRPr="00550A2C">
        <w:rPr>
          <w:rFonts w:cstheme="minorHAnsi"/>
        </w:rPr>
        <w:br/>
        <w:t>The manuscript of Mueller et al. describes an in vitro study of the effect of different nectar compounds on diverse microbial species. Moreover, the authors test the effect of a selection of such compounds on yeast-yeast and yeast-bacterium competition, which has a clear interest in the field of nectar microbiology.</w:t>
      </w:r>
      <w:r w:rsidRPr="00550A2C">
        <w:rPr>
          <w:rFonts w:cstheme="minorHAnsi"/>
        </w:rPr>
        <w:br/>
      </w:r>
      <w:r w:rsidRPr="00550A2C">
        <w:rPr>
          <w:rFonts w:cstheme="minorHAnsi"/>
        </w:rPr>
        <w:br/>
        <w:t>In general, the manuscript is concise, well written, and very easy to follow. However, I have a few major concerns that the authors might like to address when revising their manuscript:</w:t>
      </w:r>
      <w:r w:rsidRPr="00550A2C">
        <w:rPr>
          <w:rFonts w:cstheme="minorHAnsi"/>
        </w:rPr>
        <w:br/>
      </w:r>
      <w:r w:rsidRPr="00550A2C">
        <w:rPr>
          <w:rFonts w:cstheme="minorHAnsi"/>
        </w:rPr>
        <w:br/>
        <w:t xml:space="preserve">- How many isolates of each species were tested? Was intraspecies variability </w:t>
      </w:r>
      <w:proofErr w:type="gramStart"/>
      <w:r w:rsidRPr="00550A2C">
        <w:rPr>
          <w:rFonts w:cstheme="minorHAnsi"/>
        </w:rPr>
        <w:t>taken into account</w:t>
      </w:r>
      <w:proofErr w:type="gramEnd"/>
      <w:r w:rsidRPr="00550A2C">
        <w:rPr>
          <w:rFonts w:cstheme="minorHAnsi"/>
        </w:rPr>
        <w:t xml:space="preserve"> in any way?</w:t>
      </w:r>
    </w:p>
    <w:p w14:paraId="0C0974EE" w14:textId="0F7F61E5" w:rsidR="00EB5B75" w:rsidRPr="00550A2C" w:rsidRDefault="00550A2C">
      <w:pPr>
        <w:rPr>
          <w:rFonts w:cstheme="minorHAnsi"/>
          <w:color w:val="C00000"/>
        </w:rPr>
      </w:pPr>
      <w:r w:rsidRPr="00550A2C">
        <w:rPr>
          <w:rFonts w:cstheme="minorHAnsi"/>
          <w:color w:val="C00000"/>
        </w:rPr>
        <w:t xml:space="preserve">Thank you for this concern. </w:t>
      </w:r>
      <w:r w:rsidR="00EB5B75" w:rsidRPr="00550A2C">
        <w:rPr>
          <w:rFonts w:cstheme="minorHAnsi"/>
          <w:color w:val="C00000"/>
        </w:rPr>
        <w:t>On</w:t>
      </w:r>
      <w:r w:rsidR="004E1291" w:rsidRPr="00550A2C">
        <w:rPr>
          <w:rFonts w:cstheme="minorHAnsi"/>
          <w:color w:val="C00000"/>
        </w:rPr>
        <w:t>ly</w:t>
      </w:r>
      <w:r w:rsidR="00EB5B75" w:rsidRPr="00550A2C">
        <w:rPr>
          <w:rFonts w:cstheme="minorHAnsi"/>
          <w:color w:val="C00000"/>
        </w:rPr>
        <w:t xml:space="preserve"> 1 isolate of each species was tested. We added a mention on line </w:t>
      </w:r>
      <w:r w:rsidR="00D84A4A">
        <w:rPr>
          <w:rFonts w:cstheme="minorHAnsi"/>
          <w:color w:val="C00000"/>
        </w:rPr>
        <w:t>233</w:t>
      </w:r>
      <w:r w:rsidR="00EB5B75" w:rsidRPr="00550A2C">
        <w:rPr>
          <w:rFonts w:cstheme="minorHAnsi"/>
          <w:color w:val="C00000"/>
        </w:rPr>
        <w:t xml:space="preserve"> about the possibility of </w:t>
      </w:r>
      <w:r w:rsidR="004E1291" w:rsidRPr="00550A2C">
        <w:rPr>
          <w:rFonts w:cstheme="minorHAnsi"/>
          <w:color w:val="C00000"/>
        </w:rPr>
        <w:t>intraspecies</w:t>
      </w:r>
      <w:r w:rsidR="00EB5B75" w:rsidRPr="00550A2C">
        <w:rPr>
          <w:rFonts w:cstheme="minorHAnsi"/>
          <w:color w:val="C00000"/>
        </w:rPr>
        <w:t xml:space="preserve"> variation </w:t>
      </w:r>
      <w:r w:rsidR="004E1291" w:rsidRPr="00550A2C">
        <w:rPr>
          <w:rFonts w:cstheme="minorHAnsi"/>
          <w:color w:val="C00000"/>
        </w:rPr>
        <w:t xml:space="preserve">and </w:t>
      </w:r>
      <w:r w:rsidRPr="00550A2C">
        <w:rPr>
          <w:rFonts w:cstheme="minorHAnsi"/>
          <w:color w:val="C00000"/>
        </w:rPr>
        <w:t xml:space="preserve">admit </w:t>
      </w:r>
      <w:r w:rsidR="004E1291" w:rsidRPr="00550A2C">
        <w:rPr>
          <w:rFonts w:cstheme="minorHAnsi"/>
          <w:color w:val="C00000"/>
        </w:rPr>
        <w:t xml:space="preserve">how this </w:t>
      </w:r>
      <w:r w:rsidRPr="00550A2C">
        <w:rPr>
          <w:rFonts w:cstheme="minorHAnsi"/>
          <w:color w:val="C00000"/>
        </w:rPr>
        <w:t>is a potential limitation, but not invalidation, of the interpretation of the results.</w:t>
      </w:r>
      <w:r w:rsidR="00295204" w:rsidRPr="00550A2C">
        <w:rPr>
          <w:rFonts w:cstheme="minorHAnsi"/>
        </w:rPr>
        <w:br/>
      </w:r>
      <w:r w:rsidR="00295204" w:rsidRPr="00550A2C">
        <w:rPr>
          <w:rFonts w:cstheme="minorHAnsi"/>
        </w:rPr>
        <w:br/>
        <w:t xml:space="preserve">- Lines 154-155: normally, the floral nectars of most plant </w:t>
      </w:r>
      <w:proofErr w:type="spellStart"/>
      <w:r w:rsidR="00295204" w:rsidRPr="00550A2C">
        <w:rPr>
          <w:rFonts w:cstheme="minorHAnsi"/>
        </w:rPr>
        <w:t>specied</w:t>
      </w:r>
      <w:proofErr w:type="spellEnd"/>
      <w:r w:rsidR="00295204" w:rsidRPr="00550A2C">
        <w:rPr>
          <w:rFonts w:cstheme="minorHAnsi"/>
        </w:rPr>
        <w:t xml:space="preserve"> is nitrogen-poor. I guess that authors used a high-nitrogen nectar analog to secure microbial growth, but by doing so they are neglecting the (potential) combined effect of nitrogen limitation and other nectar hurdles.</w:t>
      </w:r>
    </w:p>
    <w:p w14:paraId="34D53863" w14:textId="371EA408" w:rsidR="00EB5B75" w:rsidRPr="00550A2C" w:rsidRDefault="00573460">
      <w:pPr>
        <w:rPr>
          <w:rFonts w:cstheme="minorHAnsi"/>
          <w:color w:val="C00000"/>
        </w:rPr>
      </w:pPr>
      <w:r>
        <w:rPr>
          <w:rFonts w:cstheme="minorHAnsi"/>
          <w:color w:val="C00000"/>
        </w:rPr>
        <w:t>We</w:t>
      </w:r>
      <w:r w:rsidR="00EB5B75" w:rsidRPr="00550A2C">
        <w:rPr>
          <w:rFonts w:cstheme="minorHAnsi"/>
          <w:color w:val="C00000"/>
        </w:rPr>
        <w:t xml:space="preserve"> appreciate the </w:t>
      </w:r>
      <w:r w:rsidRPr="00550A2C">
        <w:rPr>
          <w:rFonts w:cstheme="minorHAnsi"/>
          <w:color w:val="C00000"/>
        </w:rPr>
        <w:t>reviewer’s</w:t>
      </w:r>
      <w:r w:rsidR="00EB5B75" w:rsidRPr="00550A2C">
        <w:rPr>
          <w:rFonts w:cstheme="minorHAnsi"/>
          <w:color w:val="C00000"/>
        </w:rPr>
        <w:t xml:space="preserve"> comment. There are likely </w:t>
      </w:r>
      <w:r w:rsidR="004E1291" w:rsidRPr="00550A2C">
        <w:rPr>
          <w:rFonts w:cstheme="minorHAnsi"/>
          <w:color w:val="C00000"/>
        </w:rPr>
        <w:t xml:space="preserve">to be </w:t>
      </w:r>
      <w:r w:rsidR="00EB5B75" w:rsidRPr="00550A2C">
        <w:rPr>
          <w:rFonts w:cstheme="minorHAnsi"/>
          <w:color w:val="C00000"/>
        </w:rPr>
        <w:t>combined effects of nitrogen limitation</w:t>
      </w:r>
      <w:r w:rsidR="004C7B1E">
        <w:rPr>
          <w:rFonts w:cstheme="minorHAnsi"/>
          <w:color w:val="C00000"/>
        </w:rPr>
        <w:t>,</w:t>
      </w:r>
      <w:r w:rsidR="00EB5B75" w:rsidRPr="00550A2C">
        <w:rPr>
          <w:rFonts w:cstheme="minorHAnsi"/>
          <w:color w:val="C00000"/>
        </w:rPr>
        <w:t xml:space="preserve"> </w:t>
      </w:r>
      <w:r w:rsidR="00EB3FE5" w:rsidRPr="00550A2C">
        <w:rPr>
          <w:rFonts w:cstheme="minorHAnsi"/>
          <w:color w:val="C00000"/>
        </w:rPr>
        <w:t>however</w:t>
      </w:r>
      <w:r w:rsidR="004C7B1E">
        <w:rPr>
          <w:rFonts w:cstheme="minorHAnsi"/>
          <w:color w:val="C00000"/>
        </w:rPr>
        <w:t>,</w:t>
      </w:r>
      <w:r w:rsidR="00EB3FE5" w:rsidRPr="00550A2C">
        <w:rPr>
          <w:rFonts w:cstheme="minorHAnsi"/>
          <w:color w:val="C00000"/>
        </w:rPr>
        <w:t xml:space="preserve"> to be able to test </w:t>
      </w:r>
      <w:r w:rsidR="004E1291" w:rsidRPr="00550A2C">
        <w:rPr>
          <w:rFonts w:cstheme="minorHAnsi"/>
          <w:color w:val="C00000"/>
        </w:rPr>
        <w:t>solely how secondary compounds interacted with microbial growth and colonization we chose to remove nitrogen as a limiting factor</w:t>
      </w:r>
      <w:r w:rsidR="00550A2C" w:rsidRPr="00550A2C">
        <w:rPr>
          <w:rFonts w:cstheme="minorHAnsi"/>
          <w:color w:val="C00000"/>
        </w:rPr>
        <w:t xml:space="preserve"> and provide a hospitable environment</w:t>
      </w:r>
      <w:r w:rsidR="004C7B1E">
        <w:rPr>
          <w:rFonts w:cstheme="minorHAnsi"/>
          <w:color w:val="C00000"/>
        </w:rPr>
        <w:t xml:space="preserve"> for all microbes as the control</w:t>
      </w:r>
      <w:r w:rsidR="004E1291" w:rsidRPr="00550A2C">
        <w:rPr>
          <w:rFonts w:cstheme="minorHAnsi"/>
          <w:color w:val="C00000"/>
        </w:rPr>
        <w:t xml:space="preserve">. This allowed us to compare different </w:t>
      </w:r>
      <w:proofErr w:type="gramStart"/>
      <w:r w:rsidR="004E1291" w:rsidRPr="00550A2C">
        <w:rPr>
          <w:rFonts w:cstheme="minorHAnsi"/>
          <w:color w:val="C00000"/>
        </w:rPr>
        <w:t>microbes</w:t>
      </w:r>
      <w:proofErr w:type="gramEnd"/>
      <w:r w:rsidR="004E1291" w:rsidRPr="00550A2C">
        <w:rPr>
          <w:rFonts w:cstheme="minorHAnsi"/>
          <w:color w:val="C00000"/>
        </w:rPr>
        <w:t xml:space="preserve"> response solely to </w:t>
      </w:r>
      <w:r w:rsidR="004C7B1E">
        <w:rPr>
          <w:rFonts w:cstheme="minorHAnsi"/>
          <w:color w:val="C00000"/>
        </w:rPr>
        <w:t>the tested</w:t>
      </w:r>
      <w:r w:rsidR="004E1291" w:rsidRPr="00550A2C">
        <w:rPr>
          <w:rFonts w:cstheme="minorHAnsi"/>
          <w:color w:val="C00000"/>
        </w:rPr>
        <w:t xml:space="preserve"> compounds. </w:t>
      </w:r>
      <w:r w:rsidR="00550A2C" w:rsidRPr="00550A2C">
        <w:rPr>
          <w:rFonts w:cstheme="minorHAnsi"/>
          <w:color w:val="C00000"/>
        </w:rPr>
        <w:t xml:space="preserve">We have added a mention of this deviation from </w:t>
      </w:r>
      <w:r w:rsidR="004C7B1E">
        <w:rPr>
          <w:rFonts w:cstheme="minorHAnsi"/>
          <w:color w:val="C00000"/>
        </w:rPr>
        <w:t>“</w:t>
      </w:r>
      <w:r w:rsidR="00550A2C" w:rsidRPr="00550A2C">
        <w:rPr>
          <w:rFonts w:cstheme="minorHAnsi"/>
          <w:color w:val="C00000"/>
        </w:rPr>
        <w:t>field realism</w:t>
      </w:r>
      <w:r w:rsidR="004C7B1E">
        <w:rPr>
          <w:rFonts w:cstheme="minorHAnsi"/>
          <w:color w:val="C00000"/>
        </w:rPr>
        <w:t>”</w:t>
      </w:r>
      <w:r w:rsidR="00550A2C" w:rsidRPr="00550A2C">
        <w:rPr>
          <w:rFonts w:cstheme="minorHAnsi"/>
          <w:color w:val="C00000"/>
        </w:rPr>
        <w:t xml:space="preserve"> and the reason for this choice on line </w:t>
      </w:r>
      <w:r>
        <w:rPr>
          <w:rFonts w:cstheme="minorHAnsi"/>
          <w:color w:val="C00000"/>
        </w:rPr>
        <w:t>357</w:t>
      </w:r>
    </w:p>
    <w:p w14:paraId="786C6245" w14:textId="0667A86E" w:rsidR="00EB3FE5" w:rsidRPr="00550A2C" w:rsidRDefault="00295204">
      <w:pPr>
        <w:rPr>
          <w:rFonts w:cstheme="minorHAnsi"/>
          <w:color w:val="C00000"/>
        </w:rPr>
      </w:pPr>
      <w:r w:rsidRPr="00550A2C">
        <w:rPr>
          <w:rFonts w:cstheme="minorHAnsi"/>
        </w:rPr>
        <w:br/>
        <w:t xml:space="preserve">- Lines 167-168: it seems that the 96-well plates used in the in vitro assays were triple </w:t>
      </w:r>
      <w:proofErr w:type="spellStart"/>
      <w:r w:rsidRPr="00550A2C">
        <w:rPr>
          <w:rFonts w:cstheme="minorHAnsi"/>
        </w:rPr>
        <w:t>parafilmed</w:t>
      </w:r>
      <w:proofErr w:type="spellEnd"/>
      <w:r w:rsidRPr="00550A2C">
        <w:rPr>
          <w:rFonts w:cstheme="minorHAnsi"/>
        </w:rPr>
        <w:t xml:space="preserve"> before incubation. Was this really </w:t>
      </w:r>
      <w:proofErr w:type="spellStart"/>
      <w:r w:rsidRPr="00550A2C">
        <w:rPr>
          <w:rFonts w:cstheme="minorHAnsi"/>
        </w:rPr>
        <w:t>neccesary</w:t>
      </w:r>
      <w:proofErr w:type="spellEnd"/>
      <w:r w:rsidRPr="00550A2C">
        <w:rPr>
          <w:rFonts w:cstheme="minorHAnsi"/>
        </w:rPr>
        <w:t>? Why? Do the authors expect it to have any effect on the growth of strictly (or preferentially) aerobic species?</w:t>
      </w:r>
      <w:r w:rsidRPr="00550A2C">
        <w:rPr>
          <w:rFonts w:cstheme="minorHAnsi"/>
        </w:rPr>
        <w:br/>
      </w:r>
      <w:r w:rsidR="00EB3FE5" w:rsidRPr="00550A2C">
        <w:rPr>
          <w:rFonts w:cstheme="minorHAnsi"/>
          <w:color w:val="C00000"/>
        </w:rPr>
        <w:t xml:space="preserve">The plates were triple </w:t>
      </w:r>
      <w:proofErr w:type="spellStart"/>
      <w:r w:rsidR="00EB3FE5" w:rsidRPr="00550A2C">
        <w:rPr>
          <w:rFonts w:cstheme="minorHAnsi"/>
          <w:color w:val="C00000"/>
        </w:rPr>
        <w:t>parafilmed</w:t>
      </w:r>
      <w:proofErr w:type="spellEnd"/>
      <w:r w:rsidR="00EB3FE5" w:rsidRPr="00550A2C">
        <w:rPr>
          <w:rFonts w:cstheme="minorHAnsi"/>
          <w:color w:val="C00000"/>
        </w:rPr>
        <w:t xml:space="preserve"> to decrease evaporation of wells that we found to occur </w:t>
      </w:r>
      <w:r w:rsidR="004E1291" w:rsidRPr="00550A2C">
        <w:rPr>
          <w:rFonts w:cstheme="minorHAnsi"/>
          <w:color w:val="C00000"/>
        </w:rPr>
        <w:t xml:space="preserve">occasionally </w:t>
      </w:r>
      <w:r w:rsidR="00EB3FE5" w:rsidRPr="00550A2C">
        <w:rPr>
          <w:rFonts w:cstheme="minorHAnsi"/>
          <w:color w:val="C00000"/>
        </w:rPr>
        <w:t>when using a single parafilm wrap. The parafilm should not influence microbial growth of aerobic species (although no strict aerobes were tested) as it allows for gas diffusion.</w:t>
      </w:r>
      <w:r w:rsidR="004E1291" w:rsidRPr="00550A2C">
        <w:rPr>
          <w:rFonts w:cstheme="minorHAnsi"/>
          <w:color w:val="C00000"/>
        </w:rPr>
        <w:t xml:space="preserve"> The triple </w:t>
      </w:r>
      <w:proofErr w:type="spellStart"/>
      <w:r w:rsidR="004E1291" w:rsidRPr="00550A2C">
        <w:rPr>
          <w:rFonts w:cstheme="minorHAnsi"/>
          <w:color w:val="C00000"/>
        </w:rPr>
        <w:t>parafilming</w:t>
      </w:r>
      <w:proofErr w:type="spellEnd"/>
      <w:r w:rsidR="004E1291" w:rsidRPr="00550A2C">
        <w:rPr>
          <w:rFonts w:cstheme="minorHAnsi"/>
          <w:color w:val="C00000"/>
        </w:rPr>
        <w:t xml:space="preserve"> mainly served to ensure any seams in </w:t>
      </w:r>
      <w:proofErr w:type="spellStart"/>
      <w:r w:rsidR="004E1291" w:rsidRPr="00550A2C">
        <w:rPr>
          <w:rFonts w:cstheme="minorHAnsi"/>
          <w:color w:val="C00000"/>
        </w:rPr>
        <w:t>parafilming</w:t>
      </w:r>
      <w:proofErr w:type="spellEnd"/>
      <w:r w:rsidR="004E1291" w:rsidRPr="00550A2C">
        <w:rPr>
          <w:rFonts w:cstheme="minorHAnsi"/>
          <w:color w:val="C00000"/>
        </w:rPr>
        <w:t xml:space="preserve"> were adequately covered and sealed.</w:t>
      </w:r>
    </w:p>
    <w:p w14:paraId="541EF139" w14:textId="3BAD5591" w:rsidR="00463EFE" w:rsidRPr="00550A2C" w:rsidRDefault="00295204">
      <w:pPr>
        <w:rPr>
          <w:rFonts w:cstheme="minorHAnsi"/>
          <w:color w:val="C00000"/>
        </w:rPr>
      </w:pPr>
      <w:r w:rsidRPr="00550A2C">
        <w:rPr>
          <w:rFonts w:cstheme="minorHAnsi"/>
        </w:rPr>
        <w:br/>
        <w:t>- Were biological replicates included in the co-growth experiments? Besides, the authors should justify why a nectar bacterium/non-nectar bacterium pair was not included in the such experiments.</w:t>
      </w:r>
    </w:p>
    <w:p w14:paraId="40F449CC" w14:textId="24500593" w:rsidR="00463EFE" w:rsidRPr="00550A2C" w:rsidRDefault="00463EFE">
      <w:pPr>
        <w:rPr>
          <w:rFonts w:cstheme="minorHAnsi"/>
          <w:color w:val="C00000"/>
        </w:rPr>
      </w:pPr>
      <w:r w:rsidRPr="00550A2C">
        <w:rPr>
          <w:rFonts w:cstheme="minorHAnsi"/>
          <w:color w:val="C00000"/>
        </w:rPr>
        <w:t xml:space="preserve">Biological replicates </w:t>
      </w:r>
      <w:r w:rsidR="000254F0" w:rsidRPr="00550A2C">
        <w:rPr>
          <w:rFonts w:cstheme="minorHAnsi"/>
          <w:color w:val="C00000"/>
        </w:rPr>
        <w:t xml:space="preserve">were not used for the </w:t>
      </w:r>
      <w:r w:rsidR="004E1291" w:rsidRPr="00550A2C">
        <w:rPr>
          <w:rFonts w:cstheme="minorHAnsi"/>
          <w:color w:val="C00000"/>
        </w:rPr>
        <w:t xml:space="preserve">co-growth </w:t>
      </w:r>
      <w:r w:rsidR="000254F0" w:rsidRPr="00550A2C">
        <w:rPr>
          <w:rFonts w:cstheme="minorHAnsi"/>
          <w:color w:val="C00000"/>
        </w:rPr>
        <w:t xml:space="preserve">experiment. </w:t>
      </w:r>
      <w:r w:rsidR="00550A2C" w:rsidRPr="00550A2C">
        <w:rPr>
          <w:rFonts w:cstheme="minorHAnsi"/>
          <w:color w:val="C00000"/>
        </w:rPr>
        <w:t>The same s</w:t>
      </w:r>
      <w:r w:rsidR="00053976" w:rsidRPr="00550A2C">
        <w:rPr>
          <w:rFonts w:cstheme="minorHAnsi"/>
          <w:color w:val="C00000"/>
        </w:rPr>
        <w:t xml:space="preserve">ingle species isolates </w:t>
      </w:r>
      <w:r w:rsidR="003A630B" w:rsidRPr="00550A2C">
        <w:rPr>
          <w:rFonts w:cstheme="minorHAnsi"/>
          <w:color w:val="C00000"/>
        </w:rPr>
        <w:t xml:space="preserve">were used </w:t>
      </w:r>
      <w:r w:rsidR="00550A2C" w:rsidRPr="00550A2C">
        <w:rPr>
          <w:rFonts w:cstheme="minorHAnsi"/>
          <w:color w:val="C00000"/>
        </w:rPr>
        <w:t>as from the other experiment in the manuscript</w:t>
      </w:r>
      <w:r w:rsidR="003A630B" w:rsidRPr="00550A2C">
        <w:rPr>
          <w:rFonts w:cstheme="minorHAnsi"/>
          <w:color w:val="C00000"/>
        </w:rPr>
        <w:t>.</w:t>
      </w:r>
      <w:r w:rsidR="004E1291" w:rsidRPr="00550A2C">
        <w:rPr>
          <w:rFonts w:cstheme="minorHAnsi"/>
          <w:color w:val="C00000"/>
        </w:rPr>
        <w:t xml:space="preserve"> The isolated used as well as their source are described in table X</w:t>
      </w:r>
      <w:r w:rsidR="00550A2C" w:rsidRPr="00550A2C">
        <w:rPr>
          <w:rFonts w:cstheme="minorHAnsi"/>
          <w:color w:val="C00000"/>
        </w:rPr>
        <w:t xml:space="preserve">. We added a mention on line </w:t>
      </w:r>
      <w:r w:rsidR="00D84A4A">
        <w:rPr>
          <w:rFonts w:cstheme="minorHAnsi"/>
          <w:color w:val="C00000"/>
        </w:rPr>
        <w:t>233</w:t>
      </w:r>
      <w:r w:rsidR="00550A2C" w:rsidRPr="00550A2C">
        <w:rPr>
          <w:rFonts w:cstheme="minorHAnsi"/>
          <w:color w:val="C00000"/>
        </w:rPr>
        <w:t xml:space="preserve"> about the possibility of intraspecies variation and admit how this is a potential limitation, but not invalidation, of the interpretation of the results.</w:t>
      </w:r>
      <w:r w:rsidR="00550A2C" w:rsidRPr="00550A2C">
        <w:rPr>
          <w:rFonts w:cstheme="minorHAnsi"/>
        </w:rPr>
        <w:br/>
      </w:r>
    </w:p>
    <w:p w14:paraId="5AB8D569" w14:textId="77777777" w:rsidR="003A630B" w:rsidRPr="00550A2C" w:rsidRDefault="003A630B">
      <w:pPr>
        <w:rPr>
          <w:rFonts w:cstheme="minorHAnsi"/>
          <w:color w:val="C00000"/>
        </w:rPr>
      </w:pPr>
    </w:p>
    <w:p w14:paraId="323095F8" w14:textId="1A8AFCDE" w:rsidR="00463EFE" w:rsidRPr="00550A2C" w:rsidRDefault="00463EFE">
      <w:pPr>
        <w:rPr>
          <w:rFonts w:eastAsia="Arial" w:cstheme="minorHAnsi"/>
          <w:color w:val="C00000"/>
          <w:shd w:val="clear" w:color="auto" w:fill="FDFDFD"/>
        </w:rPr>
      </w:pPr>
      <w:r w:rsidRPr="00550A2C">
        <w:rPr>
          <w:rFonts w:eastAsia="Arial" w:cstheme="minorHAnsi"/>
          <w:color w:val="C00000"/>
          <w:shd w:val="clear" w:color="auto" w:fill="FDFDFD"/>
        </w:rPr>
        <w:lastRenderedPageBreak/>
        <w:t>We did not include a nectar bacterium/non-nectar bacterium</w:t>
      </w:r>
      <w:r w:rsidR="00550A2C">
        <w:rPr>
          <w:rFonts w:eastAsia="Arial" w:cstheme="minorHAnsi"/>
          <w:color w:val="C00000"/>
          <w:shd w:val="clear" w:color="auto" w:fill="FDFDFD"/>
        </w:rPr>
        <w:t xml:space="preserve"> in the co-growth assay</w:t>
      </w:r>
      <w:r w:rsidRPr="00550A2C">
        <w:rPr>
          <w:rFonts w:eastAsia="Arial" w:cstheme="minorHAnsi"/>
          <w:color w:val="C00000"/>
          <w:shd w:val="clear" w:color="auto" w:fill="FDFDFD"/>
        </w:rPr>
        <w:t xml:space="preserve"> as </w:t>
      </w:r>
      <w:r w:rsidR="00550A2C">
        <w:rPr>
          <w:rFonts w:eastAsia="Arial" w:cstheme="minorHAnsi"/>
          <w:color w:val="C00000"/>
          <w:shd w:val="clear" w:color="auto" w:fill="FDFDFD"/>
        </w:rPr>
        <w:t xml:space="preserve">preliminary experiments using the combination showed that </w:t>
      </w:r>
      <w:r w:rsidRPr="00550A2C">
        <w:rPr>
          <w:rFonts w:eastAsia="Arial" w:cstheme="minorHAnsi"/>
          <w:color w:val="C00000"/>
          <w:shd w:val="clear" w:color="auto" w:fill="FDFDFD"/>
        </w:rPr>
        <w:t xml:space="preserve">we were not able to differentiate the colonies on the plate. </w:t>
      </w:r>
      <w:r w:rsidR="00550A2C">
        <w:rPr>
          <w:rFonts w:eastAsia="Arial" w:cstheme="minorHAnsi"/>
          <w:color w:val="C00000"/>
          <w:shd w:val="clear" w:color="auto" w:fill="FDFDFD"/>
        </w:rPr>
        <w:t xml:space="preserve">A mention of this reasoning and the previous attempt has been added on line </w:t>
      </w:r>
      <w:r w:rsidR="00D84A4A">
        <w:rPr>
          <w:rFonts w:eastAsia="Arial" w:cstheme="minorHAnsi"/>
          <w:color w:val="C00000"/>
          <w:shd w:val="clear" w:color="auto" w:fill="FDFDFD"/>
        </w:rPr>
        <w:t>194</w:t>
      </w:r>
    </w:p>
    <w:p w14:paraId="52B33DF0" w14:textId="341929C8" w:rsidR="003A630B" w:rsidRPr="00550A2C" w:rsidRDefault="00295204">
      <w:pPr>
        <w:rPr>
          <w:rFonts w:cstheme="minorHAnsi"/>
        </w:rPr>
      </w:pPr>
      <w:r w:rsidRPr="00550A2C">
        <w:rPr>
          <w:rFonts w:cstheme="minorHAnsi"/>
        </w:rPr>
        <w:br/>
        <w:t>- Lines 191-192: the fact that 30% sucrose did not affect the growth of individual microbial species doesn't exclude the possibility that it might have some impact on species-species interactions.</w:t>
      </w:r>
    </w:p>
    <w:p w14:paraId="7F0CC1CD" w14:textId="3DA45C53" w:rsidR="003A630B" w:rsidRPr="00550A2C" w:rsidRDefault="003A630B">
      <w:pPr>
        <w:rPr>
          <w:rFonts w:cstheme="minorHAnsi"/>
          <w:color w:val="C00000"/>
        </w:rPr>
      </w:pPr>
      <w:r w:rsidRPr="00550A2C">
        <w:rPr>
          <w:rFonts w:cstheme="minorHAnsi"/>
          <w:color w:val="C00000"/>
        </w:rPr>
        <w:t>This is true</w:t>
      </w:r>
      <w:r w:rsidR="00B42E27">
        <w:rPr>
          <w:rFonts w:cstheme="minorHAnsi"/>
          <w:color w:val="C00000"/>
        </w:rPr>
        <w:t xml:space="preserve"> and a good point from the reviewer</w:t>
      </w:r>
      <w:r w:rsidRPr="00550A2C">
        <w:rPr>
          <w:rFonts w:cstheme="minorHAnsi"/>
          <w:color w:val="C00000"/>
        </w:rPr>
        <w:t xml:space="preserve">. </w:t>
      </w:r>
      <w:r w:rsidR="00B42E27">
        <w:rPr>
          <w:rFonts w:cstheme="minorHAnsi"/>
          <w:color w:val="C00000"/>
        </w:rPr>
        <w:t xml:space="preserve">We do not intend to suggest that our exclusion of sucrose from the cogrowth experiment suggests in any way that it might not influence growth in coculture. We have reworded this section to ensure this does not come across so. </w:t>
      </w:r>
    </w:p>
    <w:p w14:paraId="4C6D6BF6" w14:textId="6349759A" w:rsidR="00240701" w:rsidRDefault="00295204">
      <w:pPr>
        <w:rPr>
          <w:rFonts w:cstheme="minorHAnsi"/>
        </w:rPr>
      </w:pPr>
      <w:r w:rsidRPr="00550A2C">
        <w:rPr>
          <w:rFonts w:cstheme="minorHAnsi"/>
        </w:rPr>
        <w:br/>
        <w:t xml:space="preserve">- Lines 265-269: apart from comparing growth differences between yeasts and bacteria, it seems that the authors did not </w:t>
      </w:r>
      <w:proofErr w:type="gramStart"/>
      <w:r w:rsidRPr="00550A2C">
        <w:rPr>
          <w:rFonts w:cstheme="minorHAnsi"/>
        </w:rPr>
        <w:t>take into account</w:t>
      </w:r>
      <w:proofErr w:type="gramEnd"/>
      <w:r w:rsidRPr="00550A2C">
        <w:rPr>
          <w:rFonts w:cstheme="minorHAnsi"/>
        </w:rPr>
        <w:t xml:space="preserve"> the phylogenetic (un)relatedness of tested species in their data analyses.</w:t>
      </w:r>
    </w:p>
    <w:p w14:paraId="12FF323C" w14:textId="27F7511F" w:rsidR="00722508" w:rsidRPr="00843193" w:rsidRDefault="00722508">
      <w:pPr>
        <w:rPr>
          <w:rFonts w:cstheme="minorHAnsi"/>
          <w:color w:val="C00000"/>
        </w:rPr>
      </w:pPr>
      <w:r w:rsidRPr="00843193">
        <w:rPr>
          <w:rFonts w:cstheme="minorHAnsi"/>
          <w:color w:val="C00000"/>
        </w:rPr>
        <w:t xml:space="preserve">Thank you for this suggestion. We have added a new analysis of phylogenetic signal run both on all species together and on yeasts and bacteria separately. We found not significant effect of phylogenetic signal via both </w:t>
      </w:r>
      <w:del w:id="0" w:author="RLV" w:date="2022-09-30T14:47:00Z">
        <w:r w:rsidRPr="00843193" w:rsidDel="007203FF">
          <w:rPr>
            <w:rFonts w:cstheme="minorHAnsi"/>
            <w:color w:val="C00000"/>
          </w:rPr>
          <w:delText xml:space="preserve">pagles </w:delText>
        </w:r>
      </w:del>
      <w:proofErr w:type="spellStart"/>
      <w:ins w:id="1" w:author="RLV" w:date="2022-09-30T14:47:00Z">
        <w:r w:rsidR="007203FF">
          <w:rPr>
            <w:rFonts w:cstheme="minorHAnsi"/>
            <w:color w:val="C00000"/>
          </w:rPr>
          <w:t>Pagel’s</w:t>
        </w:r>
        <w:proofErr w:type="spellEnd"/>
        <w:r w:rsidR="007203FF" w:rsidRPr="00843193">
          <w:rPr>
            <w:rFonts w:cstheme="minorHAnsi"/>
            <w:color w:val="C00000"/>
          </w:rPr>
          <w:t xml:space="preserve"> </w:t>
        </w:r>
      </w:ins>
      <w:r w:rsidRPr="00843193">
        <w:rPr>
          <w:rFonts w:cstheme="minorHAnsi"/>
          <w:color w:val="C00000"/>
        </w:rPr>
        <w:t xml:space="preserve">lambda and </w:t>
      </w:r>
      <w:ins w:id="2" w:author="RLV" w:date="2022-09-30T14:47:00Z">
        <w:r w:rsidR="007203FF">
          <w:rPr>
            <w:rFonts w:cstheme="minorHAnsi"/>
            <w:color w:val="C00000"/>
          </w:rPr>
          <w:t>B</w:t>
        </w:r>
      </w:ins>
      <w:del w:id="3" w:author="RLV" w:date="2022-09-30T14:47:00Z">
        <w:r w:rsidRPr="00843193" w:rsidDel="007203FF">
          <w:rPr>
            <w:rFonts w:cstheme="minorHAnsi"/>
            <w:color w:val="C00000"/>
          </w:rPr>
          <w:delText>b</w:delText>
        </w:r>
      </w:del>
      <w:r w:rsidRPr="00843193">
        <w:rPr>
          <w:rFonts w:cstheme="minorHAnsi"/>
          <w:color w:val="C00000"/>
        </w:rPr>
        <w:t>lomberg</w:t>
      </w:r>
      <w:ins w:id="4" w:author="RLV" w:date="2022-09-30T14:48:00Z">
        <w:r w:rsidR="007203FF">
          <w:rPr>
            <w:rFonts w:cstheme="minorHAnsi"/>
            <w:color w:val="C00000"/>
          </w:rPr>
          <w:t>’</w:t>
        </w:r>
      </w:ins>
      <w:r w:rsidRPr="00843193">
        <w:rPr>
          <w:rFonts w:cstheme="minorHAnsi"/>
          <w:color w:val="C00000"/>
        </w:rPr>
        <w:t>s K. This has been added to the results and discussion</w:t>
      </w:r>
      <w:r w:rsidR="00A433FD" w:rsidRPr="00843193">
        <w:rPr>
          <w:rFonts w:cstheme="minorHAnsi"/>
          <w:color w:val="C00000"/>
        </w:rPr>
        <w:t xml:space="preserve"> and is described in the supplemental methods. </w:t>
      </w:r>
    </w:p>
    <w:p w14:paraId="1466BEFA" w14:textId="4ACD98D8" w:rsidR="00E42986" w:rsidRPr="00550A2C" w:rsidRDefault="00295204">
      <w:pPr>
        <w:rPr>
          <w:rFonts w:cstheme="minorHAnsi"/>
          <w:color w:val="C00000"/>
        </w:rPr>
      </w:pPr>
      <w:r w:rsidRPr="00550A2C">
        <w:rPr>
          <w:rFonts w:cstheme="minorHAnsi"/>
        </w:rPr>
        <w:br/>
      </w:r>
      <w:r w:rsidRPr="00550A2C">
        <w:rPr>
          <w:rFonts w:cstheme="minorHAnsi"/>
        </w:rPr>
        <w:br/>
        <w:t>Other minor comments:</w:t>
      </w:r>
      <w:r w:rsidRPr="00550A2C">
        <w:rPr>
          <w:rFonts w:cstheme="minorHAnsi"/>
        </w:rPr>
        <w:br/>
      </w:r>
      <w:r w:rsidRPr="00550A2C">
        <w:rPr>
          <w:rFonts w:cstheme="minorHAnsi"/>
        </w:rPr>
        <w:br/>
        <w:t xml:space="preserve">- Publication year for </w:t>
      </w:r>
      <w:proofErr w:type="spellStart"/>
      <w:r w:rsidRPr="00550A2C">
        <w:rPr>
          <w:rFonts w:cstheme="minorHAnsi"/>
        </w:rPr>
        <w:t>Zemenick</w:t>
      </w:r>
      <w:proofErr w:type="spellEnd"/>
      <w:r w:rsidRPr="00550A2C">
        <w:rPr>
          <w:rFonts w:cstheme="minorHAnsi"/>
        </w:rPr>
        <w:t xml:space="preserve"> et al. is missing in lines 77 and 82.</w:t>
      </w:r>
      <w:r w:rsidRPr="00550A2C">
        <w:rPr>
          <w:rFonts w:cstheme="minorHAnsi"/>
        </w:rPr>
        <w:br/>
      </w:r>
      <w:r w:rsidR="00B42E27">
        <w:rPr>
          <w:rFonts w:cstheme="minorHAnsi"/>
          <w:color w:val="C00000"/>
        </w:rPr>
        <w:t>Thank you, this has been corrected.</w:t>
      </w:r>
    </w:p>
    <w:p w14:paraId="00CA37F6" w14:textId="21A3F0AE" w:rsidR="00507838" w:rsidRDefault="00295204">
      <w:pPr>
        <w:rPr>
          <w:rFonts w:cstheme="minorHAnsi"/>
        </w:rPr>
      </w:pPr>
      <w:r w:rsidRPr="00550A2C">
        <w:rPr>
          <w:rFonts w:cstheme="minorHAnsi"/>
        </w:rPr>
        <w:br/>
        <w:t>- Line 183: What do the authors mean by "exploded"? Complete destr</w:t>
      </w:r>
      <w:bookmarkStart w:id="5" w:name="_GoBack"/>
      <w:bookmarkEnd w:id="5"/>
      <w:r w:rsidRPr="00550A2C">
        <w:rPr>
          <w:rFonts w:cstheme="minorHAnsi"/>
        </w:rPr>
        <w:t>uction of PCR tubes or just that their lids opened because of the increased pressure? (Document not available)</w:t>
      </w:r>
    </w:p>
    <w:p w14:paraId="2955047A" w14:textId="3048CE47" w:rsidR="00B42E27" w:rsidRPr="00B42E27" w:rsidRDefault="00B42E27">
      <w:pPr>
        <w:rPr>
          <w:rFonts w:cstheme="minorHAnsi"/>
          <w:color w:val="C00000"/>
        </w:rPr>
      </w:pPr>
      <w:r w:rsidRPr="00B42E27">
        <w:rPr>
          <w:rFonts w:cstheme="minorHAnsi"/>
          <w:color w:val="C00000"/>
        </w:rPr>
        <w:t xml:space="preserve">Thank you, this has been clarified on line </w:t>
      </w:r>
      <w:r w:rsidR="00C7645F">
        <w:rPr>
          <w:rFonts w:cstheme="minorHAnsi"/>
          <w:color w:val="C00000"/>
        </w:rPr>
        <w:t>193</w:t>
      </w:r>
      <w:r>
        <w:rPr>
          <w:rFonts w:cstheme="minorHAnsi"/>
          <w:color w:val="C00000"/>
        </w:rPr>
        <w:t xml:space="preserve"> to more accurately describe what </w:t>
      </w:r>
      <w:r w:rsidR="00C7645F">
        <w:rPr>
          <w:rFonts w:cstheme="minorHAnsi"/>
          <w:color w:val="C00000"/>
        </w:rPr>
        <w:t>occurred.</w:t>
      </w:r>
    </w:p>
    <w:sectPr w:rsidR="00B42E27" w:rsidRPr="00B4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LV">
    <w15:presenceInfo w15:providerId="None" w15:userId="RL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14"/>
    <w:rsid w:val="000254F0"/>
    <w:rsid w:val="00032E66"/>
    <w:rsid w:val="00053976"/>
    <w:rsid w:val="001A51BB"/>
    <w:rsid w:val="002228E9"/>
    <w:rsid w:val="00240701"/>
    <w:rsid w:val="00295204"/>
    <w:rsid w:val="003219A4"/>
    <w:rsid w:val="003A630B"/>
    <w:rsid w:val="00463EFE"/>
    <w:rsid w:val="004C7B1E"/>
    <w:rsid w:val="004E1291"/>
    <w:rsid w:val="00507838"/>
    <w:rsid w:val="00550A2C"/>
    <w:rsid w:val="00573460"/>
    <w:rsid w:val="00577F43"/>
    <w:rsid w:val="005E75B5"/>
    <w:rsid w:val="007203FF"/>
    <w:rsid w:val="00722508"/>
    <w:rsid w:val="00843193"/>
    <w:rsid w:val="00A22BE4"/>
    <w:rsid w:val="00A433FD"/>
    <w:rsid w:val="00B42E27"/>
    <w:rsid w:val="00C7645F"/>
    <w:rsid w:val="00D04714"/>
    <w:rsid w:val="00D70A6B"/>
    <w:rsid w:val="00D84A4A"/>
    <w:rsid w:val="00E42986"/>
    <w:rsid w:val="00EB3FE5"/>
    <w:rsid w:val="00EB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4848"/>
  <w15:chartTrackingRefBased/>
  <w15:docId w15:val="{5D5EE471-CF8C-494C-8EB1-BD0DDEBD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03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03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Mueller</dc:creator>
  <cp:keywords/>
  <dc:description/>
  <cp:lastModifiedBy>RLV</cp:lastModifiedBy>
  <cp:revision>2</cp:revision>
  <dcterms:created xsi:type="dcterms:W3CDTF">2022-09-30T21:48:00Z</dcterms:created>
  <dcterms:modified xsi:type="dcterms:W3CDTF">2022-09-30T21:48:00Z</dcterms:modified>
</cp:coreProperties>
</file>