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1DD0601F" w:rsidR="00A77B4D" w:rsidRDefault="00B43301" w:rsidP="00FD0250">
      <w:pPr>
        <w:spacing w:after="0" w:line="360" w:lineRule="auto"/>
        <w:rPr>
          <w:rFonts w:ascii="Arial" w:eastAsia="Arial" w:hAnsi="Arial" w:cs="Arial"/>
          <w:b/>
          <w:bCs/>
        </w:rPr>
      </w:pPr>
      <w:bookmarkStart w:id="0" w:name="_Hlk116980297"/>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xml:space="preserve">, Rachel L. </w:t>
      </w:r>
      <w:proofErr w:type="spellStart"/>
      <w:r w:rsidRPr="00DB55B1">
        <w:rPr>
          <w:rFonts w:ascii="Arial" w:eastAsia="Arial" w:hAnsi="Arial" w:cs="Arial"/>
        </w:rPr>
        <w:t>Vannette</w:t>
      </w:r>
      <w:proofErr w:type="spellEnd"/>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886336">
      <w:pPr>
        <w:spacing w:after="0" w:line="360" w:lineRule="auto"/>
        <w:rPr>
          <w:rFonts w:ascii="Arial" w:eastAsia="Arial" w:hAnsi="Arial" w:cs="Arial"/>
        </w:rPr>
        <w:pPrChange w:id="1" w:author="Tobias Mueller" w:date="2022-10-18T10:38:00Z">
          <w:pPr>
            <w:spacing w:after="240" w:line="360" w:lineRule="auto"/>
          </w:pPr>
        </w:pPrChange>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886336">
      <w:pPr>
        <w:spacing w:after="0" w:line="360" w:lineRule="auto"/>
        <w:rPr>
          <w:rFonts w:ascii="Arial" w:eastAsia="Arial" w:hAnsi="Arial" w:cs="Arial"/>
        </w:rPr>
        <w:pPrChange w:id="2" w:author="Tobias Mueller" w:date="2022-10-18T10:38:00Z">
          <w:pPr>
            <w:spacing w:after="240" w:line="360" w:lineRule="auto"/>
          </w:pPr>
        </w:pPrChange>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w:t>
      </w:r>
      <w:r w:rsidR="002C7232">
        <w:rPr>
          <w:rFonts w:ascii="Arial" w:eastAsia="Arial" w:hAnsi="Arial" w:cs="Arial"/>
          <w:color w:val="202122"/>
        </w:rPr>
        <w:lastRenderedPageBreak/>
        <w:t>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555361F7"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del w:id="3" w:author="Tobias Mueller" w:date="2022-10-18T10:38:00Z">
        <w:r w:rsidR="00A863A3" w:rsidRPr="00DB55B1">
          <w:rPr>
            <w:rFonts w:ascii="Arial" w:eastAsia="Arial" w:hAnsi="Arial" w:cs="Arial"/>
            <w:color w:val="000000"/>
          </w:rPr>
          <w:fldChar w:fldCharType="begin"/>
        </w:r>
        <w:r w:rsidR="00785E72">
          <w:rPr>
            <w:rFonts w:ascii="Arial" w:eastAsia="Arial" w:hAnsi="Arial" w:cs="Arial"/>
            <w:color w:val="000000"/>
          </w:rPr>
          <w:delInstrText xml:space="preserve"> ADDIN ZOTERO_ITEM CSL_CITATION {"citationID":"KL54mM8j","properties":{"formattedCitation":"(Sandhu and Waraich, 1985; Russell {\\i{}et al.}, 2019; Zemenick {\\i{}et al.})","plainCitation":"(Sandhu and Waraich, 1985; Russell et al., 2019; Zemenick et al.)","noteIndex":0},"citationItems":[{"id":4,"uris":["http://zotero.org/users/6808850/items/YALNMKDZ"],"itemData":{"id":4,"type":"article-journal","abstract":"A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delInstrText>
        </w:r>
        <w:r w:rsidR="00A863A3" w:rsidRPr="00DB55B1">
          <w:rPr>
            <w:rFonts w:ascii="Arial" w:eastAsia="Arial" w:hAnsi="Arial" w:cs="Arial"/>
            <w:color w:val="000000"/>
          </w:rPr>
          <w:fldChar w:fldCharType="separate"/>
        </w:r>
        <w:r w:rsidR="00785E72" w:rsidRPr="00785E72">
          <w:rPr>
            <w:rFonts w:ascii="Arial" w:hAnsi="Arial" w:cs="Arial"/>
            <w:szCs w:val="24"/>
          </w:rPr>
          <w:delText xml:space="preserve">(Sandhu and Waraich, 1985; Russell </w:delText>
        </w:r>
        <w:r w:rsidR="00785E72" w:rsidRPr="00785E72">
          <w:rPr>
            <w:rFonts w:ascii="Arial" w:hAnsi="Arial" w:cs="Arial"/>
            <w:i/>
            <w:iCs/>
            <w:szCs w:val="24"/>
          </w:rPr>
          <w:delText>et al.</w:delText>
        </w:r>
        <w:r w:rsidR="00785E72" w:rsidRPr="00785E72">
          <w:rPr>
            <w:rFonts w:ascii="Arial" w:hAnsi="Arial" w:cs="Arial"/>
            <w:szCs w:val="24"/>
          </w:rPr>
          <w:delText xml:space="preserve">, 2019; Zemenick </w:delText>
        </w:r>
        <w:r w:rsidR="00785E72" w:rsidRPr="00785E72">
          <w:rPr>
            <w:rFonts w:ascii="Arial" w:hAnsi="Arial" w:cs="Arial"/>
            <w:i/>
            <w:iCs/>
            <w:szCs w:val="24"/>
          </w:rPr>
          <w:delText>et al.</w:delText>
        </w:r>
        <w:r w:rsidR="00785E72" w:rsidRPr="00785E72">
          <w:rPr>
            <w:rFonts w:ascii="Arial" w:hAnsi="Arial" w:cs="Arial"/>
            <w:szCs w:val="24"/>
          </w:rPr>
          <w:delText>)</w:delText>
        </w:r>
        <w:r w:rsidR="00A863A3" w:rsidRPr="00DB55B1">
          <w:rPr>
            <w:rFonts w:ascii="Arial" w:eastAsia="Arial" w:hAnsi="Arial" w:cs="Arial"/>
            <w:color w:val="000000"/>
          </w:rPr>
          <w:fldChar w:fldCharType="end"/>
        </w:r>
        <w:r w:rsidR="00FA233C" w:rsidRPr="00DB55B1">
          <w:rPr>
            <w:rFonts w:ascii="Arial" w:eastAsia="Arial" w:hAnsi="Arial" w:cs="Arial"/>
          </w:rPr>
          <w:delText>.</w:delText>
        </w:r>
      </w:del>
      <w:ins w:id="4" w:author="Tobias Mueller" w:date="2022-10-18T10:38:00Z">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t>
        </w:r>
        <w:proofErr w:type="spellStart"/>
        <w:r w:rsidR="00B33AEF" w:rsidRPr="00B33AEF">
          <w:rPr>
            <w:rFonts w:ascii="Arial" w:hAnsi="Arial" w:cs="Arial"/>
            <w:szCs w:val="24"/>
          </w:rPr>
          <w:t>Waraich</w:t>
        </w:r>
        <w:proofErr w:type="spellEnd"/>
        <w:r w:rsidR="00B33AEF" w:rsidRPr="00B33AEF">
          <w:rPr>
            <w:rFonts w:ascii="Arial" w:hAnsi="Arial" w:cs="Arial"/>
            <w:szCs w:val="24"/>
          </w:rPr>
          <w:t xml:space="preserve">, 1985; Russell </w:t>
        </w:r>
        <w:r w:rsidR="00B33AEF" w:rsidRPr="00B33AEF">
          <w:rPr>
            <w:rFonts w:ascii="Arial" w:hAnsi="Arial" w:cs="Arial"/>
            <w:i/>
            <w:iCs/>
            <w:szCs w:val="24"/>
          </w:rPr>
          <w:t>et al.</w:t>
        </w:r>
        <w:r w:rsidR="00B33AEF" w:rsidRPr="00B33AEF">
          <w:rPr>
            <w:rFonts w:ascii="Arial" w:hAnsi="Arial" w:cs="Arial"/>
            <w:szCs w:val="24"/>
          </w:rPr>
          <w:t xml:space="preserve">, 2019; </w:t>
        </w:r>
        <w:proofErr w:type="spellStart"/>
        <w:r w:rsidR="00B33AEF" w:rsidRPr="00B33AEF">
          <w:rPr>
            <w:rFonts w:ascii="Arial" w:hAnsi="Arial" w:cs="Arial"/>
            <w:szCs w:val="24"/>
          </w:rPr>
          <w:t>Zemenick</w:t>
        </w:r>
        <w:proofErr w:type="spellEnd"/>
        <w:r w:rsidR="00B33AEF" w:rsidRPr="00B33AEF">
          <w:rPr>
            <w:rFonts w:ascii="Arial" w:hAnsi="Arial" w:cs="Arial"/>
            <w:szCs w:val="24"/>
          </w:rPr>
          <w:t xml:space="preserve">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w:t>
        </w:r>
      </w:ins>
      <w:r w:rsidR="00FA233C" w:rsidRPr="00DB55B1">
        <w:rPr>
          <w:rFonts w:ascii="Arial" w:eastAsia="Arial" w:hAnsi="Arial" w:cs="Arial"/>
        </w:rPr>
        <w:t xml:space="preserve">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et 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5" w:author="Tobias Mueller" w:date="2022-10-18T10:38:00Z">
        <w:r w:rsidR="003345BA" w:rsidRPr="00DB55B1">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w:t>
      </w:r>
      <w:r w:rsidR="00E027A2" w:rsidRPr="00DB55B1">
        <w:rPr>
          <w:rFonts w:ascii="Arial" w:eastAsia="Arial" w:hAnsi="Arial" w:cs="Arial"/>
          <w:color w:val="000000"/>
        </w:rPr>
        <w:lastRenderedPageBreak/>
        <w:t>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del w:id="6" w:author="Tobias Mueller" w:date="2022-10-18T10:38:00Z">
        <w:r w:rsidR="00A84C00" w:rsidRPr="00DB55B1">
          <w:rPr>
            <w:rFonts w:ascii="Arial" w:eastAsia="Arial" w:hAnsi="Arial" w:cs="Arial"/>
            <w:i/>
            <w:color w:val="000000"/>
          </w:rPr>
          <w:fldChar w:fldCharType="begin"/>
        </w:r>
        <w:r w:rsidR="00872F4F">
          <w:rPr>
            <w:rFonts w:ascii="Arial" w:eastAsia="Arial" w:hAnsi="Arial" w:cs="Arial"/>
            <w:i/>
            <w:color w:val="000000"/>
          </w:rPr>
          <w:del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M."},{"family":"Bazaga","given":"Pilar"}],"issued":{"date-parts":[["2011",1]]}}},{"id":"gWjhpGfe/qO98HSDc","uris":["http://zotero.org/users/6808850/items/LMZAUWML"],"itemData":{"id":11,"type":"article-journal","abstract":"The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delInstrText>
        </w:r>
        <w:r w:rsidR="00A84C00" w:rsidRPr="00DB55B1">
          <w:rPr>
            <w:rFonts w:ascii="Arial" w:eastAsia="Arial" w:hAnsi="Arial" w:cs="Arial"/>
            <w:i/>
            <w:color w:val="000000"/>
          </w:rPr>
          <w:fldChar w:fldCharType="separate"/>
        </w:r>
        <w:r w:rsidR="00785E72" w:rsidRPr="00785E72">
          <w:rPr>
            <w:rFonts w:ascii="Arial" w:hAnsi="Arial" w:cs="Arial"/>
            <w:szCs w:val="24"/>
          </w:rPr>
          <w:delText xml:space="preserve">(de Vega </w:delText>
        </w:r>
        <w:r w:rsidR="00785E72" w:rsidRPr="00785E72">
          <w:rPr>
            <w:rFonts w:ascii="Arial" w:hAnsi="Arial" w:cs="Arial"/>
            <w:i/>
            <w:iCs/>
            <w:szCs w:val="24"/>
          </w:rPr>
          <w:delText>et al.</w:delText>
        </w:r>
        <w:r w:rsidR="00785E72" w:rsidRPr="00785E72">
          <w:rPr>
            <w:rFonts w:ascii="Arial" w:hAnsi="Arial" w:cs="Arial"/>
            <w:szCs w:val="24"/>
          </w:rPr>
          <w:delText xml:space="preserve">, 2009; Pozo </w:delText>
        </w:r>
        <w:r w:rsidR="00785E72" w:rsidRPr="00785E72">
          <w:rPr>
            <w:rFonts w:ascii="Arial" w:hAnsi="Arial" w:cs="Arial"/>
            <w:i/>
            <w:iCs/>
            <w:szCs w:val="24"/>
          </w:rPr>
          <w:delText>et al.</w:delText>
        </w:r>
        <w:r w:rsidR="00785E72" w:rsidRPr="00785E72">
          <w:rPr>
            <w:rFonts w:ascii="Arial" w:hAnsi="Arial" w:cs="Arial"/>
            <w:szCs w:val="24"/>
          </w:rPr>
          <w:delText>, 2011; Chappell and Fukami, 2018)</w:delText>
        </w:r>
        <w:r w:rsidR="00A84C00" w:rsidRPr="00DB55B1">
          <w:rPr>
            <w:rFonts w:ascii="Arial" w:eastAsia="Arial" w:hAnsi="Arial" w:cs="Arial"/>
            <w:i/>
            <w:color w:val="000000"/>
          </w:rPr>
          <w:fldChar w:fldCharType="end"/>
        </w:r>
      </w:del>
      <w:ins w:id="7" w:author="Tobias Mueller" w:date="2022-10-18T10:38:00Z">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w:t>
        </w:r>
        <w:proofErr w:type="spellStart"/>
        <w:r w:rsidR="00785E72" w:rsidRPr="00785E72">
          <w:rPr>
            <w:rFonts w:ascii="Arial" w:hAnsi="Arial" w:cs="Arial"/>
            <w:szCs w:val="24"/>
          </w:rPr>
          <w:t>Pozo</w:t>
        </w:r>
        <w:proofErr w:type="spellEnd"/>
        <w:r w:rsidR="00785E72" w:rsidRPr="00785E72">
          <w:rPr>
            <w:rFonts w:ascii="Arial" w:hAnsi="Arial" w:cs="Arial"/>
            <w:szCs w:val="24"/>
          </w:rPr>
          <w:t xml:space="preserve"> </w:t>
        </w:r>
        <w:r w:rsidR="00785E72" w:rsidRPr="00785E72">
          <w:rPr>
            <w:rFonts w:ascii="Arial" w:hAnsi="Arial" w:cs="Arial"/>
            <w:i/>
            <w:iCs/>
            <w:szCs w:val="24"/>
          </w:rPr>
          <w:t>et al.</w:t>
        </w:r>
        <w:r w:rsidR="00785E72" w:rsidRPr="00785E72">
          <w:rPr>
            <w:rFonts w:ascii="Arial" w:hAnsi="Arial" w:cs="Arial"/>
            <w:szCs w:val="24"/>
          </w:rPr>
          <w:t xml:space="preserve">, 2011; Chappell and </w:t>
        </w:r>
        <w:proofErr w:type="spellStart"/>
        <w:r w:rsidR="00785E72" w:rsidRPr="00785E72">
          <w:rPr>
            <w:rFonts w:ascii="Arial" w:hAnsi="Arial" w:cs="Arial"/>
            <w:szCs w:val="24"/>
          </w:rPr>
          <w:t>Fukami</w:t>
        </w:r>
        <w:proofErr w:type="spellEnd"/>
        <w:r w:rsidR="00785E72" w:rsidRPr="00785E72">
          <w:rPr>
            <w:rFonts w:ascii="Arial" w:hAnsi="Arial" w:cs="Arial"/>
            <w:szCs w:val="24"/>
          </w:rPr>
          <w:t>, 2018)</w:t>
        </w:r>
        <w:r w:rsidR="00A84C00" w:rsidRPr="00DB55B1">
          <w:rPr>
            <w:rFonts w:ascii="Arial" w:eastAsia="Arial" w:hAnsi="Arial" w:cs="Arial"/>
            <w:i/>
            <w:color w:val="000000"/>
          </w:rPr>
          <w:fldChar w:fldCharType="end"/>
        </w:r>
      </w:ins>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del w:id="8" w:author="Tobias Mueller" w:date="2022-10-18T10:38:00Z">
        <w:r w:rsidR="00A84C00" w:rsidRPr="00DB55B1">
          <w:rPr>
            <w:rFonts w:ascii="Arial" w:eastAsia="Arial" w:hAnsi="Arial" w:cs="Arial"/>
            <w:i/>
            <w:color w:val="000000"/>
          </w:rPr>
          <w:fldChar w:fldCharType="begin"/>
        </w:r>
        <w:r w:rsidR="00785E72">
          <w:rPr>
            <w:rFonts w:ascii="Arial" w:eastAsia="Arial" w:hAnsi="Arial" w:cs="Arial"/>
            <w:i/>
            <w:color w:val="000000"/>
          </w:rPr>
          <w:del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delInstrText>
        </w:r>
        <w:r w:rsidR="00A84C00" w:rsidRPr="00DB55B1">
          <w:rPr>
            <w:rFonts w:ascii="Arial" w:eastAsia="Arial" w:hAnsi="Arial" w:cs="Arial"/>
            <w:i/>
            <w:color w:val="000000"/>
          </w:rPr>
          <w:fldChar w:fldCharType="separate"/>
        </w:r>
        <w:r w:rsidR="00785E72" w:rsidRPr="00785E72">
          <w:rPr>
            <w:rFonts w:ascii="Arial" w:hAnsi="Arial" w:cs="Arial"/>
            <w:szCs w:val="24"/>
          </w:rPr>
          <w:delText xml:space="preserve">(Fridman </w:delText>
        </w:r>
        <w:r w:rsidR="00785E72" w:rsidRPr="00785E72">
          <w:rPr>
            <w:rFonts w:ascii="Arial" w:hAnsi="Arial" w:cs="Arial"/>
            <w:i/>
            <w:iCs/>
            <w:szCs w:val="24"/>
          </w:rPr>
          <w:delText>et al.</w:delText>
        </w:r>
        <w:r w:rsidR="00785E72" w:rsidRPr="00785E72">
          <w:rPr>
            <w:rFonts w:ascii="Arial" w:hAnsi="Arial" w:cs="Arial"/>
            <w:szCs w:val="24"/>
          </w:rPr>
          <w:delText xml:space="preserve">, 2012; Álvarez-Pérez </w:delText>
        </w:r>
        <w:r w:rsidR="00785E72" w:rsidRPr="00785E72">
          <w:rPr>
            <w:rFonts w:ascii="Arial" w:hAnsi="Arial" w:cs="Arial"/>
            <w:i/>
            <w:iCs/>
            <w:szCs w:val="24"/>
          </w:rPr>
          <w:delText>et al.</w:delText>
        </w:r>
        <w:r w:rsidR="00785E72" w:rsidRPr="00785E72">
          <w:rPr>
            <w:rFonts w:ascii="Arial" w:hAnsi="Arial" w:cs="Arial"/>
            <w:szCs w:val="24"/>
          </w:rPr>
          <w:delText>, 2012; Alvarez-Pérez and Herrera, 2013; Tsuji and Fukami, 2018)</w:delText>
        </w:r>
        <w:r w:rsidR="00A84C00" w:rsidRPr="00DB55B1">
          <w:rPr>
            <w:rFonts w:ascii="Arial" w:eastAsia="Arial" w:hAnsi="Arial" w:cs="Arial"/>
            <w:i/>
            <w:color w:val="000000"/>
          </w:rPr>
          <w:fldChar w:fldCharType="end"/>
        </w:r>
      </w:del>
      <w:ins w:id="9" w:author="Tobias Mueller" w:date="2022-10-18T10:38:00Z">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w:t>
        </w:r>
        <w:proofErr w:type="spellStart"/>
        <w:r w:rsidR="00785E72" w:rsidRPr="00785E72">
          <w:rPr>
            <w:rFonts w:ascii="Arial" w:hAnsi="Arial" w:cs="Arial"/>
            <w:szCs w:val="24"/>
          </w:rPr>
          <w:t>Fridman</w:t>
        </w:r>
        <w:proofErr w:type="spellEnd"/>
        <w:r w:rsidR="00785E72" w:rsidRPr="00785E72">
          <w:rPr>
            <w:rFonts w:ascii="Arial" w:hAnsi="Arial" w:cs="Arial"/>
            <w:szCs w:val="24"/>
          </w:rPr>
          <w:t xml:space="preserve">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xml:space="preserve">, 2012; Alvarez-Pérez and Herrera, 2013; Tsuji and </w:t>
        </w:r>
        <w:proofErr w:type="spellStart"/>
        <w:r w:rsidR="00785E72" w:rsidRPr="00785E72">
          <w:rPr>
            <w:rFonts w:ascii="Arial" w:hAnsi="Arial" w:cs="Arial"/>
            <w:szCs w:val="24"/>
          </w:rPr>
          <w:t>Fukami</w:t>
        </w:r>
        <w:proofErr w:type="spellEnd"/>
        <w:r w:rsidR="00785E72" w:rsidRPr="00785E72">
          <w:rPr>
            <w:rFonts w:ascii="Arial" w:hAnsi="Arial" w:cs="Arial"/>
            <w:szCs w:val="24"/>
          </w:rPr>
          <w:t>, 2018)</w:t>
        </w:r>
        <w:r w:rsidR="00A84C00" w:rsidRPr="00DB55B1">
          <w:rPr>
            <w:rFonts w:ascii="Arial" w:eastAsia="Arial" w:hAnsi="Arial" w:cs="Arial"/>
            <w:i/>
            <w:color w:val="000000"/>
          </w:rPr>
          <w:fldChar w:fldCharType="end"/>
        </w:r>
      </w:ins>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del w:id="10" w:author="Tobias Mueller" w:date="2022-10-18T10:38:00Z">
        <w:r w:rsidR="00D739B5" w:rsidRPr="00DB55B1">
          <w:rPr>
            <w:rFonts w:ascii="Arial" w:eastAsia="Arial" w:hAnsi="Arial" w:cs="Arial"/>
            <w:color w:val="202122"/>
          </w:rPr>
          <w:fldChar w:fldCharType="begin"/>
        </w:r>
        <w:r w:rsidR="00785E72">
          <w:rPr>
            <w:rFonts w:ascii="Arial" w:eastAsia="Arial" w:hAnsi="Arial" w:cs="Arial"/>
            <w:color w:val="202122"/>
          </w:rPr>
          <w:delInstrText xml:space="preserve"> ADDIN ZOTERO_ITEM CSL_CITATION {"citationID":"4D93WH7w","properties":{"formattedCitation":"(Zemenick {\\i{}et al.})","plainCitation":"(Zemenick et al.)","noteIndex":0},"citationItems":[{"id":130,"uris":["http://zotero.org/users/6808850/items/WA4QGYAP"],"itemData":{"id":130,"type":"article-journal","abstract":"Due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delInstrText>
        </w:r>
        <w:r w:rsidR="00D739B5" w:rsidRPr="00DB55B1">
          <w:rPr>
            <w:rFonts w:ascii="Arial" w:eastAsia="Arial" w:hAnsi="Arial" w:cs="Arial"/>
            <w:color w:val="202122"/>
          </w:rPr>
          <w:fldChar w:fldCharType="separate"/>
        </w:r>
        <w:r w:rsidR="00785E72" w:rsidRPr="00785E72">
          <w:rPr>
            <w:rFonts w:ascii="Arial" w:hAnsi="Arial" w:cs="Arial"/>
            <w:szCs w:val="24"/>
          </w:rPr>
          <w:delText xml:space="preserve">(Zemenick </w:delText>
        </w:r>
        <w:r w:rsidR="00785E72" w:rsidRPr="00785E72">
          <w:rPr>
            <w:rFonts w:ascii="Arial" w:hAnsi="Arial" w:cs="Arial"/>
            <w:i/>
            <w:iCs/>
            <w:szCs w:val="24"/>
          </w:rPr>
          <w:delText>et al.</w:delText>
        </w:r>
        <w:r w:rsidR="00785E72" w:rsidRPr="00785E72">
          <w:rPr>
            <w:rFonts w:ascii="Arial" w:hAnsi="Arial" w:cs="Arial"/>
            <w:szCs w:val="24"/>
          </w:rPr>
          <w:delText>)</w:delText>
        </w:r>
        <w:r w:rsidR="00D739B5" w:rsidRPr="00DB55B1">
          <w:rPr>
            <w:rFonts w:ascii="Arial" w:eastAsia="Arial" w:hAnsi="Arial" w:cs="Arial"/>
            <w:color w:val="202122"/>
          </w:rPr>
          <w:fldChar w:fldCharType="end"/>
        </w:r>
        <w:r w:rsidRPr="00DB55B1">
          <w:rPr>
            <w:rFonts w:ascii="Arial" w:eastAsia="Arial" w:hAnsi="Arial" w:cs="Arial"/>
            <w:color w:val="202122"/>
          </w:rPr>
          <w:delText>;</w:delText>
        </w:r>
      </w:del>
      <w:ins w:id="11" w:author="Tobias Mueller" w:date="2022-10-18T10:38:00Z">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w:t>
        </w:r>
        <w:proofErr w:type="spellStart"/>
        <w:r w:rsidR="00B33AEF" w:rsidRPr="00B33AEF">
          <w:rPr>
            <w:rFonts w:ascii="Arial" w:hAnsi="Arial" w:cs="Arial"/>
            <w:szCs w:val="24"/>
          </w:rPr>
          <w:t>Zemenick</w:t>
        </w:r>
        <w:proofErr w:type="spellEnd"/>
        <w:r w:rsidR="00B33AEF" w:rsidRPr="00B33AEF">
          <w:rPr>
            <w:rFonts w:ascii="Arial" w:hAnsi="Arial" w:cs="Arial"/>
            <w:szCs w:val="24"/>
          </w:rPr>
          <w:t xml:space="preserve">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ins>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del w:id="12" w:author="Tobias Mueller" w:date="2022-10-18T10:38:00Z">
        <w:r w:rsidR="00D739B5" w:rsidRPr="00DB55B1">
          <w:rPr>
            <w:rFonts w:ascii="Arial" w:eastAsia="Arial" w:hAnsi="Arial" w:cs="Arial"/>
            <w:color w:val="202122"/>
          </w:rPr>
          <w:fldChar w:fldCharType="begin"/>
        </w:r>
        <w:r w:rsidR="00785E72">
          <w:rPr>
            <w:rFonts w:ascii="Arial" w:eastAsia="Arial" w:hAnsi="Arial" w:cs="Arial"/>
            <w:color w:val="202122"/>
          </w:rPr>
          <w:delInstrText xml:space="preserve"> ADDIN ZOTERO_ITEM CSL_CITATION {"citationID":"1hT5UNCe","properties":{"formattedCitation":"(Zemenick {\\i{}et al.})","plainCitation":"(Zemenick et al.)","noteIndex":0},"citationItems":[{"id":130,"uris":["http://zotero.org/users/6808850/items/WA4QGYAP"],"itemData":{"id":130,"type":"article-journal","abstract":"Due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delInstrText>
        </w:r>
        <w:r w:rsidR="00D739B5" w:rsidRPr="00DB55B1">
          <w:rPr>
            <w:rFonts w:ascii="Arial" w:eastAsia="Arial" w:hAnsi="Arial" w:cs="Arial"/>
            <w:color w:val="202122"/>
          </w:rPr>
          <w:fldChar w:fldCharType="separate"/>
        </w:r>
        <w:r w:rsidR="00785E72" w:rsidRPr="00785E72">
          <w:rPr>
            <w:rFonts w:ascii="Arial" w:hAnsi="Arial" w:cs="Arial"/>
            <w:szCs w:val="24"/>
          </w:rPr>
          <w:delText xml:space="preserve">(Zemenick </w:delText>
        </w:r>
        <w:r w:rsidR="00785E72" w:rsidRPr="00785E72">
          <w:rPr>
            <w:rFonts w:ascii="Arial" w:hAnsi="Arial" w:cs="Arial"/>
            <w:i/>
            <w:iCs/>
            <w:szCs w:val="24"/>
          </w:rPr>
          <w:delText>et al.</w:delText>
        </w:r>
        <w:r w:rsidR="00785E72" w:rsidRPr="00785E72">
          <w:rPr>
            <w:rFonts w:ascii="Arial" w:hAnsi="Arial" w:cs="Arial"/>
            <w:szCs w:val="24"/>
          </w:rPr>
          <w:delText>)</w:delText>
        </w:r>
        <w:r w:rsidR="00D739B5" w:rsidRPr="00DB55B1">
          <w:rPr>
            <w:rFonts w:ascii="Arial" w:eastAsia="Arial" w:hAnsi="Arial" w:cs="Arial"/>
            <w:color w:val="202122"/>
          </w:rPr>
          <w:fldChar w:fldCharType="end"/>
        </w:r>
        <w:r w:rsidRPr="00DB55B1">
          <w:rPr>
            <w:rFonts w:ascii="Arial" w:eastAsia="Arial" w:hAnsi="Arial" w:cs="Arial"/>
            <w:color w:val="202122"/>
          </w:rPr>
          <w:delText>.</w:delText>
        </w:r>
      </w:del>
      <w:ins w:id="13" w:author="Tobias Mueller" w:date="2022-10-18T10:38:00Z">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w:t>
        </w:r>
        <w:proofErr w:type="spellStart"/>
        <w:r w:rsidR="00B33AEF" w:rsidRPr="00B33AEF">
          <w:rPr>
            <w:rFonts w:ascii="Arial" w:hAnsi="Arial" w:cs="Arial"/>
            <w:szCs w:val="24"/>
          </w:rPr>
          <w:t>Zemenick</w:t>
        </w:r>
        <w:proofErr w:type="spellEnd"/>
        <w:r w:rsidR="00B33AEF" w:rsidRPr="00B33AEF">
          <w:rPr>
            <w:rFonts w:ascii="Arial" w:hAnsi="Arial" w:cs="Arial"/>
            <w:szCs w:val="24"/>
          </w:rPr>
          <w:t xml:space="preserve">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ins>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46032312"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del w:id="14" w:author="Tobias Mueller" w:date="2022-10-18T10:38:00Z">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delInstrText xml:space="preserve"> ADDIN ZOTERO_ITEM CSL_CITATION {"citationID":"jcKo6BUg","properties":{"formattedCitation":"(Carter {\\i{}et al.}, 2007)","plainCitation":"(Carter et al., 2007)","noteIndex":0},"citationItems":[{"id":7,"uris":["http://zotero.org/users/6808850/items/NBUD45DU"],"itemData":{"id":7,"type":"article-journal","abstract":"Hydrogen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W."}],"issued":{"date-parts":[["2007",1]]}}}],"schema":"https://github.com/citation-style-language/schema/raw/master/csl-citation.json"} </w:del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delText xml:space="preserve">(Carter </w:delText>
        </w:r>
        <w:r w:rsidR="00785E72" w:rsidRPr="00785E72">
          <w:rPr>
            <w:rFonts w:ascii="Arial" w:hAnsi="Arial" w:cs="Arial"/>
            <w:i/>
            <w:iCs/>
            <w:szCs w:val="24"/>
          </w:rPr>
          <w:delText>et al.</w:delText>
        </w:r>
        <w:r w:rsidR="00785E72" w:rsidRPr="00785E72">
          <w:rPr>
            <w:rFonts w:ascii="Arial" w:hAnsi="Arial" w:cs="Arial"/>
            <w:szCs w:val="24"/>
          </w:rPr>
          <w:delText>, 2007)</w:delTex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delText>.</w:delText>
        </w:r>
      </w:del>
      <w:ins w:id="15" w:author="Tobias Mueller" w:date="2022-10-18T10:38:00Z">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w:t>
        </w:r>
      </w:ins>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del w:id="16" w:author="Tobias Mueller" w:date="2022-10-18T10:38:00Z">
        <w:r w:rsidR="00866862" w:rsidRPr="00DB55B1">
          <w:rPr>
            <w:rFonts w:ascii="Arial" w:eastAsia="Arial" w:hAnsi="Arial" w:cs="Arial"/>
            <w:shd w:val="clear" w:color="auto" w:fill="FDFDFD"/>
          </w:rPr>
          <w:fldChar w:fldCharType="begin"/>
        </w:r>
        <w:r w:rsidR="00872F4F">
          <w:rPr>
            <w:rFonts w:ascii="Arial" w:eastAsia="Arial" w:hAnsi="Arial" w:cs="Arial"/>
            <w:shd w:val="clear" w:color="auto" w:fill="FDFDFD"/>
          </w:rPr>
          <w:del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W."}],"issued":{"date-parts":[["2007",1]]}}},{"id":"gWjhpGfe/RRU5fqx8","uris":["http://zotero.org/users/6808850/items/FSMW5RNP"],"itemData":{"id":21,"type":"article-journal","abstract":"The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delText xml:space="preserve">(Carter </w:delText>
        </w:r>
        <w:r w:rsidR="00785E72" w:rsidRPr="00785E72">
          <w:rPr>
            <w:rFonts w:ascii="Arial" w:hAnsi="Arial" w:cs="Arial"/>
            <w:i/>
            <w:iCs/>
            <w:szCs w:val="24"/>
          </w:rPr>
          <w:delText>et al.</w:delText>
        </w:r>
        <w:r w:rsidR="00785E72" w:rsidRPr="00785E72">
          <w:rPr>
            <w:rFonts w:ascii="Arial" w:hAnsi="Arial" w:cs="Arial"/>
            <w:szCs w:val="24"/>
          </w:rPr>
          <w:delText xml:space="preserve">, 2007; Burdon </w:delText>
        </w:r>
        <w:r w:rsidR="00785E72" w:rsidRPr="00785E72">
          <w:rPr>
            <w:rFonts w:ascii="Arial" w:hAnsi="Arial" w:cs="Arial"/>
            <w:i/>
            <w:iCs/>
            <w:szCs w:val="24"/>
          </w:rPr>
          <w:delText>et al.</w:delText>
        </w:r>
        <w:r w:rsidR="00785E72" w:rsidRPr="00785E72">
          <w:rPr>
            <w:rFonts w:ascii="Arial" w:hAnsi="Arial" w:cs="Arial"/>
            <w:szCs w:val="24"/>
          </w:rPr>
          <w:delText xml:space="preserve">, 2018; Schmitt </w:delText>
        </w:r>
        <w:r w:rsidR="00785E72" w:rsidRPr="00785E72">
          <w:rPr>
            <w:rFonts w:ascii="Arial" w:hAnsi="Arial" w:cs="Arial"/>
            <w:i/>
            <w:iCs/>
            <w:szCs w:val="24"/>
          </w:rPr>
          <w:delText>et al.</w:delText>
        </w:r>
        <w:r w:rsidR="00785E72" w:rsidRPr="00785E72">
          <w:rPr>
            <w:rFonts w:ascii="Arial" w:hAnsi="Arial" w:cs="Arial"/>
            <w:szCs w:val="24"/>
          </w:rPr>
          <w:delText xml:space="preserve">, 2018; Block </w:delText>
        </w:r>
        <w:r w:rsidR="00785E72" w:rsidRPr="00785E72">
          <w:rPr>
            <w:rFonts w:ascii="Arial" w:hAnsi="Arial" w:cs="Arial"/>
            <w:i/>
            <w:iCs/>
            <w:szCs w:val="24"/>
          </w:rPr>
          <w:delText>et al.</w:delText>
        </w:r>
        <w:r w:rsidR="00785E72" w:rsidRPr="00785E72">
          <w:rPr>
            <w:rFonts w:ascii="Arial" w:hAnsi="Arial" w:cs="Arial"/>
            <w:szCs w:val="24"/>
          </w:rPr>
          <w:delText>, 2019)</w:delTex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delText>.</w:delText>
        </w:r>
      </w:del>
      <w:ins w:id="17" w:author="Tobias Mueller" w:date="2022-10-18T10:38:00Z">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w:t>
        </w:r>
      </w:ins>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del w:id="18" w:author="Tobias Mueller" w:date="2022-10-18T10:38:00Z">
        <w:r w:rsidR="007E3D32" w:rsidRPr="00DB55B1">
          <w:rPr>
            <w:rFonts w:ascii="Arial" w:eastAsia="Arial" w:hAnsi="Arial" w:cs="Arial"/>
            <w:shd w:val="clear" w:color="auto" w:fill="FDFDFD"/>
          </w:rPr>
          <w:delText>,</w:delText>
        </w:r>
      </w:del>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del w:id="19" w:author="Tobias Mueller" w:date="2022-10-18T10:38:00Z">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delInstrText xml:space="preserve"> ADDIN ZOTERO_ITEM CSL_CITATION {"citationID":"OLdecBxC","properties":{"formattedCitation":"(Pozo {\\i{}et al.}, 2012, 20; Mittelbach {\\i{}et al.}, 2016; Burdon {\\i{}et al.}, 2018)","plainCitation":"(Pozo et al., 2012, 20;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M."}],"issued":{"date-parts":[["2012",5,1]]}},"locator":"20"},{"id":166,"uris":["http://zotero.org/users/6808850/items/EK2FD9ES"],"itemData":{"id":166,"type":"article-journal","abstract":"Bacteria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M."},{"family":"Stoll","given":"Raphael"},{"family":"Begerow","given":"Dominik"}],"issued":{"date-parts":[["2016",8,1]]}}}],"schema":"https://github.com/citation-style-language/schema/raw/master/csl-citation.json"} </w:del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delText xml:space="preserve">(Pozo </w:delText>
        </w:r>
        <w:r w:rsidR="00785E72" w:rsidRPr="00785E72">
          <w:rPr>
            <w:rFonts w:ascii="Arial" w:hAnsi="Arial" w:cs="Arial"/>
            <w:i/>
            <w:iCs/>
            <w:szCs w:val="24"/>
          </w:rPr>
          <w:delText>et al.</w:delText>
        </w:r>
        <w:r w:rsidR="00785E72" w:rsidRPr="00785E72">
          <w:rPr>
            <w:rFonts w:ascii="Arial" w:hAnsi="Arial" w:cs="Arial"/>
            <w:szCs w:val="24"/>
          </w:rPr>
          <w:delText xml:space="preserve">, 2012, 20; Mittelbach </w:delText>
        </w:r>
        <w:r w:rsidR="00785E72" w:rsidRPr="00785E72">
          <w:rPr>
            <w:rFonts w:ascii="Arial" w:hAnsi="Arial" w:cs="Arial"/>
            <w:i/>
            <w:iCs/>
            <w:szCs w:val="24"/>
          </w:rPr>
          <w:delText>et al.</w:delText>
        </w:r>
        <w:r w:rsidR="00785E72" w:rsidRPr="00785E72">
          <w:rPr>
            <w:rFonts w:ascii="Arial" w:hAnsi="Arial" w:cs="Arial"/>
            <w:szCs w:val="24"/>
          </w:rPr>
          <w:delText xml:space="preserve">, 2016; Burdon </w:delText>
        </w:r>
        <w:r w:rsidR="00785E72" w:rsidRPr="00785E72">
          <w:rPr>
            <w:rFonts w:ascii="Arial" w:hAnsi="Arial" w:cs="Arial"/>
            <w:i/>
            <w:iCs/>
            <w:szCs w:val="24"/>
          </w:rPr>
          <w:delText>et al.</w:delText>
        </w:r>
        <w:r w:rsidR="00785E72" w:rsidRPr="00785E72">
          <w:rPr>
            <w:rFonts w:ascii="Arial" w:hAnsi="Arial" w:cs="Arial"/>
            <w:szCs w:val="24"/>
          </w:rPr>
          <w:delText>, 2018)</w:delTex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delText>)</w:delText>
        </w:r>
        <w:r w:rsidR="001D3C9E" w:rsidRPr="00DB55B1">
          <w:rPr>
            <w:rFonts w:ascii="Arial" w:eastAsia="Arial" w:hAnsi="Arial" w:cs="Arial"/>
            <w:shd w:val="clear" w:color="auto" w:fill="FDFDFD"/>
          </w:rPr>
          <w:delText>, and if these compounds impact microbe-microbe interactions</w:delText>
        </w:r>
        <w:r w:rsidR="00B43301" w:rsidRPr="00DB55B1">
          <w:rPr>
            <w:rFonts w:ascii="Arial" w:eastAsia="Arial" w:hAnsi="Arial" w:cs="Arial"/>
            <w:shd w:val="clear" w:color="auto" w:fill="FDFDFD"/>
          </w:rPr>
          <w:delText>.</w:delText>
        </w:r>
      </w:del>
      <w:ins w:id="20" w:author="Tobias Mueller" w:date="2022-10-18T10:38:00Z">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proofErr w:type="spellStart"/>
        <w:r w:rsidR="00D11EAB" w:rsidRPr="00D11EAB">
          <w:rPr>
            <w:rFonts w:ascii="Arial" w:hAnsi="Arial" w:cs="Arial"/>
            <w:szCs w:val="24"/>
          </w:rPr>
          <w:t>Pozo</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2012; </w:t>
        </w:r>
        <w:proofErr w:type="spellStart"/>
        <w:r w:rsidR="00D11EAB" w:rsidRPr="00D11EAB">
          <w:rPr>
            <w:rFonts w:ascii="Arial" w:hAnsi="Arial" w:cs="Arial"/>
            <w:szCs w:val="24"/>
          </w:rPr>
          <w:lastRenderedPageBreak/>
          <w:t>Mittelbach</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w:t>
        </w:r>
      </w:ins>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hAnsi="Arial"/>
          <w:color w:val="000000"/>
          <w:rPrChange w:id="21" w:author="Tobias Mueller" w:date="2022-10-18T10:38:00Z">
            <w:rPr>
              <w:rFonts w:ascii="Arial" w:hAnsi="Arial"/>
            </w:rPr>
          </w:rPrChange>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rFonts w:ascii="Arial" w:eastAsia="Arial" w:hAnsi="Arial" w:cs="Arial"/>
        </w:rPr>
      </w:pPr>
    </w:p>
    <w:p w14:paraId="016537B2" w14:textId="77777777" w:rsidR="00682FF2" w:rsidRPr="00DB55B1" w:rsidRDefault="00B43301" w:rsidP="00FD0250">
      <w:pPr>
        <w:spacing w:after="0" w:line="360" w:lineRule="auto"/>
        <w:rPr>
          <w:del w:id="22" w:author="Tobias Mueller" w:date="2022-10-18T10:38:00Z"/>
          <w:rFonts w:ascii="Arial" w:eastAsia="Arial" w:hAnsi="Arial" w:cs="Arial"/>
        </w:rPr>
      </w:pPr>
      <w:del w:id="23" w:author="Tobias Mueller" w:date="2022-10-18T10:38:00Z">
        <w:r w:rsidRPr="00DB55B1">
          <w:rPr>
            <w:rFonts w:ascii="Arial" w:eastAsia="Arial" w:hAnsi="Arial" w:cs="Arial"/>
            <w:b/>
            <w:color w:val="000000"/>
          </w:rPr>
          <w:delText>Methods</w:delText>
        </w:r>
      </w:del>
    </w:p>
    <w:p w14:paraId="4AAEE75B" w14:textId="451E87B5" w:rsidR="006A37B4" w:rsidRDefault="006A37B4" w:rsidP="00FD0250">
      <w:pPr>
        <w:spacing w:after="0" w:line="360" w:lineRule="auto"/>
        <w:rPr>
          <w:ins w:id="24" w:author="Tobias Mueller" w:date="2022-10-18T10:38:00Z"/>
          <w:rFonts w:ascii="Arial" w:eastAsia="Arial" w:hAnsi="Arial" w:cs="Arial"/>
        </w:rPr>
      </w:pPr>
    </w:p>
    <w:p w14:paraId="0A7F99CB" w14:textId="458FC533" w:rsidR="006A37B4" w:rsidRPr="00886336" w:rsidRDefault="00E8731C" w:rsidP="00FD0250">
      <w:pPr>
        <w:spacing w:after="0" w:line="360" w:lineRule="auto"/>
        <w:rPr>
          <w:ins w:id="25" w:author="Tobias Mueller" w:date="2022-10-18T10:38:00Z"/>
          <w:rFonts w:ascii="Arial" w:eastAsia="Arial" w:hAnsi="Arial" w:cs="Arial"/>
          <w:b/>
          <w:bCs/>
        </w:rPr>
      </w:pPr>
      <w:ins w:id="26" w:author="Tobias Mueller" w:date="2022-10-18T10:38:00Z">
        <w:r w:rsidRPr="00F361B2">
          <w:rPr>
            <w:rFonts w:ascii="Arial" w:eastAsia="Arial" w:hAnsi="Arial" w:cs="Arial"/>
            <w:b/>
            <w:bCs/>
          </w:rPr>
          <w:t xml:space="preserve">Experimental </w:t>
        </w:r>
        <w:r>
          <w:rPr>
            <w:rFonts w:ascii="Arial" w:eastAsia="Arial" w:hAnsi="Arial" w:cs="Arial"/>
            <w:b/>
            <w:bCs/>
          </w:rPr>
          <w:t>P</w:t>
        </w:r>
        <w:r w:rsidRPr="00E8731C">
          <w:rPr>
            <w:rFonts w:ascii="Arial" w:eastAsia="Arial" w:hAnsi="Arial" w:cs="Arial"/>
            <w:b/>
            <w:bCs/>
          </w:rPr>
          <w:t>rocedure</w:t>
        </w:r>
        <w:r>
          <w:rPr>
            <w:rFonts w:ascii="Arial" w:eastAsia="Arial" w:hAnsi="Arial" w:cs="Arial"/>
            <w:b/>
            <w:bCs/>
          </w:rPr>
          <w:t xml:space="preserve"> and </w:t>
        </w:r>
        <w:r w:rsidR="008C6178" w:rsidRPr="00886336">
          <w:rPr>
            <w:rFonts w:ascii="Arial" w:eastAsia="Arial" w:hAnsi="Arial" w:cs="Arial"/>
            <w:b/>
            <w:bCs/>
          </w:rPr>
          <w:t>Results</w:t>
        </w:r>
      </w:ins>
    </w:p>
    <w:p w14:paraId="4C174F84" w14:textId="77777777" w:rsidR="006D5E7E" w:rsidRPr="00DB55B1" w:rsidRDefault="006D5E7E" w:rsidP="006D5E7E">
      <w:pPr>
        <w:spacing w:after="0" w:line="360" w:lineRule="auto"/>
        <w:rPr>
          <w:rFonts w:ascii="Arial" w:eastAsia="Arial" w:hAnsi="Arial" w:cs="Arial"/>
        </w:rPr>
      </w:pPr>
      <w:r w:rsidRPr="00DB55B1">
        <w:rPr>
          <w:rFonts w:ascii="Arial" w:eastAsia="Arial" w:hAnsi="Arial" w:cs="Arial"/>
          <w:i/>
          <w:color w:val="000000"/>
        </w:rPr>
        <w:t>Microbial strains </w:t>
      </w:r>
    </w:p>
    <w:p w14:paraId="288B8A18" w14:textId="77777777" w:rsidR="00682FF2" w:rsidRPr="00DB55B1" w:rsidRDefault="006D5E7E" w:rsidP="00FD0250">
      <w:pPr>
        <w:spacing w:after="0" w:line="360" w:lineRule="auto"/>
        <w:rPr>
          <w:del w:id="27" w:author="Tobias Mueller" w:date="2022-10-18T10:38:00Z"/>
          <w:rFonts w:ascii="Arial" w:eastAsia="Arial" w:hAnsi="Arial" w:cs="Arial"/>
          <w:color w:val="000000"/>
        </w:rPr>
      </w:pPr>
      <w:r w:rsidRPr="00DB55B1">
        <w:rPr>
          <w:rFonts w:ascii="Arial" w:eastAsia="Arial" w:hAnsi="Arial" w:cs="Arial"/>
          <w:color w:val="000000"/>
        </w:rPr>
        <w:t xml:space="preserve">We tested the effects of nectar compounds on the growth of the </w:t>
      </w:r>
      <w:del w:id="28" w:author="Tobias Mueller" w:date="2022-10-18T10:38:00Z">
        <w:r w:rsidR="00B43301" w:rsidRPr="00DB55B1">
          <w:rPr>
            <w:rFonts w:ascii="Arial" w:eastAsia="Arial" w:hAnsi="Arial" w:cs="Arial"/>
            <w:color w:val="000000"/>
          </w:rPr>
          <w:delText>yeasts</w:delText>
        </w:r>
      </w:del>
      <w:ins w:id="29" w:author="Tobias Mueller" w:date="2022-10-18T10:38:00Z">
        <w:r w:rsidR="00231496">
          <w:rPr>
            <w:rFonts w:ascii="Arial" w:eastAsia="Arial" w:hAnsi="Arial" w:cs="Arial"/>
            <w:color w:val="000000"/>
          </w:rPr>
          <w:t>fungi</w:t>
        </w:r>
      </w:ins>
      <w:r w:rsidRPr="00DB55B1">
        <w:rPr>
          <w:rFonts w:ascii="Arial" w:eastAsia="Arial" w:hAnsi="Arial" w:cs="Arial"/>
          <w:color w:val="000000"/>
        </w:rPr>
        <w:t xml:space="preserve">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p>
    <w:p w14:paraId="0C3D805E" w14:textId="77777777" w:rsidR="00682FF2" w:rsidRPr="00DB55B1" w:rsidRDefault="00682FF2" w:rsidP="00FD0250">
      <w:pPr>
        <w:spacing w:after="0" w:line="360" w:lineRule="auto"/>
        <w:rPr>
          <w:del w:id="30" w:author="Tobias Mueller" w:date="2022-10-18T10:38:00Z"/>
          <w:rFonts w:ascii="Arial" w:eastAsia="Arial" w:hAnsi="Arial" w:cs="Arial"/>
        </w:rPr>
      </w:pPr>
    </w:p>
    <w:p w14:paraId="2E72567A" w14:textId="77777777" w:rsidR="00682FF2" w:rsidRPr="005A60F3" w:rsidRDefault="00B43301" w:rsidP="00FD0250">
      <w:pPr>
        <w:spacing w:after="0" w:line="360" w:lineRule="auto"/>
        <w:rPr>
          <w:del w:id="31" w:author="Tobias Mueller" w:date="2022-10-18T10:38:00Z"/>
          <w:rFonts w:ascii="Arial" w:eastAsia="Arial" w:hAnsi="Arial" w:cs="Arial"/>
          <w:color w:val="C00000"/>
        </w:rPr>
      </w:pPr>
      <w:del w:id="32" w:author="Tobias Mueller" w:date="2022-10-18T10:38:00Z">
        <w:r w:rsidRPr="00DB55B1">
          <w:rPr>
            <w:rFonts w:ascii="Arial" w:eastAsia="Arial" w:hAnsi="Arial" w:cs="Arial"/>
          </w:rPr>
          <w:delText xml:space="preserve">To standardize microbial density across treatments, we created master microbial suspensions. First, </w:delText>
        </w:r>
        <w:r w:rsidR="00B84A53" w:rsidRPr="00DB55B1">
          <w:rPr>
            <w:rFonts w:ascii="Arial" w:eastAsia="Arial" w:hAnsi="Arial" w:cs="Arial"/>
          </w:rPr>
          <w:delText xml:space="preserve">we grew </w:delText>
        </w:r>
        <w:r w:rsidRPr="00DB55B1">
          <w:rPr>
            <w:rFonts w:ascii="Arial" w:eastAsia="Arial" w:hAnsi="Arial" w:cs="Arial"/>
          </w:rPr>
          <w:delText>microbial stocks for three days on Yeast Media Agar (YMA)</w:delText>
        </w:r>
        <w:r w:rsidR="001A315C" w:rsidRPr="00DB55B1">
          <w:rPr>
            <w:rFonts w:ascii="Arial" w:eastAsia="Arial" w:hAnsi="Arial" w:cs="Arial"/>
          </w:rPr>
          <w:delText xml:space="preserve"> containing chloramphenicol (</w:delText>
        </w:r>
        <w:r w:rsidR="00CC5B31" w:rsidRPr="00DB55B1">
          <w:rPr>
            <w:rFonts w:ascii="Arial" w:eastAsia="Arial" w:hAnsi="Arial" w:cs="Arial"/>
          </w:rPr>
          <w:delText>at 1</w:delText>
        </w:r>
        <w:r w:rsidR="00AC74AD" w:rsidRPr="00DB55B1">
          <w:rPr>
            <w:rFonts w:ascii="Arial" w:eastAsia="Arial" w:hAnsi="Arial" w:cs="Arial"/>
          </w:rPr>
          <w:delText>00</w:delText>
        </w:r>
        <w:r w:rsidR="00CC5B31" w:rsidRPr="00DB55B1">
          <w:rPr>
            <w:rFonts w:ascii="Arial" w:eastAsia="Arial" w:hAnsi="Arial" w:cs="Arial"/>
          </w:rPr>
          <w:delText xml:space="preserve"> mg/L </w:delText>
        </w:r>
        <w:r w:rsidR="001A315C" w:rsidRPr="00DB55B1">
          <w:rPr>
            <w:rFonts w:ascii="Arial" w:eastAsia="Arial" w:hAnsi="Arial" w:cs="Arial"/>
          </w:rPr>
          <w:delText>to reduce bacterial growth)</w:delText>
        </w:r>
        <w:r w:rsidRPr="00DB55B1">
          <w:rPr>
            <w:rFonts w:ascii="Arial" w:eastAsia="Arial" w:hAnsi="Arial" w:cs="Arial"/>
          </w:rPr>
          <w:delText xml:space="preserve"> or fructose enhanced Trypticase Soy Agar (TSA) </w:delText>
        </w:r>
        <w:r w:rsidR="001A315C" w:rsidRPr="00DB55B1">
          <w:rPr>
            <w:rFonts w:ascii="Arial" w:eastAsia="Arial" w:hAnsi="Arial" w:cs="Arial"/>
          </w:rPr>
          <w:delText>containing cycloheximide (</w:delText>
        </w:r>
        <w:r w:rsidR="00CC5B31" w:rsidRPr="00DB55B1">
          <w:rPr>
            <w:rFonts w:ascii="Arial" w:eastAsia="Arial" w:hAnsi="Arial" w:cs="Arial"/>
          </w:rPr>
          <w:delText>at 1</w:delText>
        </w:r>
        <w:r w:rsidR="00AC74AD" w:rsidRPr="00DB55B1">
          <w:rPr>
            <w:rFonts w:ascii="Arial" w:eastAsia="Arial" w:hAnsi="Arial" w:cs="Arial"/>
          </w:rPr>
          <w:delText>00</w:delText>
        </w:r>
        <w:r w:rsidR="00CC5B31" w:rsidRPr="00DB55B1">
          <w:rPr>
            <w:rFonts w:ascii="Arial" w:eastAsia="Arial" w:hAnsi="Arial" w:cs="Arial"/>
          </w:rPr>
          <w:delText xml:space="preserve"> mg/L </w:delText>
        </w:r>
        <w:r w:rsidR="001A315C" w:rsidRPr="00DB55B1">
          <w:rPr>
            <w:rFonts w:ascii="Arial" w:eastAsia="Arial" w:hAnsi="Arial" w:cs="Arial"/>
          </w:rPr>
          <w:delText xml:space="preserve">to reduce fungal growth) </w:delText>
        </w:r>
        <w:r w:rsidRPr="00DB55B1">
          <w:rPr>
            <w:rFonts w:ascii="Arial" w:eastAsia="Arial" w:hAnsi="Arial" w:cs="Arial"/>
          </w:rPr>
          <w:delText>for fungi and bacteria respectivel</w:delText>
        </w:r>
        <w:r w:rsidR="00B84A53" w:rsidRPr="00DB55B1">
          <w:rPr>
            <w:rFonts w:ascii="Arial" w:eastAsia="Arial" w:hAnsi="Arial" w:cs="Arial"/>
          </w:rPr>
          <w:delText>y</w:delText>
        </w:r>
        <w:r w:rsidR="00086AF6">
          <w:rPr>
            <w:rFonts w:ascii="Arial" w:eastAsia="Arial" w:hAnsi="Arial" w:cs="Arial"/>
          </w:rPr>
          <w:delText xml:space="preserve"> </w:delText>
        </w:r>
        <w:r w:rsidR="00086AF6" w:rsidRPr="00DB55B1">
          <w:rPr>
            <w:rFonts w:ascii="Arial" w:eastAsia="Arial" w:hAnsi="Arial" w:cs="Arial"/>
          </w:rPr>
          <w:delText xml:space="preserve">(Supplemental </w:delText>
        </w:r>
        <w:r w:rsidR="00086AF6">
          <w:rPr>
            <w:rFonts w:ascii="Arial" w:eastAsia="Arial" w:hAnsi="Arial" w:cs="Arial"/>
          </w:rPr>
          <w:delText>Method</w:delText>
        </w:r>
        <w:r w:rsidR="00086AF6" w:rsidRPr="00DB55B1">
          <w:rPr>
            <w:rFonts w:ascii="Arial" w:eastAsia="Arial" w:hAnsi="Arial" w:cs="Arial"/>
          </w:rPr>
          <w:delText xml:space="preserve"> 1)</w:delText>
        </w:r>
        <w:r w:rsidR="00B84A53" w:rsidRPr="00DB55B1">
          <w:rPr>
            <w:rFonts w:ascii="Arial" w:eastAsia="Arial" w:hAnsi="Arial" w:cs="Arial"/>
          </w:rPr>
          <w:delText>. We</w:delText>
        </w:r>
        <w:r w:rsidRPr="00DB55B1">
          <w:rPr>
            <w:rFonts w:ascii="Arial" w:eastAsia="Arial" w:hAnsi="Arial" w:cs="Arial"/>
          </w:rPr>
          <w:delText xml:space="preserve"> then</w:delText>
        </w:r>
        <w:r w:rsidR="00B84A53" w:rsidRPr="00DB55B1">
          <w:rPr>
            <w:rFonts w:ascii="Arial" w:eastAsia="Arial" w:hAnsi="Arial" w:cs="Arial"/>
          </w:rPr>
          <w:delText xml:space="preserve"> created 2000 cell/</w:delText>
        </w:r>
        <w:r w:rsidR="008F40E3">
          <w:rPr>
            <w:rFonts w:ascii="Arial" w:eastAsia="Arial" w:hAnsi="Arial" w:cs="Arial"/>
          </w:rPr>
          <w:delText>μL</w:delText>
        </w:r>
        <w:r w:rsidR="00B84A53" w:rsidRPr="00DB55B1">
          <w:rPr>
            <w:rFonts w:ascii="Arial" w:eastAsia="Arial" w:hAnsi="Arial" w:cs="Arial"/>
          </w:rPr>
          <w:delText xml:space="preserve"> suspensions </w:delText>
        </w:r>
        <w:r w:rsidR="00A97E1A" w:rsidRPr="00DB55B1">
          <w:rPr>
            <w:rFonts w:ascii="Arial" w:eastAsia="Arial" w:hAnsi="Arial" w:cs="Arial"/>
          </w:rPr>
          <w:delText xml:space="preserve">(quantified via hemocytometer) </w:delText>
        </w:r>
        <w:r w:rsidR="00B84A53" w:rsidRPr="00DB55B1">
          <w:rPr>
            <w:rFonts w:ascii="Arial" w:eastAsia="Arial" w:hAnsi="Arial" w:cs="Arial"/>
          </w:rPr>
          <w:delText>in 15% glycerol</w:delText>
        </w:r>
        <w:r w:rsidRPr="00DB55B1">
          <w:rPr>
            <w:rFonts w:ascii="Arial" w:eastAsia="Arial" w:hAnsi="Arial" w:cs="Arial"/>
          </w:rPr>
          <w:delText xml:space="preserve"> </w:delText>
        </w:r>
        <w:r w:rsidR="00035E4A" w:rsidRPr="00DB55B1">
          <w:rPr>
            <w:rFonts w:ascii="Arial" w:eastAsia="Arial" w:hAnsi="Arial" w:cs="Arial"/>
            <w:color w:val="000000"/>
          </w:rPr>
          <w:delText>v/v with 15% sucrose w/v</w:delText>
        </w:r>
        <w:r w:rsidR="00035E4A">
          <w:rPr>
            <w:rFonts w:ascii="Arial" w:eastAsia="Arial" w:hAnsi="Arial" w:cs="Arial"/>
          </w:rPr>
          <w:delText xml:space="preserve"> </w:delText>
        </w:r>
        <w:r w:rsidRPr="00DB55B1">
          <w:rPr>
            <w:rFonts w:ascii="Arial" w:eastAsia="Arial" w:hAnsi="Arial" w:cs="Arial"/>
          </w:rPr>
          <w:delText>and stored aliquots at -80</w:delText>
        </w:r>
        <w:r w:rsidR="00E1690E" w:rsidRPr="00DB55B1">
          <w:rPr>
            <w:rFonts w:ascii="Arial" w:eastAsia="Arial" w:hAnsi="Arial" w:cs="Arial"/>
            <w:vertAlign w:val="superscript"/>
          </w:rPr>
          <w:delText>o</w:delText>
        </w:r>
        <w:r w:rsidR="00E1690E" w:rsidRPr="00DB55B1">
          <w:rPr>
            <w:rFonts w:ascii="Arial" w:eastAsia="Arial" w:hAnsi="Arial" w:cs="Arial"/>
          </w:rPr>
          <w:delText>C</w:delText>
        </w:r>
        <w:r w:rsidRPr="00DB55B1">
          <w:rPr>
            <w:rFonts w:ascii="Arial" w:eastAsia="Arial" w:hAnsi="Arial" w:cs="Arial"/>
          </w:rPr>
          <w:delText xml:space="preserve"> for the duration of the experiment. Each plate or cogrowth assay used a new aliquot to ensure that every replicate had the same starting </w:delText>
        </w:r>
        <w:r w:rsidR="00B84A53" w:rsidRPr="00DB55B1">
          <w:rPr>
            <w:rFonts w:ascii="Arial" w:eastAsia="Arial" w:hAnsi="Arial" w:cs="Arial"/>
          </w:rPr>
          <w:delText xml:space="preserve">cell </w:delText>
        </w:r>
        <w:r w:rsidRPr="00DB55B1">
          <w:rPr>
            <w:rFonts w:ascii="Arial" w:eastAsia="Arial" w:hAnsi="Arial" w:cs="Arial"/>
          </w:rPr>
          <w:delText xml:space="preserve">densities of </w:delText>
        </w:r>
        <w:r w:rsidR="001A315C" w:rsidRPr="00DB55B1">
          <w:rPr>
            <w:rFonts w:ascii="Arial" w:eastAsia="Arial" w:hAnsi="Arial" w:cs="Arial"/>
          </w:rPr>
          <w:delText>each</w:delText>
        </w:r>
        <w:r w:rsidRPr="00DB55B1">
          <w:rPr>
            <w:rFonts w:ascii="Arial" w:eastAsia="Arial" w:hAnsi="Arial" w:cs="Arial"/>
          </w:rPr>
          <w:delText xml:space="preserve"> focal microbe. </w:delText>
        </w:r>
        <w:r w:rsidR="00651525" w:rsidRPr="006B14C7">
          <w:rPr>
            <w:rFonts w:ascii="Arial" w:eastAsia="Arial" w:hAnsi="Arial" w:cs="Arial"/>
          </w:rPr>
          <w:delText xml:space="preserve">We </w:delText>
        </w:r>
        <w:r w:rsidR="00651525" w:rsidRPr="006B14C7">
          <w:rPr>
            <w:rFonts w:ascii="Arial" w:eastAsia="Arial" w:hAnsi="Arial" w:cs="Arial"/>
          </w:rPr>
          <w:lastRenderedPageBreak/>
          <w:delText xml:space="preserve">verified that there was no decrease in </w:delText>
        </w:r>
        <w:r w:rsidR="00305C20" w:rsidRPr="006B14C7">
          <w:rPr>
            <w:rFonts w:ascii="Arial" w:eastAsia="Arial" w:hAnsi="Arial" w:cs="Arial"/>
          </w:rPr>
          <w:delText xml:space="preserve">microbial </w:delText>
        </w:r>
        <w:r w:rsidR="00651525" w:rsidRPr="006B14C7">
          <w:rPr>
            <w:rFonts w:ascii="Arial" w:eastAsia="Arial" w:hAnsi="Arial" w:cs="Arial"/>
          </w:rPr>
          <w:delText xml:space="preserve">viability </w:delText>
        </w:r>
        <w:r w:rsidR="00305C20" w:rsidRPr="006B14C7">
          <w:rPr>
            <w:rFonts w:ascii="Arial" w:eastAsia="Arial" w:hAnsi="Arial" w:cs="Arial"/>
          </w:rPr>
          <w:delText>from</w:delText>
        </w:r>
        <w:r w:rsidR="00651525" w:rsidRPr="006B14C7">
          <w:rPr>
            <w:rFonts w:ascii="Arial" w:eastAsia="Arial" w:hAnsi="Arial" w:cs="Arial"/>
          </w:rPr>
          <w:delText xml:space="preserve"> length of freezing by </w:delText>
        </w:r>
        <w:r w:rsidR="006B14C7" w:rsidRPr="006B14C7">
          <w:rPr>
            <w:rFonts w:ascii="Arial" w:eastAsia="Arial" w:hAnsi="Arial" w:cs="Arial"/>
          </w:rPr>
          <w:delText>correlating</w:delText>
        </w:r>
        <w:r w:rsidR="00651525" w:rsidRPr="006B14C7">
          <w:rPr>
            <w:rFonts w:ascii="Arial" w:eastAsia="Arial" w:hAnsi="Arial" w:cs="Arial"/>
          </w:rPr>
          <w:delText xml:space="preserve"> the lag time of microb</w:delText>
        </w:r>
        <w:r w:rsidR="00305C20" w:rsidRPr="006B14C7">
          <w:rPr>
            <w:rFonts w:ascii="Arial" w:eastAsia="Arial" w:hAnsi="Arial" w:cs="Arial"/>
          </w:rPr>
          <w:delText xml:space="preserve">es grown </w:delText>
        </w:r>
        <w:r w:rsidR="00651525" w:rsidRPr="006B14C7">
          <w:rPr>
            <w:rFonts w:ascii="Arial" w:eastAsia="Arial" w:hAnsi="Arial" w:cs="Arial"/>
          </w:rPr>
          <w:delText>in control nectar</w:delText>
        </w:r>
        <w:r w:rsidR="00C565C0" w:rsidRPr="006B14C7">
          <w:rPr>
            <w:rFonts w:ascii="Arial" w:eastAsia="Arial" w:hAnsi="Arial" w:cs="Arial"/>
          </w:rPr>
          <w:delText xml:space="preserve"> </w:delText>
        </w:r>
        <w:r w:rsidR="006B14C7" w:rsidRPr="006B14C7">
          <w:rPr>
            <w:rFonts w:ascii="Arial" w:eastAsia="Arial" w:hAnsi="Arial" w:cs="Arial"/>
          </w:rPr>
          <w:delText>to length of time frozen (r = -.13, p = .08)</w:delText>
        </w:r>
        <w:r w:rsidR="00651525" w:rsidRPr="006B14C7">
          <w:rPr>
            <w:rFonts w:ascii="Arial" w:eastAsia="Arial" w:hAnsi="Arial" w:cs="Arial"/>
          </w:rPr>
          <w:delText>.</w:delText>
        </w:r>
      </w:del>
    </w:p>
    <w:p w14:paraId="736C4A9D" w14:textId="77777777" w:rsidR="00682FF2" w:rsidRPr="00DB55B1" w:rsidRDefault="00682FF2" w:rsidP="00FD0250">
      <w:pPr>
        <w:spacing w:after="0" w:line="360" w:lineRule="auto"/>
        <w:rPr>
          <w:del w:id="33" w:author="Tobias Mueller" w:date="2022-10-18T10:38:00Z"/>
          <w:rFonts w:ascii="Arial" w:eastAsia="Arial" w:hAnsi="Arial" w:cs="Arial"/>
        </w:rPr>
      </w:pPr>
    </w:p>
    <w:p w14:paraId="1C776BC0" w14:textId="77777777" w:rsidR="00682FF2" w:rsidRPr="00DB55B1" w:rsidRDefault="00B43301" w:rsidP="00FD0250">
      <w:pPr>
        <w:spacing w:after="0" w:line="360" w:lineRule="auto"/>
        <w:rPr>
          <w:del w:id="34" w:author="Tobias Mueller" w:date="2022-10-18T10:38:00Z"/>
          <w:rFonts w:ascii="Arial" w:eastAsia="Arial" w:hAnsi="Arial" w:cs="Arial"/>
        </w:rPr>
      </w:pPr>
      <w:del w:id="35" w:author="Tobias Mueller" w:date="2022-10-18T10:38:00Z">
        <w:r w:rsidRPr="00DB55B1">
          <w:rPr>
            <w:rFonts w:ascii="Arial" w:eastAsia="Arial" w:hAnsi="Arial" w:cs="Arial"/>
            <w:i/>
            <w:color w:val="000000"/>
          </w:rPr>
          <w:delText>Chemical constituents</w:delText>
        </w:r>
      </w:del>
    </w:p>
    <w:p w14:paraId="30CE7514" w14:textId="70FD12C4" w:rsidR="006D5E7E" w:rsidRPr="00DB55B1" w:rsidRDefault="006D5E7E" w:rsidP="006D5E7E">
      <w:pPr>
        <w:spacing w:after="0" w:line="360" w:lineRule="auto"/>
        <w:rPr>
          <w:rFonts w:ascii="Arial" w:eastAsia="Arial" w:hAnsi="Arial" w:cs="Arial"/>
          <w:color w:val="000000"/>
        </w:rPr>
      </w:pPr>
      <w:ins w:id="36" w:author="Tobias Mueller" w:date="2022-10-18T10:38:00Z">
        <w:r>
          <w:rPr>
            <w:rFonts w:ascii="Arial" w:eastAsia="Arial" w:hAnsi="Arial" w:cs="Arial"/>
            <w:color w:val="000000"/>
          </w:rPr>
          <w:t xml:space="preserve"> </w:t>
        </w:r>
      </w:ins>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del w:id="37" w:author="Tobias Mueller" w:date="2022-10-18T10:38:00Z">
        <w:r w:rsidR="00695852" w:rsidRPr="00277435">
          <w:rPr>
            <w:rFonts w:ascii="Arial" w:eastAsia="Arial" w:hAnsi="Arial" w:cs="Arial"/>
            <w:shd w:val="clear" w:color="auto" w:fill="FDFDFD"/>
          </w:rPr>
          <w:delText xml:space="preserve">the highest </w:delText>
        </w:r>
      </w:del>
      <w:r w:rsidRPr="00F7736E">
        <w:rPr>
          <w:rFonts w:ascii="Arial" w:eastAsia="Arial" w:hAnsi="Arial" w:cs="Arial"/>
          <w:shd w:val="clear" w:color="auto" w:fill="FDFDFD"/>
        </w:rPr>
        <w:t xml:space="preserve">concentrations </w:t>
      </w:r>
      <w:del w:id="38" w:author="Tobias Mueller" w:date="2022-10-18T10:38:00Z">
        <w:r w:rsidR="00E027A2" w:rsidRPr="00DB55B1">
          <w:rPr>
            <w:rFonts w:ascii="Arial" w:eastAsia="Arial" w:hAnsi="Arial" w:cs="Arial"/>
            <w:shd w:val="clear" w:color="auto" w:fill="FDFDFD"/>
          </w:rPr>
          <w:delText>previously</w:delText>
        </w:r>
      </w:del>
      <w:ins w:id="39" w:author="Tobias Mueller" w:date="2022-10-18T10:38:00Z">
        <w:r w:rsidR="00D91EAE">
          <w:rPr>
            <w:rFonts w:ascii="Arial" w:eastAsia="Arial" w:hAnsi="Arial" w:cs="Arial"/>
            <w:shd w:val="clear" w:color="auto" w:fill="FDFDFD"/>
          </w:rPr>
          <w:t xml:space="preserve">in line with </w:t>
        </w:r>
        <w:r w:rsidR="003257E6">
          <w:rPr>
            <w:rFonts w:ascii="Arial" w:eastAsia="Arial" w:hAnsi="Arial" w:cs="Arial"/>
            <w:shd w:val="clear" w:color="auto" w:fill="FDFDFD"/>
          </w:rPr>
          <w:t>levels</w:t>
        </w:r>
      </w:ins>
      <w:r w:rsidRPr="00DB55B1">
        <w:rPr>
          <w:rFonts w:ascii="Arial" w:eastAsia="Arial" w:hAnsi="Arial" w:cs="Arial"/>
          <w:shd w:val="clear" w:color="auto" w:fill="FDFDFD"/>
        </w:rPr>
        <w:t xml:space="preserve">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del w:id="40" w:author="Tobias Mueller" w:date="2022-10-18T10:38:00Z">
        <w:r w:rsidR="00354713" w:rsidRPr="00DB55B1">
          <w:rPr>
            <w:rFonts w:ascii="Arial" w:eastAsia="Arial" w:hAnsi="Arial" w:cs="Arial"/>
            <w:color w:val="000000"/>
          </w:rPr>
          <w:fldChar w:fldCharType="begin"/>
        </w:r>
        <w:r w:rsidR="00785E72">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00354713" w:rsidRPr="00DB55B1">
          <w:rPr>
            <w:rFonts w:ascii="Arial" w:eastAsia="Arial" w:hAnsi="Arial" w:cs="Arial"/>
            <w:color w:val="000000"/>
          </w:rPr>
          <w:fldChar w:fldCharType="separate"/>
        </w:r>
        <w:r w:rsidR="00785E72" w:rsidRPr="00785E72">
          <w:rPr>
            <w:rFonts w:ascii="Arial" w:hAnsi="Arial" w:cs="Arial"/>
            <w:szCs w:val="24"/>
          </w:rPr>
          <w:delText xml:space="preserve">(Wiens </w:delText>
        </w:r>
        <w:r w:rsidR="00785E72" w:rsidRPr="00785E72">
          <w:rPr>
            <w:rFonts w:ascii="Arial" w:hAnsi="Arial" w:cs="Arial"/>
            <w:i/>
            <w:iCs/>
            <w:szCs w:val="24"/>
          </w:rPr>
          <w:delText>et al.</w:delText>
        </w:r>
        <w:r w:rsidR="00785E72" w:rsidRPr="00785E72">
          <w:rPr>
            <w:rFonts w:ascii="Arial" w:hAnsi="Arial" w:cs="Arial"/>
            <w:szCs w:val="24"/>
          </w:rPr>
          <w:delText>, 2008)</w:delText>
        </w:r>
        <w:r w:rsidR="00354713" w:rsidRPr="00DB55B1">
          <w:rPr>
            <w:rFonts w:ascii="Arial" w:eastAsia="Arial" w:hAnsi="Arial" w:cs="Arial"/>
            <w:color w:val="000000"/>
          </w:rPr>
          <w:fldChar w:fldCharType="end"/>
        </w:r>
      </w:del>
      <w:ins w:id="41" w:author="Tobias Mueller" w:date="2022-10-18T10:38:00Z">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ins>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compounds were chosen because they represent a broad range of compounds found across floral nectars and were feasible to obtain. See Supplemental </w:t>
      </w:r>
      <w:del w:id="42" w:author="Tobias Mueller" w:date="2022-10-18T10:38:00Z">
        <w:r w:rsidR="00271407" w:rsidRPr="00277435">
          <w:rPr>
            <w:rFonts w:ascii="Arial" w:eastAsia="Arial" w:hAnsi="Arial" w:cs="Arial"/>
          </w:rPr>
          <w:delText>T</w:delText>
        </w:r>
        <w:r w:rsidR="00B43301" w:rsidRPr="00277435">
          <w:rPr>
            <w:rFonts w:ascii="Arial" w:eastAsia="Arial" w:hAnsi="Arial" w:cs="Arial"/>
          </w:rPr>
          <w:delText>able</w:delText>
        </w:r>
      </w:del>
      <w:ins w:id="43" w:author="Tobias Mueller" w:date="2022-10-18T10:38:00Z">
        <w:r w:rsidR="00E270A2">
          <w:rPr>
            <w:rFonts w:ascii="Arial" w:eastAsia="Arial" w:hAnsi="Arial" w:cs="Arial"/>
          </w:rPr>
          <w:t>M</w:t>
        </w:r>
        <w:r>
          <w:rPr>
            <w:rFonts w:ascii="Arial" w:eastAsia="Arial" w:hAnsi="Arial" w:cs="Arial"/>
          </w:rPr>
          <w:t>ethods</w:t>
        </w:r>
      </w:ins>
      <w:r w:rsidR="00915E63">
        <w:rPr>
          <w:rFonts w:ascii="Arial" w:eastAsia="Arial" w:hAnsi="Arial" w:cs="Arial"/>
        </w:rPr>
        <w:t xml:space="preserve"> 2</w:t>
      </w:r>
      <w:r w:rsidRPr="00277435">
        <w:rPr>
          <w:rFonts w:ascii="Arial" w:eastAsia="Arial" w:hAnsi="Arial" w:cs="Arial"/>
        </w:rPr>
        <w:t xml:space="preserve"> for the recipes</w:t>
      </w:r>
      <w:r>
        <w:rPr>
          <w:rFonts w:ascii="Arial" w:eastAsia="Arial" w:hAnsi="Arial" w:cs="Arial"/>
        </w:rPr>
        <w:t xml:space="preserve"> </w:t>
      </w:r>
      <w:ins w:id="44" w:author="Tobias Mueller" w:date="2022-10-18T10:38:00Z">
        <w:r>
          <w:rPr>
            <w:rFonts w:ascii="Arial" w:eastAsia="Arial" w:hAnsi="Arial" w:cs="Arial"/>
          </w:rPr>
          <w:t>and process</w:t>
        </w:r>
        <w:r w:rsidRPr="00277435">
          <w:rPr>
            <w:rFonts w:ascii="Arial" w:eastAsia="Arial" w:hAnsi="Arial" w:cs="Arial"/>
          </w:rPr>
          <w:t xml:space="preserve"> </w:t>
        </w:r>
      </w:ins>
      <w:r w:rsidRPr="00277435">
        <w:rPr>
          <w:rFonts w:ascii="Arial" w:eastAsia="Arial" w:hAnsi="Arial" w:cs="Arial"/>
        </w:rPr>
        <w:t>of</w:t>
      </w:r>
      <w:ins w:id="45" w:author="Tobias Mueller" w:date="2022-10-18T10:38:00Z">
        <w:r>
          <w:rPr>
            <w:rFonts w:ascii="Arial" w:eastAsia="Arial" w:hAnsi="Arial" w:cs="Arial"/>
          </w:rPr>
          <w:t xml:space="preserve"> creating</w:t>
        </w:r>
      </w:ins>
      <w:r w:rsidRPr="00277435">
        <w:rPr>
          <w:rFonts w:ascii="Arial" w:eastAsia="Arial" w:hAnsi="Arial" w:cs="Arial"/>
        </w:rPr>
        <w:t xml:space="preserve"> control </w:t>
      </w:r>
      <w:r w:rsidRPr="00DB55B1">
        <w:rPr>
          <w:rFonts w:ascii="Arial" w:eastAsia="Arial" w:hAnsi="Arial" w:cs="Arial"/>
          <w:color w:val="000000"/>
        </w:rPr>
        <w:t>and treatment “nectars”. </w:t>
      </w:r>
    </w:p>
    <w:p w14:paraId="7B6E499E" w14:textId="77777777" w:rsidR="006D5E7E" w:rsidRDefault="006D5E7E" w:rsidP="006D5E7E">
      <w:pPr>
        <w:spacing w:after="0" w:line="360" w:lineRule="auto"/>
        <w:rPr>
          <w:rFonts w:ascii="Arial" w:eastAsia="Arial" w:hAnsi="Arial" w:cs="Arial"/>
        </w:rPr>
      </w:pPr>
    </w:p>
    <w:p w14:paraId="37C5D2A1" w14:textId="77777777" w:rsidR="00682FF2" w:rsidRPr="00DB55B1" w:rsidRDefault="00B43301" w:rsidP="00FD0250">
      <w:pPr>
        <w:spacing w:after="0" w:line="360" w:lineRule="auto"/>
        <w:rPr>
          <w:del w:id="46" w:author="Tobias Mueller" w:date="2022-10-18T10:38:00Z"/>
          <w:rFonts w:ascii="Arial" w:eastAsia="Arial" w:hAnsi="Arial" w:cs="Arial"/>
        </w:rPr>
      </w:pPr>
      <w:del w:id="47" w:author="Tobias Mueller" w:date="2022-10-18T10:38:00Z">
        <w:r w:rsidRPr="00DB55B1">
          <w:rPr>
            <w:rFonts w:ascii="Arial" w:eastAsia="Arial" w:hAnsi="Arial" w:cs="Arial"/>
            <w:i/>
          </w:rPr>
          <w:delText>Preparing synthetic nectars</w:delText>
        </w:r>
      </w:del>
    </w:p>
    <w:p w14:paraId="3B2E33D8" w14:textId="77777777" w:rsidR="00682FF2" w:rsidRPr="00F01A08" w:rsidRDefault="00B43301" w:rsidP="00FD0250">
      <w:pPr>
        <w:spacing w:after="0" w:line="360" w:lineRule="auto"/>
        <w:rPr>
          <w:del w:id="48" w:author="Tobias Mueller" w:date="2022-10-18T10:38:00Z"/>
          <w:rFonts w:ascii="Arial" w:eastAsia="Arial" w:hAnsi="Arial" w:cs="Arial"/>
          <w:color w:val="C00000"/>
        </w:rPr>
      </w:pPr>
      <w:del w:id="49" w:author="Tobias Mueller" w:date="2022-10-18T10:38:00Z">
        <w:r w:rsidRPr="00DB55B1">
          <w:rPr>
            <w:rFonts w:ascii="Arial" w:eastAsia="Arial" w:hAnsi="Arial" w:cs="Arial"/>
          </w:rPr>
          <w:delText>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μm cellulose acetate membrane, Corning, Corning NY, product number 431219).  Base nectar consisted of 15% sugar (50:25:25 sucrose:glucose:fructose) w/v, 1% peptone w/v, 3% yeast extract w/v, 50% 100x non-esse</w:delText>
        </w:r>
        <w:r w:rsidRPr="0061186F">
          <w:rPr>
            <w:rFonts w:ascii="Arial" w:eastAsia="Arial" w:hAnsi="Arial" w:cs="Arial"/>
          </w:rPr>
          <w:delText xml:space="preserve">ntial amino acids v/v. </w:delText>
        </w:r>
        <w:r w:rsidR="005B036E" w:rsidRPr="00277435">
          <w:rPr>
            <w:rFonts w:ascii="Arial" w:eastAsia="Arial" w:hAnsi="Arial" w:cs="Arial"/>
          </w:rPr>
          <w:delText>This high nitrogen nectar analog was chosen so that all tested microbes could grow in the base solution</w:delText>
        </w:r>
        <w:r w:rsidR="00912644" w:rsidRPr="00277435">
          <w:rPr>
            <w:rFonts w:ascii="Arial" w:eastAsia="Arial" w:hAnsi="Arial" w:cs="Arial"/>
          </w:rPr>
          <w:delText xml:space="preserve"> to detectable levels</w:delText>
        </w:r>
        <w:r w:rsidR="005B036E" w:rsidRPr="00277435">
          <w:rPr>
            <w:rFonts w:ascii="Arial" w:eastAsia="Arial" w:hAnsi="Arial" w:cs="Arial"/>
          </w:rPr>
          <w:delText>, allowing us to test the impacts of nectar compounds on growth in isolation from nutrient limitation.</w:delText>
        </w:r>
      </w:del>
    </w:p>
    <w:p w14:paraId="7687B8A3" w14:textId="77777777" w:rsidR="00682FF2" w:rsidRPr="00DB55B1" w:rsidRDefault="00682FF2" w:rsidP="00FD0250">
      <w:pPr>
        <w:spacing w:after="0" w:line="360" w:lineRule="auto"/>
        <w:rPr>
          <w:del w:id="50" w:author="Tobias Mueller" w:date="2022-10-18T10:38:00Z"/>
          <w:rFonts w:ascii="Arial" w:eastAsia="Arial" w:hAnsi="Arial" w:cs="Arial"/>
        </w:rPr>
      </w:pPr>
    </w:p>
    <w:p w14:paraId="510B2BEE" w14:textId="77777777" w:rsidR="006D5E7E" w:rsidRPr="00DB55B1" w:rsidRDefault="006D5E7E" w:rsidP="006D5E7E">
      <w:pPr>
        <w:spacing w:after="0" w:line="360" w:lineRule="auto"/>
        <w:rPr>
          <w:rFonts w:ascii="Arial" w:eastAsia="Arial" w:hAnsi="Arial" w:cs="Arial"/>
        </w:rPr>
      </w:pPr>
      <w:r w:rsidRPr="00DB55B1">
        <w:rPr>
          <w:rFonts w:ascii="Arial" w:eastAsia="Arial" w:hAnsi="Arial" w:cs="Arial"/>
          <w:i/>
          <w:color w:val="000000"/>
        </w:rPr>
        <w:t>Plate reader growth assay</w:t>
      </w:r>
      <w:ins w:id="51" w:author="Tobias Mueller" w:date="2022-10-18T10:38:00Z">
        <w:r>
          <w:rPr>
            <w:rFonts w:ascii="Arial" w:eastAsia="Arial" w:hAnsi="Arial" w:cs="Arial"/>
            <w:i/>
            <w:color w:val="000000"/>
          </w:rPr>
          <w:t xml:space="preserve"> </w:t>
        </w:r>
      </w:ins>
    </w:p>
    <w:p w14:paraId="70E1ADF7" w14:textId="77777777" w:rsidR="00682FF2" w:rsidRPr="00DB55B1" w:rsidRDefault="006D5E7E" w:rsidP="00FD0250">
      <w:pPr>
        <w:spacing w:after="0" w:line="360" w:lineRule="auto"/>
        <w:rPr>
          <w:del w:id="52" w:author="Tobias Mueller" w:date="2022-10-18T10:38:00Z"/>
          <w:rFonts w:ascii="Arial" w:eastAsia="Arial" w:hAnsi="Arial" w:cs="Arial"/>
        </w:rPr>
      </w:pPr>
      <w:r w:rsidRPr="00DB55B1">
        <w:rPr>
          <w:rFonts w:ascii="Arial" w:eastAsia="Arial" w:hAnsi="Arial" w:cs="Arial"/>
          <w:color w:val="000000"/>
        </w:rPr>
        <w:t>To test the effect of individual compounds on the growth of single microbe species, we used 96 well plate growth assays and synthetic nectars</w:t>
      </w:r>
      <w:del w:id="53" w:author="Tobias Mueller" w:date="2022-10-18T10:38:00Z">
        <w:r w:rsidR="00B43301" w:rsidRPr="00DB55B1">
          <w:rPr>
            <w:rFonts w:ascii="Arial" w:eastAsia="Arial" w:hAnsi="Arial" w:cs="Arial"/>
            <w:color w:val="000000"/>
          </w:rPr>
          <w:delText>. Each well in a plate contained 190</w:delText>
        </w:r>
        <w:r w:rsidR="008F40E3">
          <w:rPr>
            <w:rFonts w:ascii="Arial" w:eastAsia="Arial" w:hAnsi="Arial" w:cs="Arial"/>
            <w:color w:val="000000"/>
          </w:rPr>
          <w:delText>μL</w:delText>
        </w:r>
        <w:r w:rsidR="00B43301" w:rsidRPr="00DB55B1">
          <w:rPr>
            <w:rFonts w:ascii="Arial" w:eastAsia="Arial" w:hAnsi="Arial" w:cs="Arial"/>
            <w:color w:val="000000"/>
          </w:rPr>
          <w:delText xml:space="preserve"> of </w:delText>
        </w:r>
        <w:r w:rsidR="00B43301" w:rsidRPr="00DB55B1">
          <w:rPr>
            <w:rFonts w:ascii="Arial" w:eastAsia="Arial" w:hAnsi="Arial" w:cs="Arial"/>
            <w:color w:val="000000"/>
          </w:rPr>
          <w:lastRenderedPageBreak/>
          <w:delText>treatment or control nectar and 10</w:delText>
        </w:r>
        <w:r w:rsidR="008F40E3">
          <w:rPr>
            <w:rFonts w:ascii="Arial" w:eastAsia="Arial" w:hAnsi="Arial" w:cs="Arial"/>
            <w:color w:val="000000"/>
          </w:rPr>
          <w:delText>μL</w:delText>
        </w:r>
        <w:r w:rsidR="00B43301" w:rsidRPr="00DB55B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R="00A97E1A">
          <w:rPr>
            <w:rFonts w:ascii="Arial" w:eastAsia="Arial" w:hAnsi="Arial" w:cs="Arial"/>
            <w:color w:val="000000"/>
          </w:rPr>
          <w:delText>,</w:delText>
        </w:r>
        <w:r w:rsidR="00B43301" w:rsidRPr="00DB55B1">
          <w:rPr>
            <w:rFonts w:ascii="Arial" w:eastAsia="Arial" w:hAnsi="Arial" w:cs="Arial"/>
            <w:color w:val="000000"/>
          </w:rPr>
          <w:delText xml:space="preserve"> </w:delText>
        </w:r>
        <w:r w:rsidR="00A97E1A">
          <w:rPr>
            <w:rFonts w:ascii="Arial" w:eastAsia="Arial" w:hAnsi="Arial" w:cs="Arial"/>
          </w:rPr>
          <w:delText>s</w:delText>
        </w:r>
        <w:r w:rsidR="00B43301" w:rsidRPr="00DB55B1">
          <w:rPr>
            <w:rFonts w:ascii="Arial" w:eastAsia="Arial" w:hAnsi="Arial" w:cs="Arial"/>
            <w:color w:val="000000"/>
          </w:rPr>
          <w:delText xml:space="preserve">ee </w:delText>
        </w:r>
        <w:r w:rsidR="00653CE0" w:rsidRPr="00DB55B1">
          <w:rPr>
            <w:rFonts w:ascii="Arial" w:eastAsia="Arial" w:hAnsi="Arial" w:cs="Arial"/>
            <w:color w:val="000000"/>
          </w:rPr>
          <w:delText>S</w:delText>
        </w:r>
        <w:r w:rsidR="00B43301" w:rsidRPr="00DB55B1">
          <w:rPr>
            <w:rFonts w:ascii="Arial" w:eastAsia="Arial" w:hAnsi="Arial" w:cs="Arial"/>
            <w:color w:val="000000"/>
          </w:rPr>
          <w:delText xml:space="preserve">upplemental </w:delText>
        </w:r>
        <w:r w:rsidR="00653CE0" w:rsidRPr="00DB55B1">
          <w:rPr>
            <w:rFonts w:ascii="Arial" w:eastAsia="Arial" w:hAnsi="Arial" w:cs="Arial"/>
            <w:color w:val="000000"/>
          </w:rPr>
          <w:delText>F</w:delText>
        </w:r>
        <w:r w:rsidR="00B43301" w:rsidRPr="00DB55B1">
          <w:rPr>
            <w:rFonts w:ascii="Arial" w:eastAsia="Arial" w:hAnsi="Arial" w:cs="Arial"/>
            <w:color w:val="000000"/>
          </w:rPr>
          <w:delText>igure 1 for pl</w:delText>
        </w:r>
        <w:r w:rsidR="00B43301" w:rsidRPr="00277435">
          <w:rPr>
            <w:rFonts w:ascii="Arial" w:eastAsia="Arial" w:hAnsi="Arial" w:cs="Arial"/>
          </w:rPr>
          <w:delText>ate mapping). We assigned each microbe’s location on</w:delText>
        </w:r>
      </w:del>
      <w:ins w:id="54" w:author="Tobias Mueller" w:date="2022-10-18T10:38:00Z">
        <w:r w:rsidR="000A753A">
          <w:rPr>
            <w:rFonts w:ascii="Arial" w:eastAsia="Arial" w:hAnsi="Arial" w:cs="Arial"/>
            <w:color w:val="000000"/>
          </w:rPr>
          <w:t xml:space="preserve"> to observe</w:t>
        </w:r>
      </w:ins>
      <w:r w:rsidR="000A753A">
        <w:rPr>
          <w:rFonts w:ascii="Arial" w:hAnsi="Arial"/>
          <w:color w:val="000000"/>
          <w:rPrChange w:id="55" w:author="Tobias Mueller" w:date="2022-10-18T10:38:00Z">
            <w:rPr>
              <w:rFonts w:ascii="Arial" w:hAnsi="Arial"/>
            </w:rPr>
          </w:rPrChange>
        </w:rPr>
        <w:t xml:space="preserve"> the </w:t>
      </w:r>
      <w:del w:id="56" w:author="Tobias Mueller" w:date="2022-10-18T10:38:00Z">
        <w:r w:rsidR="00B43301" w:rsidRPr="00277435">
          <w:rPr>
            <w:rFonts w:ascii="Arial" w:eastAsia="Arial" w:hAnsi="Arial" w:cs="Arial"/>
          </w:rPr>
          <w:delText>96 well plate using a random number generator</w:delText>
        </w:r>
        <w:r w:rsidR="00D87622" w:rsidRPr="00277435">
          <w:rPr>
            <w:rFonts w:ascii="Arial" w:eastAsia="Arial" w:hAnsi="Arial" w:cs="Arial"/>
          </w:rPr>
          <w:delText xml:space="preserve">. </w:delText>
        </w:r>
        <w:r w:rsidR="003055E3" w:rsidRPr="00277435">
          <w:rPr>
            <w:rFonts w:ascii="Arial" w:eastAsia="Arial" w:hAnsi="Arial" w:cs="Arial"/>
          </w:rPr>
          <w:delText>W</w:delText>
        </w:r>
        <w:r w:rsidR="00D87622" w:rsidRPr="00277435">
          <w:rPr>
            <w:rFonts w:ascii="Arial" w:eastAsia="Arial" w:hAnsi="Arial" w:cs="Arial"/>
          </w:rPr>
          <w:delText xml:space="preserve">e </w:delText>
        </w:r>
        <w:r w:rsidR="00B43301" w:rsidRPr="00277435">
          <w:rPr>
            <w:rFonts w:ascii="Arial" w:eastAsia="Arial" w:hAnsi="Arial" w:cs="Arial"/>
          </w:rPr>
          <w:delText>kept the location</w:delText>
        </w:r>
        <w:r w:rsidR="00D87622" w:rsidRPr="00277435">
          <w:rPr>
            <w:rFonts w:ascii="Arial" w:eastAsia="Arial" w:hAnsi="Arial" w:cs="Arial"/>
          </w:rPr>
          <w:delText xml:space="preserve"> of microbes</w:delText>
        </w:r>
        <w:r w:rsidR="00B43301" w:rsidRPr="00277435">
          <w:rPr>
            <w:rFonts w:ascii="Arial" w:eastAsia="Arial" w:hAnsi="Arial" w:cs="Arial"/>
          </w:rPr>
          <w:delText xml:space="preserve"> consistent across all plates</w:delText>
        </w:r>
        <w:r w:rsidR="003055E3" w:rsidRPr="00277435">
          <w:rPr>
            <w:rFonts w:ascii="Arial" w:eastAsia="Arial" w:hAnsi="Arial" w:cs="Arial"/>
          </w:rPr>
          <w:delText xml:space="preserve"> to minimize variation in spatial effects across treatment plates</w:delText>
        </w:r>
        <w:r w:rsidR="00B43301" w:rsidRPr="00277435">
          <w:rPr>
            <w:rFonts w:ascii="Arial" w:eastAsia="Arial" w:hAnsi="Arial" w:cs="Arial"/>
          </w:rPr>
          <w:delText xml:space="preserve">. After mixing chemical treatments and microbial strains, we triple parafilmed the 96 well plate lid and put it immediately into an optical </w:delText>
        </w:r>
        <w:r w:rsidR="00B43301" w:rsidRPr="00DB55B1">
          <w:rPr>
            <w:rFonts w:ascii="Arial" w:eastAsia="Arial" w:hAnsi="Arial" w:cs="Arial"/>
            <w:color w:val="000000"/>
          </w:rPr>
          <w:delText>reader (Biotek synergy HTX</w:delText>
        </w:r>
        <w:r w:rsidR="00103BA3" w:rsidRPr="00DB55B1">
          <w:rPr>
            <w:rFonts w:ascii="Arial" w:eastAsia="Arial" w:hAnsi="Arial" w:cs="Arial"/>
            <w:color w:val="000000"/>
          </w:rPr>
          <w:delText>, Agilent, Santa Clara CA, USA</w:delText>
        </w:r>
        <w:r w:rsidR="00B43301" w:rsidRPr="00DB55B1">
          <w:rPr>
            <w:rFonts w:ascii="Arial" w:eastAsia="Arial" w:hAnsi="Arial" w:cs="Arial"/>
            <w:color w:val="000000"/>
          </w:rPr>
          <w:delText>) which incubated the plate at 30°C, provided continuous linear shaking at 567cpm (3mm), and took optical density</w:delText>
        </w:r>
      </w:del>
      <w:ins w:id="57" w:author="Tobias Mueller" w:date="2022-10-18T10:38:00Z">
        <w:r w:rsidR="000A753A">
          <w:rPr>
            <w:rFonts w:ascii="Arial" w:eastAsia="Arial" w:hAnsi="Arial" w:cs="Arial"/>
            <w:color w:val="000000"/>
          </w:rPr>
          <w:t xml:space="preserve">change in optical density (OD) </w:t>
        </w:r>
        <w:r w:rsidR="00F66952">
          <w:rPr>
            <w:rFonts w:ascii="Arial" w:eastAsia="Arial" w:hAnsi="Arial" w:cs="Arial"/>
            <w:color w:val="000000"/>
          </w:rPr>
          <w:t xml:space="preserve">as a proxy for microbial growth </w:t>
        </w:r>
        <w:r w:rsidR="000A753A">
          <w:rPr>
            <w:rFonts w:ascii="Arial" w:eastAsia="Arial" w:hAnsi="Arial" w:cs="Arial"/>
            <w:color w:val="000000"/>
          </w:rPr>
          <w:t>with OD</w:t>
        </w:r>
      </w:ins>
      <w:r w:rsidR="000A753A">
        <w:rPr>
          <w:rFonts w:ascii="Arial" w:eastAsia="Arial" w:hAnsi="Arial" w:cs="Arial"/>
          <w:color w:val="000000"/>
        </w:rPr>
        <w:t xml:space="preserve"> </w:t>
      </w:r>
      <w:r w:rsidR="000A753A" w:rsidRPr="00DB55B1">
        <w:rPr>
          <w:rFonts w:ascii="Arial" w:eastAsia="Arial" w:hAnsi="Arial" w:cs="Arial"/>
          <w:color w:val="000000"/>
        </w:rPr>
        <w:t>measurements at 600 nm every 15 minutes for 72 hours</w:t>
      </w:r>
      <w:r w:rsidRPr="00277435">
        <w:rPr>
          <w:rFonts w:ascii="Arial" w:hAnsi="Arial"/>
          <w:rPrChange w:id="58" w:author="Tobias Mueller" w:date="2022-10-18T10:38:00Z">
            <w:rPr>
              <w:rFonts w:ascii="Arial" w:hAnsi="Arial"/>
              <w:color w:val="000000"/>
            </w:rPr>
          </w:rPrChange>
        </w:rPr>
        <w:t xml:space="preserve">. </w:t>
      </w:r>
      <w:del w:id="59" w:author="Tobias Mueller" w:date="2022-10-18T10:38:00Z">
        <w:r w:rsidR="00B43301" w:rsidRPr="00DB55B1">
          <w:rPr>
            <w:rFonts w:ascii="Arial" w:eastAsia="Arial" w:hAnsi="Arial" w:cs="Arial"/>
            <w:color w:val="000000"/>
          </w:rPr>
          <w:delText xml:space="preserve">After preparing each plate, we </w:delText>
        </w:r>
        <w:r w:rsidR="00103BA3" w:rsidRPr="00DB55B1">
          <w:rPr>
            <w:rFonts w:ascii="Arial" w:eastAsia="Arial" w:hAnsi="Arial" w:cs="Arial"/>
            <w:color w:val="000000"/>
          </w:rPr>
          <w:delText xml:space="preserve">assessed potential contamination by </w:delText>
        </w:r>
        <w:r w:rsidR="00B43301" w:rsidRPr="00DB55B1">
          <w:rPr>
            <w:rFonts w:ascii="Arial" w:eastAsia="Arial" w:hAnsi="Arial" w:cs="Arial"/>
            <w:color w:val="000000"/>
          </w:rPr>
          <w:delText>plat</w:delText>
        </w:r>
        <w:r w:rsidR="00103BA3" w:rsidRPr="00DB55B1">
          <w:rPr>
            <w:rFonts w:ascii="Arial" w:eastAsia="Arial" w:hAnsi="Arial" w:cs="Arial"/>
            <w:color w:val="000000"/>
          </w:rPr>
          <w:delText>ing</w:delText>
        </w:r>
        <w:r w:rsidR="00B43301" w:rsidRPr="00DB55B1">
          <w:rPr>
            <w:rFonts w:ascii="Arial" w:eastAsia="Arial" w:hAnsi="Arial" w:cs="Arial"/>
            <w:color w:val="000000"/>
          </w:rPr>
          <w:delText xml:space="preserve"> out the control and treatment nectar solutions onto YM and TSA plates. None of our </w:delText>
        </w:r>
        <w:r w:rsidR="00103BA3" w:rsidRPr="00DB55B1">
          <w:rPr>
            <w:rFonts w:ascii="Arial" w:eastAsia="Arial" w:hAnsi="Arial" w:cs="Arial"/>
            <w:color w:val="000000"/>
          </w:rPr>
          <w:delText xml:space="preserve">uninoculated </w:delText>
        </w:r>
        <w:r w:rsidR="00B43301" w:rsidRPr="00DB55B1">
          <w:rPr>
            <w:rFonts w:ascii="Arial" w:eastAsia="Arial" w:hAnsi="Arial" w:cs="Arial"/>
            <w:color w:val="000000"/>
          </w:rPr>
          <w:delText>synthetic nectars contained culturable microbes. </w:delText>
        </w:r>
      </w:del>
    </w:p>
    <w:p w14:paraId="1CDBD13F" w14:textId="77777777" w:rsidR="00682FF2" w:rsidRPr="00DB55B1" w:rsidRDefault="00682FF2" w:rsidP="00FD0250">
      <w:pPr>
        <w:spacing w:after="0" w:line="360" w:lineRule="auto"/>
        <w:rPr>
          <w:del w:id="60" w:author="Tobias Mueller" w:date="2022-10-18T10:38:00Z"/>
          <w:rFonts w:ascii="Arial" w:eastAsia="Arial" w:hAnsi="Arial" w:cs="Arial"/>
        </w:rPr>
      </w:pPr>
    </w:p>
    <w:p w14:paraId="37F722BF" w14:textId="77777777" w:rsidR="00682FF2" w:rsidRPr="00DB55B1" w:rsidRDefault="00B43301" w:rsidP="00FD0250">
      <w:pPr>
        <w:spacing w:after="0" w:line="360" w:lineRule="auto"/>
        <w:rPr>
          <w:del w:id="61" w:author="Tobias Mueller" w:date="2022-10-18T10:38:00Z"/>
          <w:rFonts w:ascii="Arial" w:eastAsia="Arial" w:hAnsi="Arial" w:cs="Arial"/>
        </w:rPr>
      </w:pPr>
      <w:del w:id="62" w:author="Tobias Mueller" w:date="2022-10-18T10:38:00Z">
        <w:r w:rsidRPr="00DB55B1">
          <w:rPr>
            <w:rFonts w:ascii="Arial" w:eastAsia="Arial" w:hAnsi="Arial" w:cs="Arial"/>
            <w:i/>
            <w:color w:val="000000"/>
          </w:rPr>
          <w:delText>Co-growth experiment</w:delText>
        </w:r>
      </w:del>
    </w:p>
    <w:p w14:paraId="4CE9143B" w14:textId="77777777" w:rsidR="00682FF2" w:rsidRPr="00DB55B1" w:rsidRDefault="00B43301" w:rsidP="00FD0250">
      <w:pPr>
        <w:spacing w:after="0" w:line="360" w:lineRule="auto"/>
        <w:rPr>
          <w:del w:id="63" w:author="Tobias Mueller" w:date="2022-10-18T10:38:00Z"/>
          <w:rFonts w:ascii="Arial" w:eastAsia="Arial" w:hAnsi="Arial" w:cs="Arial"/>
          <w:color w:val="202122"/>
        </w:rPr>
      </w:pPr>
      <w:del w:id="64" w:author="Tobias Mueller" w:date="2022-10-18T10:38:00Z">
        <w:r w:rsidRPr="00DB55B1">
          <w:rPr>
            <w:rFonts w:ascii="Arial" w:eastAsia="Arial" w:hAnsi="Arial" w:cs="Arial"/>
            <w:color w:val="000000"/>
          </w:rPr>
          <w:delText xml:space="preserve">To test if nectar composition could shift microbial interactions, we grew pairs of microbes across several treatment </w:delText>
        </w:r>
        <w:r w:rsidRPr="00DB55B1">
          <w:rPr>
            <w:rFonts w:ascii="Arial" w:eastAsia="Arial" w:hAnsi="Arial" w:cs="Arial"/>
            <w:color w:val="000000"/>
            <w:shd w:val="clear" w:color="auto" w:fill="FDFDFD"/>
          </w:rPr>
          <w:delText xml:space="preserve">solutions. We chose </w:delText>
        </w:r>
        <w:r w:rsidR="00103BA3" w:rsidRPr="00DB55B1">
          <w:rPr>
            <w:rFonts w:ascii="Arial" w:eastAsia="Arial" w:hAnsi="Arial" w:cs="Arial"/>
            <w:color w:val="000000"/>
            <w:shd w:val="clear" w:color="auto" w:fill="FDFDFD"/>
          </w:rPr>
          <w:delText xml:space="preserve">a subset of </w:delText>
        </w:r>
        <w:r w:rsidRPr="00DB55B1">
          <w:rPr>
            <w:rFonts w:ascii="Arial" w:eastAsia="Arial" w:hAnsi="Arial" w:cs="Arial"/>
            <w:color w:val="000000"/>
            <w:shd w:val="clear" w:color="auto" w:fill="FDFDFD"/>
          </w:rPr>
          <w:delText>microbes</w:delText>
        </w:r>
        <w:r w:rsidR="009F1554">
          <w:rPr>
            <w:rFonts w:ascii="Arial" w:eastAsia="Arial" w:hAnsi="Arial" w:cs="Arial"/>
            <w:color w:val="000000"/>
            <w:shd w:val="clear" w:color="auto" w:fill="FDFDFD"/>
          </w:rPr>
          <w:delText xml:space="preserve"> that produce distinguishable colonies on plates</w:delText>
        </w:r>
        <w:r w:rsidRPr="00DB55B1">
          <w:rPr>
            <w:rFonts w:ascii="Arial" w:eastAsia="Arial" w:hAnsi="Arial" w:cs="Arial"/>
            <w:color w:val="000000"/>
            <w:shd w:val="clear" w:color="auto" w:fill="FDFDFD"/>
          </w:rPr>
          <w:delText xml:space="preserve"> to test the following combinations: 1) </w:delText>
        </w:r>
        <w:r w:rsidRPr="00DB55B1">
          <w:rPr>
            <w:rFonts w:ascii="Arial" w:eastAsia="Arial" w:hAnsi="Arial" w:cs="Arial"/>
            <w:i/>
            <w:color w:val="000000"/>
            <w:shd w:val="clear" w:color="auto" w:fill="FDFDFD"/>
          </w:rPr>
          <w:delText>Starmerella bombi &amp; Zygosaccharomyces bailii</w:delText>
        </w:r>
        <w:r w:rsidR="001259C4">
          <w:rPr>
            <w:rFonts w:ascii="Arial" w:eastAsia="Arial" w:hAnsi="Arial" w:cs="Arial"/>
            <w:i/>
            <w:color w:val="000000"/>
            <w:shd w:val="clear" w:color="auto" w:fill="FDFDFD"/>
          </w:rPr>
          <w:delText xml:space="preserve"> (</w:delText>
        </w:r>
        <w:r w:rsidR="001259C4" w:rsidRPr="00DB55B1">
          <w:rPr>
            <w:rFonts w:ascii="Arial" w:eastAsia="Arial" w:hAnsi="Arial" w:cs="Arial"/>
            <w:color w:val="000000"/>
            <w:shd w:val="clear" w:color="auto" w:fill="FDFDFD"/>
          </w:rPr>
          <w:delText>a facultative nectar</w:delText>
        </w:r>
        <w:r w:rsidR="001259C4" w:rsidRPr="00DB55B1">
          <w:rPr>
            <w:rFonts w:ascii="Arial" w:eastAsia="Arial" w:hAnsi="Arial" w:cs="Arial"/>
            <w:shd w:val="clear" w:color="auto" w:fill="FDFDFD"/>
          </w:rPr>
          <w:delText xml:space="preserve"> </w:delText>
        </w:r>
        <w:r w:rsidR="001259C4" w:rsidRPr="00DB55B1">
          <w:rPr>
            <w:rFonts w:ascii="Arial" w:eastAsia="Arial" w:hAnsi="Arial" w:cs="Arial"/>
            <w:color w:val="000000"/>
            <w:shd w:val="clear" w:color="auto" w:fill="FDFDFD"/>
          </w:rPr>
          <w:delText xml:space="preserve">yeast with a non-nectar </w:delText>
        </w:r>
        <w:r w:rsidR="001259C4" w:rsidRPr="00DB55B1">
          <w:rPr>
            <w:rFonts w:ascii="Arial" w:eastAsia="Arial" w:hAnsi="Arial" w:cs="Arial"/>
            <w:shd w:val="clear" w:color="auto" w:fill="FDFDFD"/>
          </w:rPr>
          <w:delText>yeast</w:delText>
        </w:r>
        <w:r w:rsidRPr="00DB55B1">
          <w:rPr>
            <w:rFonts w:ascii="Arial" w:eastAsia="Arial" w:hAnsi="Arial" w:cs="Arial"/>
            <w:i/>
            <w:color w:val="000000"/>
            <w:shd w:val="clear" w:color="auto" w:fill="FDFDFD"/>
          </w:rPr>
          <w:delText>),</w:delText>
        </w:r>
        <w:r w:rsidRPr="00DB55B1">
          <w:rPr>
            <w:rFonts w:ascii="Arial" w:eastAsia="Arial" w:hAnsi="Arial" w:cs="Arial"/>
            <w:color w:val="000000"/>
            <w:shd w:val="clear" w:color="auto" w:fill="FDFDFD"/>
          </w:rPr>
          <w:delText xml:space="preserve"> 2) </w:delText>
        </w:r>
        <w:r w:rsidRPr="00DB55B1">
          <w:rPr>
            <w:rFonts w:ascii="Arial" w:eastAsia="Arial" w:hAnsi="Arial" w:cs="Arial"/>
            <w:i/>
            <w:color w:val="000000"/>
            <w:shd w:val="clear" w:color="auto" w:fill="FDFDFD"/>
          </w:rPr>
          <w:delText>Metschnikowia reukaufii &amp; Rosenbergiella nectarea</w:delText>
        </w:r>
        <w:r w:rsidR="001259C4">
          <w:rPr>
            <w:rFonts w:ascii="Arial" w:eastAsia="Arial" w:hAnsi="Arial" w:cs="Arial"/>
            <w:i/>
            <w:color w:val="000000"/>
            <w:shd w:val="clear" w:color="auto" w:fill="FDFDFD"/>
          </w:rPr>
          <w:delText xml:space="preserve"> (</w:delText>
        </w:r>
        <w:r w:rsidR="001259C4" w:rsidRPr="00DB55B1">
          <w:rPr>
            <w:rFonts w:ascii="Arial" w:eastAsia="Arial" w:hAnsi="Arial" w:cs="Arial"/>
            <w:color w:val="000000"/>
            <w:shd w:val="clear" w:color="auto" w:fill="FDFDFD"/>
          </w:rPr>
          <w:delText>a nectar specialist yeast with a nectar specialist bacteria</w:delText>
        </w:r>
        <w:r w:rsidRPr="00DB55B1">
          <w:rPr>
            <w:rFonts w:ascii="Arial" w:eastAsia="Arial" w:hAnsi="Arial" w:cs="Arial"/>
            <w:i/>
            <w:color w:val="000000"/>
            <w:shd w:val="clear" w:color="auto" w:fill="FDFDFD"/>
          </w:rPr>
          <w:delText xml:space="preserve">), </w:delText>
        </w:r>
        <w:r w:rsidRPr="00DB55B1">
          <w:rPr>
            <w:rFonts w:ascii="Arial" w:eastAsia="Arial" w:hAnsi="Arial" w:cs="Arial"/>
            <w:color w:val="000000"/>
            <w:shd w:val="clear" w:color="auto" w:fill="FDFDFD"/>
          </w:rPr>
          <w:delText xml:space="preserve">and 3) </w:delText>
        </w:r>
        <w:r w:rsidRPr="00DB55B1">
          <w:rPr>
            <w:rFonts w:ascii="Arial" w:eastAsia="Arial" w:hAnsi="Arial" w:cs="Arial"/>
            <w:i/>
            <w:color w:val="000000"/>
          </w:rPr>
          <w:delText>Saccharomyces cerevisiae &amp; Rosenbergiella nectarea</w:delText>
        </w:r>
        <w:r w:rsidR="001259C4">
          <w:rPr>
            <w:rFonts w:ascii="Arial" w:eastAsia="Arial" w:hAnsi="Arial" w:cs="Arial"/>
            <w:i/>
            <w:color w:val="000000"/>
          </w:rPr>
          <w:delText xml:space="preserve"> (</w:delText>
        </w:r>
        <w:r w:rsidR="001259C4" w:rsidRPr="00DB55B1">
          <w:rPr>
            <w:rFonts w:ascii="Arial" w:eastAsia="Arial" w:hAnsi="Arial" w:cs="Arial"/>
            <w:color w:val="000000"/>
            <w:shd w:val="clear" w:color="auto" w:fill="FDFDFD"/>
          </w:rPr>
          <w:delText>a non-nectar specialist yeast</w:delText>
        </w:r>
        <w:r w:rsidR="001259C4" w:rsidRPr="00DB55B1">
          <w:rPr>
            <w:rFonts w:ascii="Arial" w:eastAsia="Arial" w:hAnsi="Arial" w:cs="Arial"/>
            <w:shd w:val="clear" w:color="auto" w:fill="FDFDFD"/>
          </w:rPr>
          <w:delText xml:space="preserve"> with</w:delText>
        </w:r>
        <w:r w:rsidR="001259C4" w:rsidRPr="00DB55B1">
          <w:rPr>
            <w:rFonts w:ascii="Arial" w:eastAsia="Arial" w:hAnsi="Arial" w:cs="Arial"/>
            <w:color w:val="000000"/>
            <w:shd w:val="clear" w:color="auto" w:fill="FDFDFD"/>
          </w:rPr>
          <w:delText xml:space="preserve"> a nectar specialist bacteria</w:delText>
        </w:r>
        <w:r w:rsidRPr="007E4E87">
          <w:rPr>
            <w:rFonts w:ascii="Arial" w:eastAsia="Arial" w:hAnsi="Arial" w:cs="Arial"/>
            <w:i/>
            <w:color w:val="000000"/>
          </w:rPr>
          <w:delText>)</w:delText>
        </w:r>
        <w:r w:rsidRPr="007E4E87">
          <w:rPr>
            <w:rFonts w:ascii="Arial" w:eastAsia="Arial" w:hAnsi="Arial" w:cs="Arial"/>
            <w:color w:val="000000"/>
          </w:rPr>
          <w:delText>.</w:delText>
        </w:r>
        <w:r w:rsidR="000A4A58" w:rsidRPr="007E4E87">
          <w:rPr>
            <w:rFonts w:ascii="Arial" w:eastAsia="Arial" w:hAnsi="Arial" w:cs="Arial"/>
            <w:color w:val="000000"/>
          </w:rPr>
          <w:delText xml:space="preserve"> We also ran a pairing of </w:delText>
        </w:r>
        <w:r w:rsidR="000A4A58" w:rsidRPr="007E4E87">
          <w:rPr>
            <w:rFonts w:ascii="Arial" w:eastAsia="Arial" w:hAnsi="Arial" w:cs="Arial"/>
            <w:i/>
            <w:color w:val="000000"/>
            <w:shd w:val="clear" w:color="auto" w:fill="FDFDFD"/>
          </w:rPr>
          <w:delText xml:space="preserve">Metschnikowia reukaufii &amp; </w:delText>
        </w:r>
        <w:r w:rsidR="000A4A58" w:rsidRPr="007E4E87">
          <w:rPr>
            <w:rFonts w:ascii="Arial" w:eastAsia="Arial" w:hAnsi="Arial" w:cs="Arial"/>
            <w:i/>
            <w:color w:val="000000"/>
          </w:rPr>
          <w:delText>Saccharomyces cerevisiae</w:delText>
        </w:r>
        <w:r w:rsidR="007E4E87" w:rsidRPr="007E4E87">
          <w:rPr>
            <w:rFonts w:ascii="Arial" w:eastAsia="Arial" w:hAnsi="Arial" w:cs="Arial"/>
            <w:i/>
            <w:color w:val="000000"/>
          </w:rPr>
          <w:delText>,</w:delText>
        </w:r>
        <w:r w:rsidR="000A4A58" w:rsidRPr="007E4E87">
          <w:rPr>
            <w:rFonts w:ascii="Arial" w:eastAsia="Arial" w:hAnsi="Arial" w:cs="Arial"/>
            <w:i/>
            <w:color w:val="000000"/>
          </w:rPr>
          <w:delText xml:space="preserve"> </w:delText>
        </w:r>
        <w:r w:rsidR="000A4A58" w:rsidRPr="007E4E87">
          <w:rPr>
            <w:rFonts w:ascii="Arial" w:eastAsia="Arial" w:hAnsi="Arial" w:cs="Arial"/>
            <w:iCs/>
            <w:color w:val="000000"/>
          </w:rPr>
          <w:delText>however</w:delText>
        </w:r>
        <w:r w:rsidR="007E4E87" w:rsidRPr="007E4E87">
          <w:rPr>
            <w:rFonts w:ascii="Arial" w:eastAsia="Arial" w:hAnsi="Arial" w:cs="Arial"/>
            <w:iCs/>
            <w:color w:val="000000"/>
          </w:rPr>
          <w:delText>,</w:delText>
        </w:r>
        <w:r w:rsidR="000A4A58" w:rsidRPr="007E4E87">
          <w:rPr>
            <w:rFonts w:ascii="Arial" w:eastAsia="Arial" w:hAnsi="Arial" w:cs="Arial"/>
            <w:iCs/>
            <w:color w:val="000000"/>
          </w:rPr>
          <w:delText xml:space="preserve"> th</w:delText>
        </w:r>
        <w:r w:rsidR="007E4E87" w:rsidRPr="007E4E87">
          <w:rPr>
            <w:rFonts w:ascii="Arial" w:eastAsia="Arial" w:hAnsi="Arial" w:cs="Arial"/>
            <w:iCs/>
            <w:color w:val="000000"/>
          </w:rPr>
          <w:delText>e vials</w:delText>
        </w:r>
        <w:r w:rsidR="000A4A58" w:rsidRPr="007E4E87">
          <w:rPr>
            <w:rFonts w:ascii="Arial" w:eastAsia="Arial" w:hAnsi="Arial" w:cs="Arial"/>
            <w:iCs/>
            <w:color w:val="000000"/>
          </w:rPr>
          <w:delText xml:space="preserve"> exploded during incubation due to extreme</w:delText>
        </w:r>
        <w:r w:rsidR="007E4E87">
          <w:rPr>
            <w:rFonts w:ascii="Arial" w:eastAsia="Arial" w:hAnsi="Arial" w:cs="Arial"/>
            <w:iCs/>
            <w:color w:val="000000"/>
          </w:rPr>
          <w:delText>ly rapid</w:delText>
        </w:r>
        <w:r w:rsidR="000A4A58" w:rsidRPr="007E4E87">
          <w:rPr>
            <w:rFonts w:ascii="Arial" w:eastAsia="Arial" w:hAnsi="Arial" w:cs="Arial"/>
            <w:iCs/>
            <w:color w:val="000000"/>
          </w:rPr>
          <w:delText xml:space="preserve"> fermentation</w:delText>
        </w:r>
        <w:r w:rsidR="000A4A58">
          <w:rPr>
            <w:rFonts w:ascii="Arial" w:eastAsia="Arial" w:hAnsi="Arial" w:cs="Arial"/>
            <w:iCs/>
            <w:color w:val="000000"/>
          </w:rPr>
          <w:delText>.</w:delText>
        </w:r>
        <w:r w:rsidR="000A4A58" w:rsidRPr="00DB55B1">
          <w:rPr>
            <w:rFonts w:ascii="Arial" w:eastAsia="Arial" w:hAnsi="Arial" w:cs="Arial"/>
            <w:i/>
            <w:color w:val="000000"/>
            <w:shd w:val="clear" w:color="auto" w:fill="FDFDFD"/>
          </w:rPr>
          <w:delText xml:space="preserve"> </w:delText>
        </w:r>
      </w:del>
      <w:customXmlDelRangeStart w:id="65" w:author="Tobias Mueller" w:date="2022-10-18T10:38:00Z"/>
      <w:sdt>
        <w:sdtPr>
          <w:rPr>
            <w:rFonts w:ascii="Arial" w:hAnsi="Arial" w:cs="Arial"/>
          </w:rPr>
          <w:tag w:val="goog_rdk_0"/>
          <w:id w:val="66304241"/>
        </w:sdtPr>
        <w:sdtContent>
          <w:customXmlDelRangeEnd w:id="65"/>
          <w:customXmlDelRangeStart w:id="66" w:author="Tobias Mueller" w:date="2022-10-18T10:38:00Z"/>
        </w:sdtContent>
      </w:sdt>
      <w:customXmlDelRangeEnd w:id="66"/>
      <w:del w:id="67" w:author="Tobias Mueller" w:date="2022-10-18T10:38:00Z">
        <w:r w:rsidRPr="00DB55B1">
          <w:rPr>
            <w:rFonts w:ascii="Arial" w:eastAsia="Arial" w:hAnsi="Arial" w:cs="Arial"/>
            <w:color w:val="202122"/>
          </w:rPr>
          <w:delText xml:space="preserve">If the dominance of nectar specialists </w:delText>
        </w:r>
        <w:r w:rsidR="002712A1" w:rsidRPr="00DB55B1">
          <w:rPr>
            <w:rFonts w:ascii="Arial" w:eastAsia="Arial" w:hAnsi="Arial" w:cs="Arial"/>
            <w:color w:val="202122"/>
          </w:rPr>
          <w:delText xml:space="preserve">is </w:delText>
        </w:r>
        <w:r w:rsidRPr="00DB55B1">
          <w:rPr>
            <w:rFonts w:ascii="Arial" w:eastAsia="Arial" w:hAnsi="Arial" w:cs="Arial"/>
            <w:color w:val="202122"/>
          </w:rPr>
          <w:delText xml:space="preserve">driven by nectar chemicals shifting microbe-microbe competition we predict nectar specialists </w:delText>
        </w:r>
        <w:r w:rsidR="002712A1" w:rsidRPr="00DB55B1">
          <w:rPr>
            <w:rFonts w:ascii="Arial" w:eastAsia="Arial" w:hAnsi="Arial" w:cs="Arial"/>
            <w:color w:val="202122"/>
          </w:rPr>
          <w:delText xml:space="preserve">will increase in relative abundance in the presence of </w:delText>
        </w:r>
        <w:r w:rsidR="00224FDB" w:rsidRPr="00DB55B1">
          <w:rPr>
            <w:rFonts w:ascii="Arial" w:eastAsia="Arial" w:hAnsi="Arial" w:cs="Arial"/>
            <w:color w:val="202122"/>
          </w:rPr>
          <w:delText>nectar compounds</w:delText>
        </w:r>
        <w:r w:rsidRPr="00DB55B1">
          <w:rPr>
            <w:rFonts w:ascii="Arial" w:eastAsia="Arial" w:hAnsi="Arial" w:cs="Arial"/>
            <w:color w:val="202122"/>
          </w:rPr>
          <w:delText xml:space="preserve">, while </w:delText>
        </w:r>
        <w:r w:rsidR="002712A1" w:rsidRPr="00DB55B1">
          <w:rPr>
            <w:rFonts w:ascii="Arial" w:eastAsia="Arial" w:hAnsi="Arial" w:cs="Arial"/>
            <w:color w:val="202122"/>
          </w:rPr>
          <w:delText>the relative performance of</w:delText>
        </w:r>
        <w:r w:rsidRPr="00DB55B1">
          <w:rPr>
            <w:rFonts w:ascii="Arial" w:eastAsia="Arial" w:hAnsi="Arial" w:cs="Arial"/>
            <w:color w:val="202122"/>
          </w:rPr>
          <w:delText xml:space="preserve"> </w:delText>
        </w:r>
        <w:r w:rsidR="002712A1" w:rsidRPr="00DB55B1">
          <w:rPr>
            <w:rFonts w:ascii="Arial" w:eastAsia="Arial" w:hAnsi="Arial" w:cs="Arial"/>
            <w:color w:val="202122"/>
          </w:rPr>
          <w:delText xml:space="preserve">environmental microbes should be reduced compared to control co-growth trials. </w:delText>
        </w:r>
      </w:del>
    </w:p>
    <w:p w14:paraId="24B9F666" w14:textId="77777777" w:rsidR="00682FF2" w:rsidRPr="00DB55B1" w:rsidRDefault="00682FF2" w:rsidP="00FD0250">
      <w:pPr>
        <w:spacing w:after="0" w:line="360" w:lineRule="auto"/>
        <w:rPr>
          <w:del w:id="68" w:author="Tobias Mueller" w:date="2022-10-18T10:38:00Z"/>
          <w:rFonts w:ascii="Arial" w:eastAsia="Arial" w:hAnsi="Arial" w:cs="Arial"/>
        </w:rPr>
      </w:pPr>
    </w:p>
    <w:p w14:paraId="2D015562" w14:textId="77777777" w:rsidR="00682FF2" w:rsidRPr="00DB55B1" w:rsidRDefault="00F66952" w:rsidP="00FD0250">
      <w:pPr>
        <w:spacing w:after="0" w:line="360" w:lineRule="auto"/>
        <w:rPr>
          <w:del w:id="69" w:author="Tobias Mueller" w:date="2022-10-18T10:38:00Z"/>
          <w:rFonts w:ascii="Arial" w:eastAsia="Arial" w:hAnsi="Arial" w:cs="Arial"/>
          <w:color w:val="000000"/>
        </w:rPr>
      </w:pPr>
      <w:ins w:id="70" w:author="Tobias Mueller" w:date="2022-10-18T10:38:00Z">
        <w:r w:rsidRPr="00F66952">
          <w:rPr>
            <w:rFonts w:ascii="Arial" w:eastAsia="Arial" w:hAnsi="Arial" w:cs="Arial"/>
          </w:rPr>
          <w:t xml:space="preserve"> </w:t>
        </w:r>
        <w:r>
          <w:rPr>
            <w:rFonts w:ascii="Arial" w:eastAsia="Arial" w:hAnsi="Arial" w:cs="Arial"/>
          </w:rPr>
          <w:t xml:space="preserve">We </w:t>
        </w:r>
      </w:ins>
      <w:moveFromRangeStart w:id="71" w:author="Tobias Mueller" w:date="2022-10-18T10:38:00Z" w:name="move116981939"/>
      <w:moveFrom w:id="72" w:author="Tobias Mueller" w:date="2022-10-18T10:38:00Z">
        <w:r w:rsidR="006D5E7E">
          <w:rPr>
            <w:rFonts w:ascii="Arial" w:eastAsia="Arial" w:hAnsi="Arial" w:cs="Arial"/>
            <w:color w:val="000000"/>
          </w:rPr>
          <w:t>We chose a</w:t>
        </w:r>
        <w:r w:rsidR="006D5E7E" w:rsidRPr="00DB55B1">
          <w:rPr>
            <w:rFonts w:ascii="Arial" w:eastAsia="Arial" w:hAnsi="Arial" w:cs="Arial"/>
            <w:color w:val="000000"/>
          </w:rPr>
          <w:t xml:space="preserve"> subset of treatments for co-growth assays, including 4mM H</w:t>
        </w:r>
        <w:r w:rsidR="006D5E7E" w:rsidRPr="00DB55B1">
          <w:rPr>
            <w:rFonts w:ascii="Arial" w:eastAsia="Arial" w:hAnsi="Arial" w:cs="Arial"/>
            <w:color w:val="000000"/>
            <w:vertAlign w:val="subscript"/>
          </w:rPr>
          <w:t>2</w:t>
        </w:r>
        <w:r w:rsidR="006D5E7E" w:rsidRPr="00DB55B1">
          <w:rPr>
            <w:rFonts w:ascii="Arial" w:eastAsia="Arial" w:hAnsi="Arial" w:cs="Arial"/>
            <w:color w:val="000000"/>
          </w:rPr>
          <w:t>O</w:t>
        </w:r>
        <w:r w:rsidR="006D5E7E" w:rsidRPr="00DB55B1">
          <w:rPr>
            <w:rFonts w:ascii="Arial" w:eastAsia="Arial" w:hAnsi="Arial" w:cs="Arial"/>
            <w:color w:val="000000"/>
            <w:vertAlign w:val="subscript"/>
          </w:rPr>
          <w:t>2</w:t>
        </w:r>
        <w:r w:rsidR="006D5E7E" w:rsidRPr="00DB55B1">
          <w:rPr>
            <w:rFonts w:ascii="Arial" w:eastAsia="Arial" w:hAnsi="Arial" w:cs="Arial"/>
            <w:color w:val="000000"/>
          </w:rPr>
          <w:t>, 22</w:t>
        </w:r>
        <w:r w:rsidR="006D5E7E" w:rsidRPr="00DB55B1">
          <w:rPr>
            <w:rFonts w:ascii="Arial" w:eastAsia="Arial" w:hAnsi="Arial" w:cs="Arial"/>
          </w:rPr>
          <w:t>μ</w:t>
        </w:r>
        <w:r w:rsidR="006D5E7E" w:rsidRPr="00DB55B1">
          <w:rPr>
            <w:rFonts w:ascii="Arial" w:eastAsia="Arial" w:hAnsi="Arial" w:cs="Arial"/>
            <w:color w:val="000000"/>
          </w:rPr>
          <w:t xml:space="preserve">g/ml deltaline, 100ng/ml linalool, and 1% EtOH. </w:t>
        </w:r>
      </w:moveFrom>
      <w:moveFromRangeEnd w:id="71"/>
      <w:del w:id="73" w:author="Tobias Mueller" w:date="2022-10-18T10:38:00Z">
        <w:r w:rsidR="00B43301" w:rsidRPr="00DB55B1">
          <w:rPr>
            <w:rFonts w:ascii="Arial" w:eastAsia="Arial" w:hAnsi="Arial" w:cs="Arial"/>
            <w:color w:val="000000"/>
          </w:rPr>
          <w:delText xml:space="preserve">We did not include LTP due to a limited amount of protein available for assays and did not include 30% sucrose as it showed no significant impacts on growth during our plate reader assays. Treatments </w:delText>
        </w:r>
      </w:del>
      <w:r>
        <w:rPr>
          <w:rFonts w:ascii="Arial" w:hAnsi="Arial"/>
          <w:rPrChange w:id="74" w:author="Tobias Mueller" w:date="2022-10-18T10:38:00Z">
            <w:rPr>
              <w:rFonts w:ascii="Arial" w:hAnsi="Arial"/>
              <w:color w:val="000000"/>
            </w:rPr>
          </w:rPrChange>
        </w:rPr>
        <w:t xml:space="preserve">used </w:t>
      </w:r>
      <w:del w:id="75" w:author="Tobias Mueller" w:date="2022-10-18T10:38:00Z">
        <w:r w:rsidR="00B43301" w:rsidRPr="00DB55B1">
          <w:rPr>
            <w:rFonts w:ascii="Arial" w:eastAsia="Arial" w:hAnsi="Arial" w:cs="Arial"/>
            <w:color w:val="000000"/>
          </w:rPr>
          <w:delText>the same recipes as the growth experiments described above. </w:delText>
        </w:r>
      </w:del>
    </w:p>
    <w:p w14:paraId="27355A8F" w14:textId="77777777" w:rsidR="00682FF2" w:rsidRPr="00DB55B1" w:rsidRDefault="00682FF2" w:rsidP="00FD0250">
      <w:pPr>
        <w:spacing w:after="0" w:line="360" w:lineRule="auto"/>
        <w:rPr>
          <w:del w:id="76" w:author="Tobias Mueller" w:date="2022-10-18T10:38:00Z"/>
          <w:rFonts w:ascii="Arial" w:eastAsia="Arial" w:hAnsi="Arial" w:cs="Arial"/>
        </w:rPr>
      </w:pPr>
    </w:p>
    <w:p w14:paraId="44DFDE24" w14:textId="77777777" w:rsidR="00682FF2" w:rsidRPr="00DB55B1" w:rsidRDefault="007A46FF" w:rsidP="00FD0250">
      <w:pPr>
        <w:spacing w:after="0" w:line="360" w:lineRule="auto"/>
        <w:rPr>
          <w:del w:id="77" w:author="Tobias Mueller" w:date="2022-10-18T10:38:00Z"/>
          <w:rFonts w:ascii="Arial" w:eastAsia="Arial" w:hAnsi="Arial" w:cs="Arial"/>
        </w:rPr>
      </w:pPr>
      <w:del w:id="78" w:author="Tobias Mueller" w:date="2022-10-18T10:38:00Z">
        <w:r w:rsidRPr="00DB55B1">
          <w:rPr>
            <w:rFonts w:ascii="Arial" w:eastAsia="Arial" w:hAnsi="Arial" w:cs="Arial"/>
            <w:color w:val="000000"/>
          </w:rPr>
          <w:lastRenderedPageBreak/>
          <w:delText xml:space="preserve">We performed the </w:delText>
        </w:r>
        <w:r w:rsidR="00B43301" w:rsidRPr="00DB55B1">
          <w:rPr>
            <w:rFonts w:ascii="Arial" w:eastAsia="Arial" w:hAnsi="Arial" w:cs="Arial"/>
            <w:color w:val="000000"/>
          </w:rPr>
          <w:delText>co-growth experiment in 200</w:delText>
        </w:r>
        <w:r w:rsidR="008F40E3">
          <w:rPr>
            <w:rFonts w:ascii="Arial" w:eastAsia="Arial" w:hAnsi="Arial" w:cs="Arial"/>
            <w:color w:val="000000"/>
          </w:rPr>
          <w:delText>μL</w:delText>
        </w:r>
        <w:r w:rsidR="00B43301" w:rsidRPr="00DB55B1">
          <w:rPr>
            <w:rFonts w:ascii="Arial" w:eastAsia="Arial" w:hAnsi="Arial" w:cs="Arial"/>
            <w:color w:val="000000"/>
          </w:rPr>
          <w:delText xml:space="preserve"> 8-strip PCR tubes with 6 tubes per treatment</w:delText>
        </w:r>
        <w:r w:rsidR="00B43301" w:rsidRPr="00DB55B1">
          <w:rPr>
            <w:rFonts w:ascii="Arial" w:eastAsia="Arial" w:hAnsi="Arial" w:cs="Arial"/>
            <w:color w:val="202122"/>
            <w:shd w:val="clear" w:color="auto" w:fill="FDFDFD"/>
          </w:rPr>
          <w:delText>–</w:delText>
        </w:r>
        <w:r w:rsidR="00B43301" w:rsidRPr="00DB55B1">
          <w:rPr>
            <w:rFonts w:ascii="Arial" w:eastAsia="Arial" w:hAnsi="Arial" w:cs="Arial"/>
            <w:color w:val="000000"/>
          </w:rPr>
          <w:delText>microbe combination. Each tube consisted of 190</w:delText>
        </w:r>
        <w:r w:rsidR="008F40E3">
          <w:rPr>
            <w:rFonts w:ascii="Arial" w:eastAsia="Arial" w:hAnsi="Arial" w:cs="Arial"/>
            <w:color w:val="000000"/>
          </w:rPr>
          <w:delText>μL</w:delText>
        </w:r>
        <w:r w:rsidR="00B43301" w:rsidRPr="00DB55B1">
          <w:rPr>
            <w:rFonts w:ascii="Arial" w:eastAsia="Arial" w:hAnsi="Arial" w:cs="Arial"/>
            <w:color w:val="000000"/>
          </w:rPr>
          <w:delText xml:space="preserve"> of synthetic nectar</w:delText>
        </w:r>
        <w:r w:rsidR="00B43301" w:rsidRPr="00DB55B1">
          <w:rPr>
            <w:rFonts w:ascii="Arial" w:eastAsia="Arial" w:hAnsi="Arial" w:cs="Arial"/>
          </w:rPr>
          <w:delText xml:space="preserve"> and</w:delText>
        </w:r>
        <w:r w:rsidR="00B43301" w:rsidRPr="00DB55B1">
          <w:rPr>
            <w:rFonts w:ascii="Arial" w:eastAsia="Arial" w:hAnsi="Arial" w:cs="Arial"/>
            <w:color w:val="000000"/>
          </w:rPr>
          <w:delText xml:space="preserve"> 5</w:delText>
        </w:r>
        <w:r w:rsidR="008F40E3">
          <w:rPr>
            <w:rFonts w:ascii="Arial" w:eastAsia="Arial" w:hAnsi="Arial" w:cs="Arial"/>
            <w:color w:val="000000"/>
          </w:rPr>
          <w:delText>μL</w:delText>
        </w:r>
        <w:r w:rsidR="00B43301" w:rsidRPr="00DB55B1">
          <w:rPr>
            <w:rFonts w:ascii="Arial" w:eastAsia="Arial" w:hAnsi="Arial" w:cs="Arial"/>
            <w:color w:val="000000"/>
          </w:rPr>
          <w:delText xml:space="preserve"> (10,000 cells) of each microbial freezer stock in that pairing. </w:delText>
        </w:r>
        <w:r w:rsidR="001A7706" w:rsidRPr="00DB55B1">
          <w:rPr>
            <w:rFonts w:ascii="Arial" w:eastAsia="Arial" w:hAnsi="Arial" w:cs="Arial"/>
            <w:color w:val="000000"/>
          </w:rPr>
          <w:delText xml:space="preserve">We </w:delText>
        </w:r>
        <w:r w:rsidR="00B43301" w:rsidRPr="00DB55B1">
          <w:rPr>
            <w:rFonts w:ascii="Arial" w:eastAsia="Arial" w:hAnsi="Arial" w:cs="Arial"/>
            <w:color w:val="000000"/>
          </w:rPr>
          <w:delText xml:space="preserve">vortexed </w:delText>
        </w:r>
        <w:r w:rsidR="001A7706" w:rsidRPr="00DB55B1">
          <w:rPr>
            <w:rFonts w:ascii="Arial" w:eastAsia="Arial" w:hAnsi="Arial" w:cs="Arial"/>
            <w:color w:val="000000"/>
          </w:rPr>
          <w:delText xml:space="preserve">the tubes </w:delText>
        </w:r>
        <w:r w:rsidR="00B43301" w:rsidRPr="00DB55B1">
          <w:rPr>
            <w:rFonts w:ascii="Arial" w:eastAsia="Arial" w:hAnsi="Arial" w:cs="Arial"/>
            <w:color w:val="000000"/>
          </w:rPr>
          <w:delText xml:space="preserve">for 5 seconds and incubated </w:delText>
        </w:r>
        <w:r w:rsidR="001A7706" w:rsidRPr="00DB55B1">
          <w:rPr>
            <w:rFonts w:ascii="Arial" w:eastAsia="Arial" w:hAnsi="Arial" w:cs="Arial"/>
            <w:color w:val="000000"/>
          </w:rPr>
          <w:delText xml:space="preserve">them </w:delText>
        </w:r>
        <w:r w:rsidR="00B43301" w:rsidRPr="00DB55B1">
          <w:rPr>
            <w:rFonts w:ascii="Arial" w:eastAsia="Arial" w:hAnsi="Arial" w:cs="Arial"/>
            <w:color w:val="000000"/>
          </w:rPr>
          <w:delText xml:space="preserve">at 25°C for 72 hours. </w:delText>
        </w:r>
        <w:r w:rsidR="002712A1" w:rsidRPr="00DB55B1">
          <w:rPr>
            <w:rFonts w:ascii="Arial" w:eastAsia="Arial" w:hAnsi="Arial" w:cs="Arial"/>
            <w:color w:val="000000"/>
          </w:rPr>
          <w:delText xml:space="preserve">To assess the effect of co-growth, </w:delText>
        </w:r>
        <w:r w:rsidR="008274E1">
          <w:rPr>
            <w:rFonts w:ascii="Arial" w:eastAsia="Arial" w:hAnsi="Arial" w:cs="Arial"/>
            <w:color w:val="000000"/>
          </w:rPr>
          <w:delText xml:space="preserve">we also grew </w:delText>
        </w:r>
        <w:r w:rsidR="002712A1" w:rsidRPr="00DB55B1">
          <w:rPr>
            <w:rFonts w:ascii="Arial" w:eastAsia="Arial" w:hAnsi="Arial" w:cs="Arial"/>
            <w:color w:val="000000"/>
          </w:rPr>
          <w:delText>e</w:delText>
        </w:r>
        <w:r w:rsidR="00B43301" w:rsidRPr="00DB55B1">
          <w:rPr>
            <w:rFonts w:ascii="Arial" w:eastAsia="Arial" w:hAnsi="Arial" w:cs="Arial"/>
            <w:color w:val="000000"/>
          </w:rPr>
          <w:delText>ach microbe in isolation, following the same methods, with tubes consisting of 190</w:delText>
        </w:r>
        <w:r w:rsidR="008F40E3">
          <w:rPr>
            <w:rFonts w:ascii="Arial" w:eastAsia="Arial" w:hAnsi="Arial" w:cs="Arial"/>
            <w:color w:val="000000"/>
          </w:rPr>
          <w:delText>μL</w:delText>
        </w:r>
        <w:r w:rsidR="00B43301" w:rsidRPr="00DB55B1">
          <w:rPr>
            <w:rFonts w:ascii="Arial" w:eastAsia="Arial" w:hAnsi="Arial" w:cs="Arial"/>
            <w:color w:val="000000"/>
          </w:rPr>
          <w:delText xml:space="preserve"> of synthetic nectar and 5</w:delText>
        </w:r>
        <w:r w:rsidR="00716FE0">
          <w:rPr>
            <w:rFonts w:ascii="Arial" w:eastAsia="Arial" w:hAnsi="Arial" w:cs="Arial"/>
            <w:color w:val="000000"/>
          </w:rPr>
          <w:delText>μL</w:delText>
        </w:r>
        <w:r w:rsidR="00B43301" w:rsidRPr="00DB55B1">
          <w:rPr>
            <w:rFonts w:ascii="Arial" w:eastAsia="Arial" w:hAnsi="Arial" w:cs="Arial"/>
            <w:color w:val="000000"/>
          </w:rPr>
          <w:delText xml:space="preserve"> of microbial suspension (N=4).</w:delText>
        </w:r>
        <w:r w:rsidR="002712A1" w:rsidRPr="00DB55B1">
          <w:rPr>
            <w:rFonts w:ascii="Arial" w:eastAsia="Arial" w:hAnsi="Arial" w:cs="Arial"/>
            <w:color w:val="000000"/>
          </w:rPr>
          <w:delText xml:space="preserve"> </w:delText>
        </w:r>
      </w:del>
    </w:p>
    <w:p w14:paraId="5B59DBC6" w14:textId="77777777" w:rsidR="00682FF2" w:rsidRPr="00DB55B1" w:rsidRDefault="00682FF2" w:rsidP="00FD0250">
      <w:pPr>
        <w:spacing w:after="0" w:line="360" w:lineRule="auto"/>
        <w:rPr>
          <w:del w:id="79" w:author="Tobias Mueller" w:date="2022-10-18T10:38:00Z"/>
          <w:rFonts w:ascii="Arial" w:eastAsia="Arial" w:hAnsi="Arial" w:cs="Arial"/>
        </w:rPr>
      </w:pPr>
    </w:p>
    <w:p w14:paraId="21512CD3" w14:textId="77777777" w:rsidR="00682FF2" w:rsidRPr="00DB55B1" w:rsidRDefault="00B43301" w:rsidP="00FD0250">
      <w:pPr>
        <w:spacing w:after="0" w:line="360" w:lineRule="auto"/>
        <w:rPr>
          <w:del w:id="80" w:author="Tobias Mueller" w:date="2022-10-18T10:38:00Z"/>
          <w:rFonts w:ascii="Arial" w:eastAsia="Arial" w:hAnsi="Arial" w:cs="Arial"/>
        </w:rPr>
      </w:pPr>
      <w:del w:id="81" w:author="Tobias Mueller" w:date="2022-10-18T10:38:00Z">
        <w:r w:rsidRPr="00DB55B1">
          <w:rPr>
            <w:rFonts w:ascii="Arial" w:eastAsia="Arial" w:hAnsi="Arial" w:cs="Arial"/>
            <w:color w:val="000000"/>
          </w:rPr>
          <w:delText>After 72 hours of incubation,</w:delText>
        </w:r>
        <w:r w:rsidR="005B452C">
          <w:rPr>
            <w:rFonts w:ascii="Arial" w:eastAsia="Arial" w:hAnsi="Arial" w:cs="Arial"/>
            <w:color w:val="000000"/>
          </w:rPr>
          <w:delText xml:space="preserve"> we </w:delText>
        </w:r>
        <w:r w:rsidRPr="00DB55B1">
          <w:rPr>
            <w:rFonts w:ascii="Arial" w:eastAsia="Arial" w:hAnsi="Arial" w:cs="Arial"/>
            <w:color w:val="000000"/>
          </w:rPr>
          <w:delText xml:space="preserve">serially diluted </w:delText>
        </w:r>
        <w:r w:rsidR="005B452C" w:rsidRPr="00DB55B1">
          <w:rPr>
            <w:rFonts w:ascii="Arial" w:eastAsia="Arial" w:hAnsi="Arial" w:cs="Arial"/>
            <w:color w:val="000000"/>
          </w:rPr>
          <w:delText xml:space="preserve">the microbial suspensions </w:delText>
        </w:r>
        <w:r w:rsidRPr="00DB55B1">
          <w:rPr>
            <w:rFonts w:ascii="Arial" w:eastAsia="Arial" w:hAnsi="Arial" w:cs="Arial"/>
            <w:color w:val="000000"/>
          </w:rPr>
          <w:delText>and</w:delText>
        </w:r>
        <w:r w:rsidR="005B452C">
          <w:rPr>
            <w:rFonts w:ascii="Arial" w:eastAsia="Arial" w:hAnsi="Arial" w:cs="Arial"/>
            <w:color w:val="000000"/>
          </w:rPr>
          <w:delText xml:space="preserve"> plated</w:delText>
        </w:r>
        <w:r w:rsidRPr="00DB55B1">
          <w:rPr>
            <w:rFonts w:ascii="Arial" w:eastAsia="Arial" w:hAnsi="Arial" w:cs="Arial"/>
            <w:color w:val="000000"/>
          </w:rPr>
          <w:delText xml:space="preserve"> 100</w:delText>
        </w:r>
        <w:r w:rsidR="008F40E3">
          <w:rPr>
            <w:rFonts w:ascii="Arial" w:eastAsia="Arial" w:hAnsi="Arial" w:cs="Arial"/>
            <w:color w:val="000000"/>
          </w:rPr>
          <w:delText>μL</w:delText>
        </w:r>
        <w:r w:rsidRPr="00DB55B1">
          <w:rPr>
            <w:rFonts w:ascii="Arial" w:eastAsia="Arial" w:hAnsi="Arial" w:cs="Arial"/>
            <w:color w:val="000000"/>
          </w:rPr>
          <w:delText xml:space="preserve"> of diluted microbial suspension onto TSA and YMA plates. </w:delText>
        </w:r>
        <w:r w:rsidR="00C55058">
          <w:rPr>
            <w:rFonts w:ascii="Arial" w:eastAsia="Arial" w:hAnsi="Arial" w:cs="Arial"/>
            <w:color w:val="000000"/>
          </w:rPr>
          <w:delText xml:space="preserve">We diluted </w:delText>
        </w:r>
        <w:r w:rsidRPr="00DB55B1">
          <w:rPr>
            <w:rFonts w:ascii="Arial" w:eastAsia="Arial" w:hAnsi="Arial" w:cs="Arial"/>
            <w:color w:val="000000"/>
          </w:rPr>
          <w:delText>TSA plates 2x</w:delText>
        </w:r>
        <w:r w:rsidR="00AB7C4F" w:rsidRPr="00DB55B1">
          <w:rPr>
            <w:rFonts w:ascii="Arial" w:eastAsia="Arial" w:hAnsi="Arial" w:cs="Arial"/>
            <w:color w:val="000000"/>
          </w:rPr>
          <w:delText xml:space="preserve"> (plating 50</w:delText>
        </w:r>
        <w:r w:rsidR="008F40E3">
          <w:rPr>
            <w:rFonts w:ascii="Arial" w:eastAsia="Arial" w:hAnsi="Arial" w:cs="Arial"/>
            <w:color w:val="000000"/>
          </w:rPr>
          <w:delText>μL</w:delText>
        </w:r>
        <w:r w:rsidR="00AB7C4F" w:rsidRPr="00DB55B1">
          <w:rPr>
            <w:rFonts w:ascii="Arial" w:eastAsia="Arial" w:hAnsi="Arial" w:cs="Arial"/>
            <w:color w:val="000000"/>
          </w:rPr>
          <w:delText xml:space="preserve"> of original suspension)</w:delText>
        </w:r>
        <w:r w:rsidRPr="00DB55B1">
          <w:rPr>
            <w:rFonts w:ascii="Arial" w:eastAsia="Arial" w:hAnsi="Arial" w:cs="Arial"/>
            <w:color w:val="000000"/>
          </w:rPr>
          <w:delText xml:space="preserve">, YMA plates from the </w:delText>
        </w:r>
        <w:r w:rsidRPr="00DB55B1">
          <w:rPr>
            <w:rFonts w:ascii="Arial" w:eastAsia="Arial" w:hAnsi="Arial" w:cs="Arial"/>
            <w:i/>
            <w:color w:val="000000"/>
          </w:rPr>
          <w:delText>Starm</w:delText>
        </w:r>
        <w:r w:rsidR="002C2B10" w:rsidRPr="00DB55B1">
          <w:rPr>
            <w:rFonts w:ascii="Arial" w:eastAsia="Arial" w:hAnsi="Arial" w:cs="Arial"/>
            <w:i/>
            <w:color w:val="000000"/>
          </w:rPr>
          <w:delText>e</w:delText>
        </w:r>
        <w:r w:rsidRPr="00DB55B1">
          <w:rPr>
            <w:rFonts w:ascii="Arial" w:eastAsia="Arial" w:hAnsi="Arial" w:cs="Arial"/>
            <w:i/>
            <w:color w:val="000000"/>
          </w:rPr>
          <w:delText xml:space="preserve">rella bombi </w:delText>
        </w:r>
        <w:r w:rsidRPr="00DB55B1">
          <w:rPr>
            <w:rFonts w:ascii="Arial" w:eastAsia="Arial" w:hAnsi="Arial" w:cs="Arial"/>
            <w:color w:val="202122"/>
            <w:shd w:val="clear" w:color="auto" w:fill="FDFDFD"/>
          </w:rPr>
          <w:delText>and</w:delText>
        </w:r>
        <w:r w:rsidRPr="00DB55B1">
          <w:rPr>
            <w:rFonts w:ascii="Arial" w:eastAsia="Arial" w:hAnsi="Arial" w:cs="Arial"/>
            <w:i/>
            <w:color w:val="000000"/>
          </w:rPr>
          <w:delText xml:space="preserve"> Zygosaccharomyces </w:delText>
        </w:r>
        <w:r w:rsidRPr="00DB55B1">
          <w:rPr>
            <w:rFonts w:ascii="Arial" w:eastAsia="Arial" w:hAnsi="Arial" w:cs="Arial"/>
            <w:color w:val="000000"/>
          </w:rPr>
          <w:delText>pairing both 20x</w:delText>
        </w:r>
        <w:r w:rsidR="00AB7C4F" w:rsidRPr="00DB55B1">
          <w:rPr>
            <w:rFonts w:ascii="Arial" w:eastAsia="Arial" w:hAnsi="Arial" w:cs="Arial"/>
            <w:color w:val="000000"/>
          </w:rPr>
          <w:delText xml:space="preserve"> (5</w:delText>
        </w:r>
        <w:r w:rsidR="008F40E3">
          <w:rPr>
            <w:rFonts w:ascii="Arial" w:eastAsia="Arial" w:hAnsi="Arial" w:cs="Arial"/>
            <w:color w:val="000000"/>
          </w:rPr>
          <w:delText>μL</w:delText>
        </w:r>
        <w:r w:rsidR="004210F7" w:rsidRPr="00DB55B1">
          <w:rPr>
            <w:rFonts w:ascii="Arial" w:eastAsia="Arial" w:hAnsi="Arial" w:cs="Arial"/>
            <w:color w:val="000000"/>
          </w:rPr>
          <w:delText xml:space="preserve"> plated</w:delText>
        </w:r>
        <w:r w:rsidR="00AB7C4F" w:rsidRPr="00DB55B1">
          <w:rPr>
            <w:rFonts w:ascii="Arial" w:eastAsia="Arial" w:hAnsi="Arial" w:cs="Arial"/>
            <w:color w:val="000000"/>
          </w:rPr>
          <w:delText>)</w:delText>
        </w:r>
        <w:r w:rsidRPr="00DB55B1">
          <w:rPr>
            <w:rFonts w:ascii="Arial" w:eastAsia="Arial" w:hAnsi="Arial" w:cs="Arial"/>
            <w:color w:val="000000"/>
          </w:rPr>
          <w:delText xml:space="preserve"> and 200x</w:delText>
        </w:r>
        <w:r w:rsidR="00AB7C4F" w:rsidRPr="00DB55B1">
          <w:rPr>
            <w:rFonts w:ascii="Arial" w:eastAsia="Arial" w:hAnsi="Arial" w:cs="Arial"/>
            <w:color w:val="000000"/>
          </w:rPr>
          <w:delText xml:space="preserve"> (</w:delText>
        </w:r>
        <w:r w:rsidR="004210F7" w:rsidRPr="00DB55B1">
          <w:rPr>
            <w:rFonts w:ascii="Arial" w:eastAsia="Arial" w:hAnsi="Arial" w:cs="Arial"/>
            <w:color w:val="000000"/>
          </w:rPr>
          <w:delText>0</w:delText>
        </w:r>
        <w:r w:rsidR="00AB7C4F" w:rsidRPr="00DB55B1">
          <w:rPr>
            <w:rFonts w:ascii="Arial" w:eastAsia="Arial" w:hAnsi="Arial" w:cs="Arial"/>
            <w:color w:val="000000"/>
          </w:rPr>
          <w:delText>.5</w:delText>
        </w:r>
        <w:r w:rsidR="008F40E3">
          <w:rPr>
            <w:rFonts w:ascii="Arial" w:eastAsia="Arial" w:hAnsi="Arial" w:cs="Arial"/>
            <w:color w:val="000000"/>
          </w:rPr>
          <w:delText>μL</w:delText>
        </w:r>
        <w:r w:rsidR="004210F7" w:rsidRPr="00DB55B1">
          <w:rPr>
            <w:rFonts w:ascii="Arial" w:eastAsia="Arial" w:hAnsi="Arial" w:cs="Arial"/>
            <w:color w:val="000000"/>
          </w:rPr>
          <w:delText xml:space="preserve"> plated</w:delText>
        </w:r>
        <w:r w:rsidR="00AB7C4F" w:rsidRPr="00DB55B1">
          <w:rPr>
            <w:rFonts w:ascii="Arial" w:eastAsia="Arial" w:hAnsi="Arial" w:cs="Arial"/>
            <w:color w:val="000000"/>
          </w:rPr>
          <w:delText>)</w:delText>
        </w:r>
        <w:r w:rsidRPr="00DB55B1">
          <w:rPr>
            <w:rFonts w:ascii="Arial" w:eastAsia="Arial" w:hAnsi="Arial" w:cs="Arial"/>
            <w:color w:val="000000"/>
          </w:rPr>
          <w:delText xml:space="preserve">, and YMA plates with </w:delText>
        </w:r>
        <w:r w:rsidRPr="00DB55B1">
          <w:rPr>
            <w:rFonts w:ascii="Arial" w:eastAsia="Arial" w:hAnsi="Arial" w:cs="Arial"/>
            <w:i/>
            <w:color w:val="000000"/>
          </w:rPr>
          <w:delText xml:space="preserve">Metschnikowia </w:delText>
        </w:r>
        <w:r w:rsidRPr="00DB55B1">
          <w:rPr>
            <w:rFonts w:ascii="Arial" w:eastAsia="Arial" w:hAnsi="Arial" w:cs="Arial"/>
            <w:color w:val="000000"/>
          </w:rPr>
          <w:delText xml:space="preserve">or </w:delText>
        </w:r>
        <w:r w:rsidRPr="00DB55B1">
          <w:rPr>
            <w:rFonts w:ascii="Arial" w:eastAsia="Arial" w:hAnsi="Arial" w:cs="Arial"/>
            <w:i/>
            <w:color w:val="000000"/>
          </w:rPr>
          <w:delText xml:space="preserve">Saccharomyces </w:delText>
        </w:r>
        <w:r w:rsidRPr="00DB55B1">
          <w:rPr>
            <w:rFonts w:ascii="Arial" w:eastAsia="Arial" w:hAnsi="Arial" w:cs="Arial"/>
            <w:color w:val="000000"/>
          </w:rPr>
          <w:delText>200x</w:delText>
        </w:r>
        <w:r w:rsidR="00AB7C4F" w:rsidRPr="00DB55B1">
          <w:rPr>
            <w:rFonts w:ascii="Arial" w:eastAsia="Arial" w:hAnsi="Arial" w:cs="Arial"/>
            <w:color w:val="000000"/>
          </w:rPr>
          <w:delText xml:space="preserve"> (</w:delText>
        </w:r>
        <w:r w:rsidR="004210F7" w:rsidRPr="00DB55B1">
          <w:rPr>
            <w:rFonts w:ascii="Arial" w:eastAsia="Arial" w:hAnsi="Arial" w:cs="Arial"/>
            <w:color w:val="000000"/>
          </w:rPr>
          <w:delText>0</w:delText>
        </w:r>
        <w:r w:rsidR="00AB7C4F" w:rsidRPr="00DB55B1">
          <w:rPr>
            <w:rFonts w:ascii="Arial" w:eastAsia="Arial" w:hAnsi="Arial" w:cs="Arial"/>
            <w:color w:val="000000"/>
          </w:rPr>
          <w:delText>.5</w:delText>
        </w:r>
        <w:r w:rsidR="008F40E3">
          <w:rPr>
            <w:rFonts w:ascii="Arial" w:eastAsia="Arial" w:hAnsi="Arial" w:cs="Arial"/>
            <w:color w:val="000000"/>
          </w:rPr>
          <w:delText>μL</w:delText>
        </w:r>
        <w:r w:rsidR="004210F7" w:rsidRPr="00DB55B1">
          <w:rPr>
            <w:rFonts w:ascii="Arial" w:eastAsia="Arial" w:hAnsi="Arial" w:cs="Arial"/>
            <w:color w:val="000000"/>
          </w:rPr>
          <w:delText xml:space="preserve"> plated</w:delText>
        </w:r>
        <w:r w:rsidR="00AB7C4F" w:rsidRPr="00DB55B1">
          <w:rPr>
            <w:rFonts w:ascii="Arial" w:eastAsia="Arial" w:hAnsi="Arial" w:cs="Arial"/>
            <w:color w:val="000000"/>
          </w:rPr>
          <w:delText>)</w:delText>
        </w:r>
        <w:r w:rsidRPr="00DB55B1">
          <w:rPr>
            <w:rFonts w:ascii="Arial" w:eastAsia="Arial" w:hAnsi="Arial" w:cs="Arial"/>
            <w:color w:val="000000"/>
          </w:rPr>
          <w:delText xml:space="preserve">. </w:delText>
        </w:r>
        <w:r w:rsidR="00C55058">
          <w:rPr>
            <w:rFonts w:ascii="Arial" w:eastAsia="Arial" w:hAnsi="Arial" w:cs="Arial"/>
            <w:color w:val="000000"/>
          </w:rPr>
          <w:delText>We chose t</w:delText>
        </w:r>
        <w:r w:rsidRPr="00DB55B1">
          <w:rPr>
            <w:rFonts w:ascii="Arial" w:eastAsia="Arial" w:hAnsi="Arial" w:cs="Arial"/>
            <w:color w:val="000000"/>
          </w:rPr>
          <w:delText xml:space="preserve">hese dilutions as they created countable CFUs. </w:delText>
        </w:r>
        <w:r w:rsidR="005D5BF9">
          <w:rPr>
            <w:rFonts w:ascii="Arial" w:eastAsia="Arial" w:hAnsi="Arial" w:cs="Arial"/>
            <w:color w:val="000000"/>
          </w:rPr>
          <w:delText>We then incubated p</w:delText>
        </w:r>
        <w:r w:rsidRPr="00DB55B1">
          <w:rPr>
            <w:rFonts w:ascii="Arial" w:eastAsia="Arial" w:hAnsi="Arial" w:cs="Arial"/>
            <w:color w:val="000000"/>
          </w:rPr>
          <w:delText>lates at 25°C for 72 hours to allow microbial colonies to form</w:delText>
        </w:r>
        <w:r w:rsidR="00A62062" w:rsidRPr="00DB55B1">
          <w:rPr>
            <w:rFonts w:ascii="Arial" w:eastAsia="Arial" w:hAnsi="Arial" w:cs="Arial"/>
            <w:color w:val="000000"/>
          </w:rPr>
          <w:delText>,</w:delText>
        </w:r>
        <w:r w:rsidRPr="00DB55B1">
          <w:rPr>
            <w:rFonts w:ascii="Arial" w:eastAsia="Arial" w:hAnsi="Arial" w:cs="Arial"/>
            <w:color w:val="000000"/>
          </w:rPr>
          <w:delText xml:space="preserve"> after which we </w:delText>
        </w:r>
        <w:r w:rsidRPr="00DB55B1">
          <w:rPr>
            <w:rFonts w:ascii="Arial" w:eastAsia="Arial" w:hAnsi="Arial" w:cs="Arial"/>
          </w:rPr>
          <w:delText>counted the number</w:delText>
        </w:r>
        <w:r w:rsidRPr="00DB55B1">
          <w:rPr>
            <w:rFonts w:ascii="Arial" w:eastAsia="Arial" w:hAnsi="Arial" w:cs="Arial"/>
            <w:color w:val="000000"/>
          </w:rPr>
          <w:delText xml:space="preserve"> of colonies per plate. </w:delText>
        </w:r>
        <w:r w:rsidRPr="00DB55B1">
          <w:rPr>
            <w:rFonts w:ascii="Arial" w:eastAsia="Arial" w:hAnsi="Arial" w:cs="Arial"/>
            <w:i/>
            <w:color w:val="000000"/>
          </w:rPr>
          <w:delText xml:space="preserve">Rosenbergiella </w:delText>
        </w:r>
        <w:r w:rsidRPr="00DB55B1">
          <w:rPr>
            <w:rFonts w:ascii="Arial" w:eastAsia="Arial" w:hAnsi="Arial" w:cs="Arial"/>
            <w:color w:val="000000"/>
          </w:rPr>
          <w:delText xml:space="preserve">did not form single colonies and instead the percent of the plate covered by </w:delText>
        </w:r>
        <w:r w:rsidRPr="00DB55B1">
          <w:rPr>
            <w:rFonts w:ascii="Arial" w:eastAsia="Arial" w:hAnsi="Arial" w:cs="Arial"/>
          </w:rPr>
          <w:delText xml:space="preserve">growth </w:delText>
        </w:r>
        <w:r w:rsidRPr="00DB55B1">
          <w:rPr>
            <w:rFonts w:ascii="Arial" w:eastAsia="Arial" w:hAnsi="Arial" w:cs="Arial"/>
            <w:color w:val="000000"/>
          </w:rPr>
          <w:delText>was estimated and adjusted relative to the maximum CFU count of its yeast pairing (100% coverage = maximum CFU count)</w:delText>
        </w:r>
        <w:r w:rsidR="008123DD" w:rsidRPr="00DB55B1">
          <w:rPr>
            <w:rFonts w:ascii="Arial" w:eastAsia="Arial" w:hAnsi="Arial" w:cs="Arial"/>
            <w:color w:val="000000"/>
          </w:rPr>
          <w:delText>.</w:delText>
        </w:r>
      </w:del>
    </w:p>
    <w:p w14:paraId="423151BA" w14:textId="77777777" w:rsidR="00682FF2" w:rsidRPr="00DB55B1" w:rsidRDefault="00682FF2" w:rsidP="00FD0250">
      <w:pPr>
        <w:spacing w:after="0" w:line="360" w:lineRule="auto"/>
        <w:rPr>
          <w:del w:id="82" w:author="Tobias Mueller" w:date="2022-10-18T10:38:00Z"/>
          <w:rFonts w:ascii="Arial" w:eastAsia="Arial" w:hAnsi="Arial" w:cs="Arial"/>
        </w:rPr>
      </w:pPr>
    </w:p>
    <w:p w14:paraId="79191373" w14:textId="77777777" w:rsidR="00682FF2" w:rsidRPr="00DB55B1" w:rsidRDefault="00B43301" w:rsidP="00FD0250">
      <w:pPr>
        <w:spacing w:after="0" w:line="360" w:lineRule="auto"/>
        <w:rPr>
          <w:del w:id="83" w:author="Tobias Mueller" w:date="2022-10-18T10:38:00Z"/>
          <w:rFonts w:ascii="Arial" w:eastAsia="Arial" w:hAnsi="Arial" w:cs="Arial"/>
        </w:rPr>
      </w:pPr>
      <w:del w:id="84" w:author="Tobias Mueller" w:date="2022-10-18T10:38:00Z">
        <w:r w:rsidRPr="00DB55B1">
          <w:rPr>
            <w:rFonts w:ascii="Arial" w:eastAsia="Arial" w:hAnsi="Arial" w:cs="Arial"/>
            <w:b/>
            <w:color w:val="000000"/>
          </w:rPr>
          <w:delText>Analysis</w:delText>
        </w:r>
      </w:del>
    </w:p>
    <w:p w14:paraId="520C1C89" w14:textId="77777777" w:rsidR="00682FF2" w:rsidRPr="00DB55B1" w:rsidRDefault="00B43301" w:rsidP="00FD0250">
      <w:pPr>
        <w:spacing w:after="0" w:line="360" w:lineRule="auto"/>
        <w:rPr>
          <w:del w:id="85" w:author="Tobias Mueller" w:date="2022-10-18T10:38:00Z"/>
          <w:rFonts w:ascii="Arial" w:eastAsia="Arial" w:hAnsi="Arial" w:cs="Arial"/>
        </w:rPr>
      </w:pPr>
      <w:del w:id="86" w:author="Tobias Mueller" w:date="2022-10-18T10:38:00Z">
        <w:r w:rsidRPr="00DB55B1">
          <w:rPr>
            <w:rFonts w:ascii="Arial" w:eastAsia="Arial" w:hAnsi="Arial" w:cs="Arial"/>
            <w:color w:val="000000"/>
          </w:rPr>
          <w:delText>All analyses were performed in RStudio using R version 4.0.1</w:delText>
        </w:r>
        <w:r w:rsidR="008A3398" w:rsidRPr="00DB55B1">
          <w:rPr>
            <w:rFonts w:ascii="Arial" w:eastAsia="Arial" w:hAnsi="Arial" w:cs="Arial"/>
            <w:color w:val="000000"/>
          </w:rPr>
          <w:delText xml:space="preserve"> </w:delText>
        </w:r>
        <w:r w:rsidR="001447F4" w:rsidRPr="00DB55B1">
          <w:rPr>
            <w:rFonts w:ascii="Arial" w:eastAsia="Arial" w:hAnsi="Arial" w:cs="Arial"/>
            <w:color w:val="000000"/>
          </w:rPr>
          <w:fldChar w:fldCharType="begin"/>
        </w:r>
        <w:r w:rsidR="00785E72">
          <w:rPr>
            <w:rFonts w:ascii="Arial" w:eastAsia="Arial" w:hAnsi="Arial" w:cs="Arial"/>
            <w:color w:val="000000"/>
          </w:rPr>
          <w:delInstrText xml:space="preserve"> ADDIN ZOTERO_ITEM CSL_CITATION {"citationID":"xsAVBMNg","properties":{"formattedCitation":"(RStudio Team, 2020)","plainCitation":"(RStudio Team, 2020)","noteIndex":0},"citationItems":[{"id":617,"uris":["http://zotero.org/users/6808850/items/3MGXSVMY"],"itemData":{"id":617,"type":"book","event-place":"Boston, MA","genre":"R","publisher-place":"Boston, MA","title":"RStudio: Integrated Development for R","URL":"http://www.rstudio.com/","version":"4.0.1","author":[{"family":"RStudio Team","given":""}],"issued":{"date-parts":[["2020"]]}}}],"schema":"https://github.com/citation-style-language/schema/raw/master/csl-citation.json"} </w:delInstrText>
        </w:r>
        <w:r w:rsidR="001447F4" w:rsidRPr="00DB55B1">
          <w:rPr>
            <w:rFonts w:ascii="Arial" w:eastAsia="Arial" w:hAnsi="Arial" w:cs="Arial"/>
            <w:color w:val="000000"/>
          </w:rPr>
          <w:fldChar w:fldCharType="separate"/>
        </w:r>
        <w:r w:rsidR="00785E72" w:rsidRPr="00785E72">
          <w:rPr>
            <w:rFonts w:ascii="Arial" w:hAnsi="Arial" w:cs="Arial"/>
          </w:rPr>
          <w:delText>(RStudio Team, 2020)</w:delText>
        </w:r>
        <w:r w:rsidR="001447F4" w:rsidRPr="00DB55B1">
          <w:rPr>
            <w:rFonts w:ascii="Arial" w:eastAsia="Arial" w:hAnsi="Arial" w:cs="Arial"/>
            <w:color w:val="000000"/>
          </w:rPr>
          <w:fldChar w:fldCharType="end"/>
        </w:r>
        <w:r w:rsidRPr="00DB55B1">
          <w:rPr>
            <w:rFonts w:ascii="Arial" w:eastAsia="Arial" w:hAnsi="Arial" w:cs="Arial"/>
            <w:color w:val="000000"/>
          </w:rPr>
          <w:delText>. </w:delText>
        </w:r>
      </w:del>
    </w:p>
    <w:p w14:paraId="35AF940E" w14:textId="77777777" w:rsidR="00682FF2" w:rsidRPr="00DB55B1" w:rsidRDefault="00682FF2" w:rsidP="00FD0250">
      <w:pPr>
        <w:spacing w:after="0" w:line="360" w:lineRule="auto"/>
        <w:rPr>
          <w:del w:id="87" w:author="Tobias Mueller" w:date="2022-10-18T10:38:00Z"/>
          <w:rFonts w:ascii="Arial" w:eastAsia="Arial" w:hAnsi="Arial" w:cs="Arial"/>
        </w:rPr>
      </w:pPr>
    </w:p>
    <w:p w14:paraId="2BCFA039" w14:textId="77777777" w:rsidR="00682FF2" w:rsidRPr="00DB55B1" w:rsidRDefault="00B43301" w:rsidP="00FD0250">
      <w:pPr>
        <w:spacing w:after="0" w:line="360" w:lineRule="auto"/>
        <w:rPr>
          <w:del w:id="88" w:author="Tobias Mueller" w:date="2022-10-18T10:38:00Z"/>
          <w:rFonts w:ascii="Arial" w:eastAsia="Arial" w:hAnsi="Arial" w:cs="Arial"/>
        </w:rPr>
      </w:pPr>
      <w:del w:id="89" w:author="Tobias Mueller" w:date="2022-10-18T10:38:00Z">
        <w:r w:rsidRPr="00DB55B1">
          <w:rPr>
            <w:rFonts w:ascii="Arial" w:eastAsia="Arial" w:hAnsi="Arial" w:cs="Arial"/>
            <w:i/>
            <w:color w:val="000000"/>
          </w:rPr>
          <w:delText xml:space="preserve">Curve fitting and data </w:delText>
        </w:r>
        <w:r w:rsidR="005510C3" w:rsidRPr="00DB55B1">
          <w:rPr>
            <w:rFonts w:ascii="Arial" w:eastAsia="Arial" w:hAnsi="Arial" w:cs="Arial"/>
            <w:i/>
            <w:color w:val="000000"/>
          </w:rPr>
          <w:delText>curation</w:delText>
        </w:r>
      </w:del>
    </w:p>
    <w:p w14:paraId="722908CA" w14:textId="77777777" w:rsidR="00682FF2" w:rsidRPr="00DB55B1" w:rsidRDefault="00B43301" w:rsidP="00FD0250">
      <w:pPr>
        <w:spacing w:after="0" w:line="360" w:lineRule="auto"/>
        <w:rPr>
          <w:del w:id="90" w:author="Tobias Mueller" w:date="2022-10-18T10:38:00Z"/>
          <w:rFonts w:ascii="Arial" w:eastAsia="Arial" w:hAnsi="Arial" w:cs="Arial"/>
          <w:color w:val="000000"/>
        </w:rPr>
      </w:pPr>
      <w:del w:id="91" w:author="Tobias Mueller" w:date="2022-10-18T10:38:00Z">
        <w:r w:rsidRPr="00DB55B1">
          <w:rPr>
            <w:rFonts w:ascii="Arial" w:eastAsia="Arial" w:hAnsi="Arial" w:cs="Arial"/>
            <w:color w:val="000000"/>
          </w:rPr>
          <w:delText xml:space="preserve">We used the Grofit package </w:delText>
        </w:r>
        <w:r w:rsidR="0077501F" w:rsidRPr="00DB55B1">
          <w:rPr>
            <w:rFonts w:ascii="Arial" w:eastAsia="Arial" w:hAnsi="Arial" w:cs="Arial"/>
            <w:color w:val="000000"/>
          </w:rPr>
          <w:fldChar w:fldCharType="begin"/>
        </w:r>
        <w:r w:rsidR="00785E72">
          <w:rPr>
            <w:rFonts w:ascii="Arial" w:eastAsia="Arial" w:hAnsi="Arial" w:cs="Arial"/>
            <w:color w:val="000000"/>
          </w:rPr>
          <w:del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delInstrText>
        </w:r>
        <w:r w:rsidR="0077501F" w:rsidRPr="00DB55B1">
          <w:rPr>
            <w:rFonts w:ascii="Arial" w:eastAsia="Arial" w:hAnsi="Arial" w:cs="Arial"/>
            <w:color w:val="000000"/>
          </w:rPr>
          <w:fldChar w:fldCharType="separate"/>
        </w:r>
        <w:r w:rsidR="00785E72" w:rsidRPr="00785E72">
          <w:rPr>
            <w:rFonts w:ascii="Arial" w:hAnsi="Arial" w:cs="Arial"/>
            <w:szCs w:val="24"/>
          </w:rPr>
          <w:delText xml:space="preserve">(Kahm </w:delText>
        </w:r>
        <w:r w:rsidR="00785E72" w:rsidRPr="00785E72">
          <w:rPr>
            <w:rFonts w:ascii="Arial" w:hAnsi="Arial" w:cs="Arial"/>
            <w:i/>
            <w:iCs/>
            <w:szCs w:val="24"/>
          </w:rPr>
          <w:delText>et al.</w:delText>
        </w:r>
        <w:r w:rsidR="00785E72" w:rsidRPr="00785E72">
          <w:rPr>
            <w:rFonts w:ascii="Arial" w:hAnsi="Arial" w:cs="Arial"/>
            <w:szCs w:val="24"/>
          </w:rPr>
          <w:delText>, 2010)</w:delText>
        </w:r>
        <w:r w:rsidR="0077501F" w:rsidRPr="00DB55B1">
          <w:rPr>
            <w:rFonts w:ascii="Arial" w:eastAsia="Arial" w:hAnsi="Arial" w:cs="Arial"/>
            <w:color w:val="000000"/>
          </w:rPr>
          <w:fldChar w:fldCharType="end"/>
        </w:r>
      </w:del>
      <w:ins w:id="92" w:author="Tobias Mueller" w:date="2022-10-18T10:38:00Z">
        <w:r w:rsidR="00F66952">
          <w:rPr>
            <w:rFonts w:ascii="Arial" w:eastAsia="Arial" w:hAnsi="Arial" w:cs="Arial"/>
          </w:rPr>
          <w:t>mathematical models</w:t>
        </w:r>
      </w:ins>
      <w:r w:rsidR="00F66952">
        <w:rPr>
          <w:rFonts w:ascii="Arial" w:hAnsi="Arial"/>
          <w:rPrChange w:id="93" w:author="Tobias Mueller" w:date="2022-10-18T10:38:00Z">
            <w:rPr>
              <w:rFonts w:ascii="Arial" w:hAnsi="Arial"/>
              <w:color w:val="000000"/>
            </w:rPr>
          </w:rPrChange>
        </w:rPr>
        <w:t xml:space="preserve"> to fit log</w:t>
      </w:r>
      <w:r w:rsidR="0064633A">
        <w:rPr>
          <w:rFonts w:ascii="Arial" w:hAnsi="Arial"/>
          <w:rPrChange w:id="94" w:author="Tobias Mueller" w:date="2022-10-18T10:38:00Z">
            <w:rPr>
              <w:rFonts w:ascii="Arial" w:hAnsi="Arial"/>
              <w:color w:val="000000"/>
            </w:rPr>
          </w:rPrChange>
        </w:rPr>
        <w:t>arithmic</w:t>
      </w:r>
      <w:r w:rsidR="00F66952">
        <w:rPr>
          <w:rFonts w:ascii="Arial" w:hAnsi="Arial"/>
          <w:rPrChange w:id="95" w:author="Tobias Mueller" w:date="2022-10-18T10:38:00Z">
            <w:rPr>
              <w:rFonts w:ascii="Arial" w:hAnsi="Arial"/>
              <w:color w:val="000000"/>
            </w:rPr>
          </w:rPrChange>
        </w:rPr>
        <w:t xml:space="preserve"> curves to </w:t>
      </w:r>
      <w:del w:id="96" w:author="Tobias Mueller" w:date="2022-10-18T10:38:00Z">
        <w:r w:rsidRPr="00DB55B1">
          <w:rPr>
            <w:rFonts w:ascii="Arial" w:eastAsia="Arial" w:hAnsi="Arial" w:cs="Arial"/>
            <w:color w:val="000000"/>
          </w:rPr>
          <w:delText xml:space="preserve">the optical density (OD) timeseries. The initial OD value for each well was deducted from all readings </w:delText>
        </w:r>
      </w:del>
      <w:ins w:id="97" w:author="Tobias Mueller" w:date="2022-10-18T10:38:00Z">
        <w:r w:rsidR="00F66952">
          <w:rPr>
            <w:rFonts w:ascii="Arial" w:eastAsia="Arial" w:hAnsi="Arial" w:cs="Arial"/>
          </w:rPr>
          <w:t xml:space="preserve">OD </w:t>
        </w:r>
        <w:r w:rsidR="00F66952">
          <w:rPr>
            <w:rFonts w:ascii="Arial" w:eastAsia="Arial" w:hAnsi="Arial" w:cs="Arial"/>
          </w:rPr>
          <w:t>measurements</w:t>
        </w:r>
        <w:r w:rsidR="00BD17EF">
          <w:rPr>
            <w:rFonts w:ascii="Arial" w:eastAsia="Arial" w:hAnsi="Arial" w:cs="Arial"/>
          </w:rPr>
          <w:t xml:space="preserve"> and adjusted wells </w:t>
        </w:r>
      </w:ins>
      <w:r w:rsidR="00BD17EF">
        <w:rPr>
          <w:rFonts w:ascii="Arial" w:hAnsi="Arial"/>
          <w:rPrChange w:id="98" w:author="Tobias Mueller" w:date="2022-10-18T10:38:00Z">
            <w:rPr>
              <w:rFonts w:ascii="Arial" w:hAnsi="Arial"/>
              <w:color w:val="000000"/>
            </w:rPr>
          </w:rPrChange>
        </w:rPr>
        <w:t xml:space="preserve">to account for </w:t>
      </w:r>
      <w:del w:id="99" w:author="Tobias Mueller" w:date="2022-10-18T10:38:00Z">
        <w:r w:rsidRPr="00DB55B1">
          <w:rPr>
            <w:rFonts w:ascii="Arial" w:eastAsia="Arial" w:hAnsi="Arial" w:cs="Arial"/>
            <w:color w:val="000000"/>
          </w:rPr>
          <w:delText>starting solution OD. Best</w:delText>
        </w:r>
        <w:r w:rsidR="008123DD" w:rsidRPr="00DB55B1">
          <w:rPr>
            <w:rFonts w:ascii="Arial" w:eastAsia="Arial" w:hAnsi="Arial" w:cs="Arial"/>
            <w:color w:val="000000"/>
          </w:rPr>
          <w:delText>-</w:delText>
        </w:r>
        <w:r w:rsidRPr="00DB55B1">
          <w:rPr>
            <w:rFonts w:ascii="Arial" w:eastAsia="Arial" w:hAnsi="Arial" w:cs="Arial"/>
            <w:color w:val="000000"/>
          </w:rPr>
          <w:delText xml:space="preserve">fit growth curve models were selected using AIC and each fitted curve was visually </w:delText>
        </w:r>
        <w:r w:rsidR="00FB6E7A" w:rsidRPr="00DB55B1">
          <w:rPr>
            <w:rFonts w:ascii="Arial" w:eastAsia="Arial" w:hAnsi="Arial" w:cs="Arial"/>
            <w:color w:val="000000"/>
          </w:rPr>
          <w:delText xml:space="preserve">inspected </w:delText>
        </w:r>
        <w:r w:rsidRPr="00DB55B1">
          <w:rPr>
            <w:rFonts w:ascii="Arial" w:eastAsia="Arial" w:hAnsi="Arial" w:cs="Arial"/>
            <w:color w:val="000000"/>
          </w:rPr>
          <w:delText>after which growth rate (</w:delText>
        </w:r>
        <w:r w:rsidRPr="00DB55B1">
          <w:rPr>
            <w:rFonts w:ascii="Cambria Math" w:eastAsia="Cambria Math" w:hAnsi="Cambria Math" w:cs="Cambria Math"/>
            <w:color w:val="000000"/>
          </w:rPr>
          <w:delText>𝛍</w:delText>
        </w:r>
        <w:r w:rsidRPr="00DB55B1">
          <w:rPr>
            <w:rFonts w:ascii="Arial" w:eastAsia="Arial" w:hAnsi="Arial" w:cs="Arial"/>
            <w:color w:val="000000"/>
          </w:rPr>
          <w:delText>) and maximum OD (</w:delText>
        </w:r>
        <w:r w:rsidRPr="00DB55B1">
          <w:rPr>
            <w:rFonts w:ascii="Cambria Math" w:eastAsia="Cambria Math" w:hAnsi="Cambria Math" w:cs="Cambria Math"/>
            <w:color w:val="000000"/>
          </w:rPr>
          <w:delText>𝚨</w:delText>
        </w:r>
        <w:r w:rsidRPr="00DB55B1">
          <w:rPr>
            <w:rFonts w:ascii="Arial" w:eastAsia="Arial" w:hAnsi="Arial" w:cs="Arial"/>
            <w:color w:val="000000"/>
          </w:rPr>
          <w:delText xml:space="preserve">) were extracted from the fitted curves. </w:delText>
        </w:r>
      </w:del>
    </w:p>
    <w:p w14:paraId="2B431862" w14:textId="77777777" w:rsidR="00682FF2" w:rsidRPr="00DB55B1" w:rsidRDefault="00682FF2" w:rsidP="00FD0250">
      <w:pPr>
        <w:spacing w:after="0" w:line="360" w:lineRule="auto"/>
        <w:rPr>
          <w:del w:id="100" w:author="Tobias Mueller" w:date="2022-10-18T10:38:00Z"/>
          <w:rFonts w:ascii="Arial" w:eastAsia="Arial" w:hAnsi="Arial" w:cs="Arial"/>
          <w:color w:val="000000"/>
        </w:rPr>
      </w:pPr>
    </w:p>
    <w:p w14:paraId="480B29C3" w14:textId="77777777" w:rsidR="00682FF2" w:rsidRPr="00DB55B1" w:rsidRDefault="00B43301" w:rsidP="00FD0250">
      <w:pPr>
        <w:spacing w:after="0" w:line="360" w:lineRule="auto"/>
        <w:rPr>
          <w:del w:id="101" w:author="Tobias Mueller" w:date="2022-10-18T10:38:00Z"/>
          <w:rFonts w:ascii="Arial" w:eastAsia="Arial" w:hAnsi="Arial" w:cs="Arial"/>
        </w:rPr>
      </w:pPr>
      <w:del w:id="102" w:author="Tobias Mueller" w:date="2022-10-18T10:38:00Z">
        <w:r w:rsidRPr="00DB55B1">
          <w:rPr>
            <w:rFonts w:ascii="Arial" w:eastAsia="Arial" w:hAnsi="Arial" w:cs="Arial"/>
            <w:color w:val="000000"/>
          </w:rPr>
          <w:delText xml:space="preserve">To ensure data quality, we performed the following checks on all growth curves before curve fitting: </w:delText>
        </w:r>
        <w:r w:rsidRPr="00DB55B1">
          <w:rPr>
            <w:rFonts w:ascii="Arial" w:eastAsia="Arial" w:hAnsi="Arial" w:cs="Arial"/>
          </w:rPr>
          <w:delText>i</w:delText>
        </w:r>
        <w:r w:rsidRPr="00DB55B1">
          <w:rPr>
            <w:rFonts w:ascii="Arial" w:eastAsia="Arial" w:hAnsi="Arial" w:cs="Arial"/>
            <w:color w:val="000000"/>
          </w:rPr>
          <w:delText xml:space="preserve">f a well did not change OD over 72 hours, the </w:delText>
        </w:r>
        <w:r w:rsidR="00D44B02" w:rsidRPr="00DB55B1">
          <w:rPr>
            <w:rFonts w:ascii="Cambria Math" w:eastAsia="Cambria Math" w:hAnsi="Cambria Math" w:cs="Cambria Math"/>
            <w:color w:val="000000"/>
          </w:rPr>
          <w:delText>𝚨</w:delText>
        </w:r>
        <w:r w:rsidR="00D44B02" w:rsidRPr="00DB55B1">
          <w:rPr>
            <w:rFonts w:ascii="Arial" w:eastAsia="Arial" w:hAnsi="Arial" w:cs="Arial"/>
            <w:color w:val="000000"/>
          </w:rPr>
          <w:delText xml:space="preserve"> </w:delText>
        </w:r>
        <w:r w:rsidRPr="00DB55B1">
          <w:rPr>
            <w:rFonts w:ascii="Arial" w:eastAsia="Arial" w:hAnsi="Arial" w:cs="Arial"/>
            <w:color w:val="000000"/>
          </w:rPr>
          <w:delText xml:space="preserve">and </w:delText>
        </w:r>
        <w:r w:rsidR="00D44B02" w:rsidRPr="00DB55B1">
          <w:rPr>
            <w:rFonts w:ascii="Cambria Math" w:eastAsia="Cambria Math" w:hAnsi="Cambria Math" w:cs="Cambria Math"/>
            <w:color w:val="000000"/>
          </w:rPr>
          <w:delText>𝛍</w:delText>
        </w:r>
        <w:r w:rsidR="00D44B02" w:rsidRPr="00DB55B1">
          <w:rPr>
            <w:rFonts w:ascii="Arial" w:eastAsia="Arial" w:hAnsi="Arial" w:cs="Arial"/>
            <w:color w:val="000000"/>
          </w:rPr>
          <w:delText xml:space="preserve"> </w:delText>
        </w:r>
        <w:r w:rsidRPr="00DB55B1">
          <w:rPr>
            <w:rFonts w:ascii="Arial" w:eastAsia="Arial" w:hAnsi="Arial" w:cs="Arial"/>
            <w:color w:val="000000"/>
          </w:rPr>
          <w:delText xml:space="preserve">were set to zero. If the </w:delText>
        </w:r>
        <w:r w:rsidR="00E2201F" w:rsidRPr="00DB55B1">
          <w:rPr>
            <w:rFonts w:ascii="Arial" w:eastAsia="Arial" w:hAnsi="Arial" w:cs="Arial"/>
            <w:color w:val="000000"/>
          </w:rPr>
          <w:delText xml:space="preserve">OD </w:delText>
        </w:r>
        <w:r w:rsidRPr="00DB55B1">
          <w:rPr>
            <w:rFonts w:ascii="Arial" w:eastAsia="Arial" w:hAnsi="Arial" w:cs="Arial"/>
            <w:color w:val="000000"/>
          </w:rPr>
          <w:delText xml:space="preserve">increased and then returned to the </w:delText>
        </w:r>
        <w:r w:rsidRPr="00277435">
          <w:rPr>
            <w:rFonts w:ascii="Arial" w:eastAsia="Arial" w:hAnsi="Arial" w:cs="Arial"/>
          </w:rPr>
          <w:delText xml:space="preserve">starting value within 72 hours, we considered the well having </w:delText>
        </w:r>
        <w:r w:rsidR="001A7706" w:rsidRPr="00277435">
          <w:rPr>
            <w:rFonts w:ascii="Arial" w:eastAsia="Arial" w:hAnsi="Arial" w:cs="Arial"/>
          </w:rPr>
          <w:delText>no growth</w:delText>
        </w:r>
        <w:r w:rsidRPr="00277435">
          <w:rPr>
            <w:rFonts w:ascii="Arial" w:eastAsia="Arial" w:hAnsi="Arial" w:cs="Arial"/>
          </w:rPr>
          <w:delText xml:space="preserve"> </w:delText>
        </w:r>
        <w:r w:rsidR="001A7706" w:rsidRPr="00277435">
          <w:rPr>
            <w:rFonts w:ascii="Arial" w:eastAsia="Arial" w:hAnsi="Arial" w:cs="Arial"/>
          </w:rPr>
          <w:delText xml:space="preserve">and set </w:delText>
        </w:r>
        <w:r w:rsidRPr="00277435">
          <w:rPr>
            <w:rFonts w:ascii="Arial" w:eastAsia="Arial" w:hAnsi="Arial" w:cs="Arial"/>
          </w:rPr>
          <w:delText>both parameters to zero.</w:delText>
        </w:r>
        <w:r w:rsidR="00713BFD" w:rsidRPr="00277435">
          <w:rPr>
            <w:rFonts w:ascii="Arial" w:eastAsia="Arial" w:hAnsi="Arial" w:cs="Arial"/>
          </w:rPr>
          <w:delText xml:space="preserve"> This was likely driven by a period of growth followed by cell death and in turn decreased OD.</w:delText>
        </w:r>
        <w:r w:rsidRPr="00277435">
          <w:rPr>
            <w:rFonts w:ascii="Arial" w:eastAsia="Arial" w:hAnsi="Arial" w:cs="Arial"/>
          </w:rPr>
          <w:delText xml:space="preserve"> </w:delText>
        </w:r>
        <w:r w:rsidR="00713BFD" w:rsidRPr="00277435">
          <w:rPr>
            <w:rFonts w:ascii="Arial" w:eastAsia="Arial" w:hAnsi="Arial" w:cs="Arial"/>
          </w:rPr>
          <w:delText xml:space="preserve">While it is possible that clumping of cells could lead to a </w:delText>
        </w:r>
        <w:r w:rsidR="00C5613F" w:rsidRPr="00277435">
          <w:rPr>
            <w:rFonts w:ascii="Arial" w:eastAsia="Arial" w:hAnsi="Arial" w:cs="Arial"/>
          </w:rPr>
          <w:delText xml:space="preserve">slight </w:delText>
        </w:r>
        <w:r w:rsidR="00713BFD" w:rsidRPr="00277435">
          <w:rPr>
            <w:rFonts w:ascii="Arial" w:eastAsia="Arial" w:hAnsi="Arial" w:cs="Arial"/>
          </w:rPr>
          <w:delText xml:space="preserve">decrease of OD, plates </w:delText>
        </w:r>
        <w:r w:rsidR="00C5613F" w:rsidRPr="00277435">
          <w:rPr>
            <w:rFonts w:ascii="Arial" w:eastAsia="Arial" w:hAnsi="Arial" w:cs="Arial"/>
          </w:rPr>
          <w:delText xml:space="preserve">showing this growth pattern </w:delText>
        </w:r>
        <w:r w:rsidR="00713BFD" w:rsidRPr="00277435">
          <w:rPr>
            <w:rFonts w:ascii="Arial" w:eastAsia="Arial" w:hAnsi="Arial" w:cs="Arial"/>
          </w:rPr>
          <w:delText xml:space="preserve">were </w:delText>
        </w:r>
        <w:r w:rsidR="002C6110" w:rsidRPr="00277435">
          <w:rPr>
            <w:rFonts w:ascii="Arial" w:eastAsia="Arial" w:hAnsi="Arial" w:cs="Arial"/>
          </w:rPr>
          <w:delText xml:space="preserve">visually </w:delText>
        </w:r>
        <w:r w:rsidR="00713BFD" w:rsidRPr="00277435">
          <w:rPr>
            <w:rFonts w:ascii="Arial" w:eastAsia="Arial" w:hAnsi="Arial" w:cs="Arial"/>
          </w:rPr>
          <w:delText xml:space="preserve">inspected </w:delText>
        </w:r>
        <w:r w:rsidR="002C6110" w:rsidRPr="00277435">
          <w:rPr>
            <w:rFonts w:ascii="Arial" w:eastAsia="Arial" w:hAnsi="Arial" w:cs="Arial"/>
          </w:rPr>
          <w:delText xml:space="preserve">under a microscope </w:delText>
        </w:r>
        <w:r w:rsidR="00713BFD" w:rsidRPr="00277435">
          <w:rPr>
            <w:rFonts w:ascii="Arial" w:eastAsia="Arial" w:hAnsi="Arial" w:cs="Arial"/>
          </w:rPr>
          <w:delText xml:space="preserve">after 72 hours and no evidence of clumping in wells was found. </w:delText>
        </w:r>
        <w:r w:rsidRPr="00277435">
          <w:rPr>
            <w:rFonts w:ascii="Arial" w:eastAsia="Arial" w:hAnsi="Arial" w:cs="Arial"/>
          </w:rPr>
          <w:delText xml:space="preserve">If only 1 treatment </w:delText>
        </w:r>
        <w:r w:rsidRPr="00277435">
          <w:rPr>
            <w:rFonts w:ascii="Arial" w:eastAsia="Arial" w:hAnsi="Arial" w:cs="Arial"/>
          </w:rPr>
          <w:lastRenderedPageBreak/>
          <w:delText xml:space="preserve">well out of the 6 did not </w:delText>
        </w:r>
        <w:r w:rsidR="0077501F" w:rsidRPr="00277435">
          <w:rPr>
            <w:rFonts w:ascii="Arial" w:eastAsia="Arial" w:hAnsi="Arial" w:cs="Arial"/>
          </w:rPr>
          <w:delText>grow,</w:delText>
        </w:r>
        <w:r w:rsidRPr="00277435">
          <w:rPr>
            <w:rFonts w:ascii="Arial" w:eastAsia="Arial" w:hAnsi="Arial" w:cs="Arial"/>
          </w:rPr>
          <w:delText xml:space="preserve"> we considered this to be due to an </w:delText>
        </w:r>
        <w:r w:rsidRPr="0061186F">
          <w:rPr>
            <w:rFonts w:ascii="Arial" w:eastAsia="Arial" w:hAnsi="Arial" w:cs="Arial"/>
          </w:rPr>
          <w:delText>error (</w:delText>
        </w:r>
        <w:r w:rsidRPr="00277435">
          <w:rPr>
            <w:rFonts w:ascii="Arial" w:eastAsia="Arial" w:hAnsi="Arial" w:cs="Arial"/>
          </w:rPr>
          <w:delText xml:space="preserve">possibly </w:delText>
        </w:r>
        <w:r w:rsidRPr="00DB55B1">
          <w:rPr>
            <w:rFonts w:ascii="Arial" w:eastAsia="Arial" w:hAnsi="Arial" w:cs="Arial"/>
            <w:color w:val="000000"/>
          </w:rPr>
          <w:delText xml:space="preserve">no microbe addition) and removed the well from </w:delText>
        </w:r>
        <w:r w:rsidRPr="00DB55B1">
          <w:rPr>
            <w:rFonts w:ascii="Arial" w:eastAsia="Arial" w:hAnsi="Arial" w:cs="Arial"/>
          </w:rPr>
          <w:delText>the analysis</w:delText>
        </w:r>
        <w:r w:rsidRPr="00DB55B1">
          <w:rPr>
            <w:rFonts w:ascii="Arial" w:eastAsia="Arial" w:hAnsi="Arial" w:cs="Arial"/>
            <w:color w:val="000000"/>
          </w:rPr>
          <w:delText>. If no mathematical fit could be plotted to the OD readings</w:delText>
        </w:r>
        <w:r w:rsidR="00FD7BAD" w:rsidRPr="00DB55B1">
          <w:rPr>
            <w:rFonts w:ascii="Arial" w:eastAsia="Arial" w:hAnsi="Arial" w:cs="Arial"/>
            <w:color w:val="000000"/>
          </w:rPr>
          <w:delText>,</w:delText>
        </w:r>
        <w:r w:rsidRPr="00DB55B1">
          <w:rPr>
            <w:rFonts w:ascii="Arial" w:eastAsia="Arial" w:hAnsi="Arial" w:cs="Arial"/>
            <w:color w:val="000000"/>
          </w:rPr>
          <w:delText xml:space="preserve"> </w:delText>
        </w:r>
        <w:r w:rsidR="001A7706" w:rsidRPr="00DB55B1">
          <w:rPr>
            <w:rFonts w:ascii="Arial" w:eastAsia="Arial" w:hAnsi="Arial" w:cs="Arial"/>
            <w:color w:val="000000"/>
          </w:rPr>
          <w:delText xml:space="preserve">we removed the </w:delText>
        </w:r>
        <w:r w:rsidRPr="00DB55B1">
          <w:rPr>
            <w:rFonts w:ascii="Arial" w:eastAsia="Arial" w:hAnsi="Arial" w:cs="Arial"/>
            <w:color w:val="000000"/>
          </w:rPr>
          <w:delText xml:space="preserve">well from the </w:delText>
        </w:r>
        <w:r w:rsidRPr="00DB55B1">
          <w:rPr>
            <w:rFonts w:ascii="Arial" w:eastAsia="Arial" w:hAnsi="Arial" w:cs="Arial"/>
          </w:rPr>
          <w:delText>analysis</w:delText>
        </w:r>
        <w:r w:rsidRPr="00DB55B1">
          <w:rPr>
            <w:rFonts w:ascii="Arial" w:eastAsia="Arial" w:hAnsi="Arial" w:cs="Arial"/>
            <w:color w:val="000000"/>
          </w:rPr>
          <w:delText xml:space="preserve"> (less than 5% of growth curves). Many of these unfittable wells</w:delText>
        </w:r>
        <w:r w:rsidRPr="00DB55B1">
          <w:rPr>
            <w:rFonts w:ascii="Arial" w:eastAsia="Arial" w:hAnsi="Arial" w:cs="Arial"/>
          </w:rPr>
          <w:delText xml:space="preserve"> showed flatline curves with a single value change during the 72 hours likely not caused by microbial growth. </w:delText>
        </w:r>
        <w:r w:rsidRPr="00DB55B1">
          <w:rPr>
            <w:rFonts w:ascii="Arial" w:eastAsia="Arial" w:hAnsi="Arial" w:cs="Arial"/>
            <w:color w:val="000000"/>
          </w:rPr>
          <w:delText xml:space="preserve">One well showed an </w:delText>
        </w:r>
        <w:r w:rsidRPr="00DB55B1">
          <w:rPr>
            <w:rFonts w:ascii="Cambria Math" w:eastAsia="Cambria Math" w:hAnsi="Cambria Math" w:cs="Cambria Math"/>
          </w:rPr>
          <w:delText>𝚨</w:delText>
        </w:r>
        <w:r w:rsidRPr="00DB55B1">
          <w:rPr>
            <w:rFonts w:ascii="Arial" w:eastAsia="Arial" w:hAnsi="Arial" w:cs="Arial"/>
            <w:color w:val="000000"/>
          </w:rPr>
          <w:delText xml:space="preserve"> 100 times greater than all other wells in that treatment </w:delText>
        </w:r>
        <w:r w:rsidRPr="00DB55B1">
          <w:rPr>
            <w:rFonts w:ascii="Arial" w:eastAsia="Arial" w:hAnsi="Arial" w:cs="Arial"/>
          </w:rPr>
          <w:delText>and was</w:delText>
        </w:r>
        <w:r w:rsidRPr="00DB55B1">
          <w:rPr>
            <w:rFonts w:ascii="Arial" w:eastAsia="Arial" w:hAnsi="Arial" w:cs="Arial"/>
            <w:color w:val="000000"/>
          </w:rPr>
          <w:delText xml:space="preserve"> removed. For a single plate (deltaline)</w:delText>
        </w:r>
        <w:r w:rsidR="00FB6E7A" w:rsidRPr="00DB55B1">
          <w:rPr>
            <w:rFonts w:ascii="Arial" w:eastAsia="Arial" w:hAnsi="Arial" w:cs="Arial"/>
            <w:color w:val="000000"/>
          </w:rPr>
          <w:delText>,</w:delText>
        </w:r>
        <w:r w:rsidR="00AD22A4" w:rsidRPr="00DB55B1">
          <w:rPr>
            <w:rFonts w:ascii="Arial" w:eastAsia="Arial" w:hAnsi="Arial" w:cs="Arial"/>
            <w:color w:val="000000"/>
          </w:rPr>
          <w:delText xml:space="preserve"> </w:delText>
        </w:r>
        <w:r w:rsidRPr="00DB55B1">
          <w:rPr>
            <w:rFonts w:ascii="Arial" w:eastAsia="Arial" w:hAnsi="Arial" w:cs="Arial"/>
            <w:color w:val="000000"/>
          </w:rPr>
          <w:delText xml:space="preserve">condensation </w:delText>
        </w:r>
        <w:r w:rsidR="008F253A" w:rsidRPr="00DB55B1">
          <w:rPr>
            <w:rFonts w:ascii="Arial" w:eastAsia="Arial" w:hAnsi="Arial" w:cs="Arial"/>
            <w:color w:val="000000"/>
          </w:rPr>
          <w:delText>caused</w:delText>
        </w:r>
        <w:r w:rsidRPr="00DB55B1">
          <w:rPr>
            <w:rFonts w:ascii="Arial" w:eastAsia="Arial" w:hAnsi="Arial" w:cs="Arial"/>
            <w:color w:val="000000"/>
          </w:rPr>
          <w:delText xml:space="preserve"> </w:delText>
        </w:r>
        <w:r w:rsidR="008F253A" w:rsidRPr="00DB55B1">
          <w:rPr>
            <w:rFonts w:ascii="Arial" w:eastAsia="Arial" w:hAnsi="Arial" w:cs="Arial"/>
            <w:color w:val="000000"/>
          </w:rPr>
          <w:delText xml:space="preserve">a temporary drop in the </w:delText>
        </w:r>
        <w:r w:rsidRPr="00DB55B1">
          <w:rPr>
            <w:rFonts w:ascii="Arial" w:eastAsia="Arial" w:hAnsi="Arial" w:cs="Arial"/>
            <w:color w:val="000000"/>
          </w:rPr>
          <w:delText>OD for the first 45 minutes. For these wells we set the starting OD as the lowest OD reading from the first hour. </w:delText>
        </w:r>
      </w:del>
    </w:p>
    <w:p w14:paraId="6F4E0696" w14:textId="77777777" w:rsidR="00682FF2" w:rsidRPr="00DB55B1" w:rsidRDefault="00682FF2" w:rsidP="00FD0250">
      <w:pPr>
        <w:spacing w:after="0" w:line="360" w:lineRule="auto"/>
        <w:rPr>
          <w:del w:id="103" w:author="Tobias Mueller" w:date="2022-10-18T10:38:00Z"/>
          <w:rFonts w:ascii="Arial" w:eastAsia="Arial" w:hAnsi="Arial" w:cs="Arial"/>
        </w:rPr>
      </w:pPr>
    </w:p>
    <w:p w14:paraId="34A13B47" w14:textId="7B7C5BAC" w:rsidR="006D5E7E" w:rsidRPr="00DB55B1" w:rsidRDefault="00B43301" w:rsidP="006D5E7E">
      <w:pPr>
        <w:spacing w:after="0" w:line="360" w:lineRule="auto"/>
        <w:rPr>
          <w:rFonts w:ascii="Arial" w:hAnsi="Arial"/>
          <w:rPrChange w:id="104" w:author="Tobias Mueller" w:date="2022-10-18T10:38:00Z">
            <w:rPr>
              <w:rFonts w:ascii="Arial" w:hAnsi="Arial"/>
              <w:color w:val="FF0000"/>
            </w:rPr>
          </w:rPrChange>
        </w:rPr>
      </w:pPr>
      <w:del w:id="105" w:author="Tobias Mueller" w:date="2022-10-18T10:38:00Z">
        <w:r w:rsidRPr="00DB55B1">
          <w:rPr>
            <w:rFonts w:ascii="Arial" w:eastAsia="Arial" w:hAnsi="Arial" w:cs="Arial"/>
          </w:rPr>
          <w:delText xml:space="preserve">To control for </w:delText>
        </w:r>
        <w:r w:rsidR="008F253A" w:rsidRPr="00DB55B1">
          <w:rPr>
            <w:rFonts w:ascii="Arial" w:eastAsia="Arial" w:hAnsi="Arial" w:cs="Arial"/>
          </w:rPr>
          <w:delText xml:space="preserve">variation in </w:delText>
        </w:r>
        <w:r w:rsidRPr="00DB55B1">
          <w:rPr>
            <w:rFonts w:ascii="Arial" w:eastAsia="Arial" w:hAnsi="Arial" w:cs="Arial"/>
          </w:rPr>
          <w:delText xml:space="preserve">growth </w:delText>
        </w:r>
        <w:r w:rsidR="008F253A" w:rsidRPr="00DB55B1">
          <w:rPr>
            <w:rFonts w:ascii="Arial" w:eastAsia="Arial" w:hAnsi="Arial" w:cs="Arial"/>
          </w:rPr>
          <w:delText>among</w:delText>
        </w:r>
        <w:r w:rsidRPr="00DB55B1">
          <w:rPr>
            <w:rFonts w:ascii="Arial" w:eastAsia="Arial" w:hAnsi="Arial" w:cs="Arial"/>
          </w:rPr>
          <w:delText xml:space="preserve"> plates, we divided the mean growth of control wells for each microbe on each p</w:delText>
        </w:r>
        <w:r w:rsidRPr="00DB55B1">
          <w:rPr>
            <w:rFonts w:ascii="Arial" w:eastAsia="Arial" w:hAnsi="Arial" w:cs="Arial"/>
            <w:color w:val="202122"/>
          </w:rPr>
          <w:delText xml:space="preserve">late by the mean growth of that microbe’s control wells across all plates giving us a plate-specific growth ratio. We then multiplied the treatment wells on a given plate by that plate-specific ratio. </w:delText>
        </w:r>
      </w:del>
      <w:ins w:id="106" w:author="Tobias Mueller" w:date="2022-10-18T10:38:00Z">
        <w:r w:rsidR="00BD17EF">
          <w:rPr>
            <w:rFonts w:ascii="Arial" w:eastAsia="Arial" w:hAnsi="Arial" w:cs="Arial"/>
          </w:rPr>
          <w:t xml:space="preserve">plate effects </w:t>
        </w:r>
        <w:r w:rsidR="00BD17EF">
          <w:rPr>
            <w:rFonts w:ascii="Arial" w:eastAsia="Arial" w:hAnsi="Arial" w:cs="Arial"/>
            <w:color w:val="000000"/>
          </w:rPr>
          <w:t>(</w:t>
        </w:r>
        <w:r w:rsidR="00BD17EF" w:rsidRPr="00DB55B1">
          <w:rPr>
            <w:rFonts w:ascii="Arial" w:eastAsia="Arial" w:hAnsi="Arial" w:cs="Arial"/>
            <w:color w:val="000000"/>
          </w:rPr>
          <w:t xml:space="preserve">see Supplemental </w:t>
        </w:r>
        <w:r w:rsidR="00915E63">
          <w:rPr>
            <w:rFonts w:ascii="Arial" w:eastAsia="Arial" w:hAnsi="Arial" w:cs="Arial"/>
            <w:color w:val="000000"/>
          </w:rPr>
          <w:t>figure 1</w:t>
        </w:r>
        <w:r w:rsidR="00BD17EF" w:rsidRPr="00DB55B1">
          <w:rPr>
            <w:rFonts w:ascii="Arial" w:eastAsia="Arial" w:hAnsi="Arial" w:cs="Arial"/>
            <w:color w:val="000000"/>
          </w:rPr>
          <w:t xml:space="preserve"> pl</w:t>
        </w:r>
        <w:r w:rsidR="00BD17EF" w:rsidRPr="00277435">
          <w:rPr>
            <w:rFonts w:ascii="Arial" w:eastAsia="Arial" w:hAnsi="Arial" w:cs="Arial"/>
          </w:rPr>
          <w:t>ate mapping)</w:t>
        </w:r>
        <w:r w:rsidR="00F66952">
          <w:rPr>
            <w:rFonts w:ascii="Arial" w:eastAsia="Arial" w:hAnsi="Arial" w:cs="Arial"/>
          </w:rPr>
          <w:t>.</w:t>
        </w:r>
        <w:r w:rsidR="00F66952" w:rsidRPr="00DB55B1">
          <w:rPr>
            <w:rFonts w:ascii="Arial" w:eastAsia="Arial" w:hAnsi="Arial" w:cs="Arial"/>
          </w:rPr>
          <w:t xml:space="preserve"> </w:t>
        </w:r>
      </w:ins>
      <w:r w:rsidR="00F66952" w:rsidRPr="00DB55B1">
        <w:rPr>
          <w:rFonts w:ascii="Arial" w:eastAsia="Arial" w:hAnsi="Arial" w:cs="Arial"/>
          <w:color w:val="202122"/>
        </w:rPr>
        <w:t xml:space="preserve">To compare a treatment's relative impact on growth across microbes, we </w:t>
      </w:r>
      <w:ins w:id="107" w:author="Tobias Mueller" w:date="2022-10-18T10:38:00Z">
        <w:r w:rsidR="00BB7F43">
          <w:rPr>
            <w:rFonts w:ascii="Arial" w:eastAsia="Arial" w:hAnsi="Arial" w:cs="Arial"/>
            <w:color w:val="202122"/>
          </w:rPr>
          <w:t xml:space="preserve">computed a </w:t>
        </w:r>
      </w:ins>
      <w:r w:rsidR="00BB7F43">
        <w:rPr>
          <w:rFonts w:ascii="Arial" w:eastAsia="Arial" w:hAnsi="Arial" w:cs="Arial"/>
          <w:color w:val="202122"/>
        </w:rPr>
        <w:t>scaled</w:t>
      </w:r>
      <w:r w:rsidR="00F66952" w:rsidRPr="00DB55B1">
        <w:rPr>
          <w:rFonts w:ascii="Arial" w:eastAsia="Arial" w:hAnsi="Arial" w:cs="Arial"/>
          <w:color w:val="202122"/>
        </w:rPr>
        <w:t xml:space="preserve"> </w:t>
      </w:r>
      <w:del w:id="108" w:author="Tobias Mueller" w:date="2022-10-18T10:38:00Z">
        <w:r w:rsidR="001B4430" w:rsidRPr="00DB55B1">
          <w:rPr>
            <w:rFonts w:ascii="Arial" w:eastAsia="Arial" w:hAnsi="Arial" w:cs="Arial"/>
            <w:color w:val="202122"/>
          </w:rPr>
          <w:delText xml:space="preserve">all microbes’ </w:delText>
        </w:r>
      </w:del>
      <w:ins w:id="109" w:author="Tobias Mueller" w:date="2022-10-18T10:38:00Z">
        <w:r w:rsidR="0064633A">
          <w:rPr>
            <w:rFonts w:ascii="Arial" w:eastAsia="Arial" w:hAnsi="Arial" w:cs="Arial"/>
            <w:color w:val="202122"/>
          </w:rPr>
          <w:t>growth rate (</w:t>
        </w:r>
      </w:ins>
      <w:r w:rsidR="00F66952" w:rsidRPr="00DB55B1">
        <w:rPr>
          <w:rFonts w:ascii="Cambria Math" w:eastAsia="Cambria Math" w:hAnsi="Cambria Math" w:cs="Cambria Math"/>
          <w:color w:val="000000"/>
        </w:rPr>
        <w:t>𝛍</w:t>
      </w:r>
      <w:ins w:id="110" w:author="Tobias Mueller" w:date="2022-10-18T10:38:00Z">
        <w:r w:rsidR="0064633A">
          <w:rPr>
            <w:rFonts w:ascii="Cambria Math" w:eastAsia="Cambria Math" w:hAnsi="Cambria Math" w:cs="Cambria Math"/>
            <w:color w:val="000000"/>
          </w:rPr>
          <w:t>)</w:t>
        </w:r>
      </w:ins>
      <w:r w:rsidR="00F66952" w:rsidRPr="00DB55B1">
        <w:rPr>
          <w:rFonts w:ascii="Arial" w:eastAsia="Cambria Math" w:hAnsi="Arial" w:cs="Arial"/>
          <w:color w:val="000000"/>
        </w:rPr>
        <w:t xml:space="preserve"> and </w:t>
      </w:r>
      <w:ins w:id="111" w:author="Tobias Mueller" w:date="2022-10-18T10:38:00Z">
        <w:r w:rsidR="0064633A">
          <w:rPr>
            <w:rFonts w:ascii="Arial" w:eastAsia="Cambria Math" w:hAnsi="Arial" w:cs="Arial"/>
            <w:color w:val="000000"/>
          </w:rPr>
          <w:t>maximum growth (</w:t>
        </w:r>
      </w:ins>
      <w:r w:rsidR="00F66952" w:rsidRPr="00DB55B1">
        <w:rPr>
          <w:rFonts w:ascii="Cambria Math" w:eastAsia="Cambria Math" w:hAnsi="Cambria Math" w:cs="Cambria Math"/>
          <w:color w:val="000000"/>
        </w:rPr>
        <w:t>𝚨</w:t>
      </w:r>
      <w:del w:id="112" w:author="Tobias Mueller" w:date="2022-10-18T10:38:00Z">
        <w:r w:rsidR="00D44B02" w:rsidRPr="00DB55B1">
          <w:rPr>
            <w:rFonts w:ascii="Arial" w:eastAsia="Arial" w:hAnsi="Arial" w:cs="Arial"/>
            <w:color w:val="202122"/>
          </w:rPr>
          <w:delText xml:space="preserve">. </w:delText>
        </w:r>
        <w:r w:rsidRPr="00DB55B1">
          <w:rPr>
            <w:rFonts w:ascii="Arial" w:eastAsia="Arial" w:hAnsi="Arial" w:cs="Arial"/>
            <w:color w:val="202122"/>
          </w:rPr>
          <w:delText>This was done</w:delText>
        </w:r>
      </w:del>
      <w:ins w:id="113" w:author="Tobias Mueller" w:date="2022-10-18T10:38:00Z">
        <w:r w:rsidR="0064633A">
          <w:rPr>
            <w:rFonts w:ascii="Cambria Math" w:eastAsia="Cambria Math" w:hAnsi="Cambria Math" w:cs="Cambria Math"/>
            <w:color w:val="000000"/>
          </w:rPr>
          <w:t>)</w:t>
        </w:r>
      </w:ins>
      <w:r w:rsidR="00F66952" w:rsidRPr="00DB55B1">
        <w:rPr>
          <w:rFonts w:ascii="Arial" w:eastAsia="Arial" w:hAnsi="Arial" w:cs="Arial"/>
          <w:color w:val="202122"/>
        </w:rPr>
        <w:t xml:space="preserve"> by adjusting </w:t>
      </w:r>
      <w:del w:id="114" w:author="Tobias Mueller" w:date="2022-10-18T10:38:00Z">
        <w:r w:rsidRPr="00DB55B1">
          <w:rPr>
            <w:rFonts w:ascii="Arial" w:eastAsia="Arial" w:hAnsi="Arial" w:cs="Arial"/>
            <w:color w:val="202122"/>
          </w:rPr>
          <w:delText xml:space="preserve">growth relative to </w:delText>
        </w:r>
      </w:del>
      <w:r w:rsidR="00FE3F99" w:rsidRPr="00DB55B1">
        <w:rPr>
          <w:rFonts w:ascii="Arial" w:eastAsia="Arial" w:hAnsi="Arial" w:cs="Arial"/>
          <w:color w:val="202122"/>
        </w:rPr>
        <w:t xml:space="preserve">each microbe’s </w:t>
      </w:r>
      <w:r w:rsidR="00F66952" w:rsidRPr="00DB55B1">
        <w:rPr>
          <w:rFonts w:ascii="Arial" w:eastAsia="Arial" w:hAnsi="Arial" w:cs="Arial"/>
          <w:color w:val="202122"/>
        </w:rPr>
        <w:t xml:space="preserve">growth </w:t>
      </w:r>
      <w:r w:rsidR="00FE3F99">
        <w:rPr>
          <w:rFonts w:ascii="Arial" w:eastAsia="Arial" w:hAnsi="Arial" w:cs="Arial"/>
          <w:color w:val="202122"/>
        </w:rPr>
        <w:t xml:space="preserve">in </w:t>
      </w:r>
      <w:ins w:id="115" w:author="Tobias Mueller" w:date="2022-10-18T10:38:00Z">
        <w:r w:rsidR="00FE3F99">
          <w:rPr>
            <w:rFonts w:ascii="Arial" w:eastAsia="Arial" w:hAnsi="Arial" w:cs="Arial"/>
            <w:color w:val="202122"/>
          </w:rPr>
          <w:t xml:space="preserve">treatment </w:t>
        </w:r>
        <w:r w:rsidR="00F66952" w:rsidRPr="00DB55B1">
          <w:rPr>
            <w:rFonts w:ascii="Arial" w:eastAsia="Arial" w:hAnsi="Arial" w:cs="Arial"/>
            <w:color w:val="202122"/>
          </w:rPr>
          <w:t xml:space="preserve">relative to </w:t>
        </w:r>
        <w:r w:rsidR="00FE3F99">
          <w:rPr>
            <w:rFonts w:ascii="Arial" w:eastAsia="Arial" w:hAnsi="Arial" w:cs="Arial"/>
            <w:color w:val="202122"/>
          </w:rPr>
          <w:t xml:space="preserve">their </w:t>
        </w:r>
        <w:r w:rsidR="00F66952" w:rsidRPr="00DB55B1">
          <w:rPr>
            <w:rFonts w:ascii="Arial" w:eastAsia="Arial" w:hAnsi="Arial" w:cs="Arial"/>
            <w:color w:val="202122"/>
          </w:rPr>
          <w:t xml:space="preserve">growth in </w:t>
        </w:r>
      </w:ins>
      <w:r w:rsidR="00F66952" w:rsidRPr="00DB55B1">
        <w:rPr>
          <w:rFonts w:ascii="Arial" w:eastAsia="Arial" w:hAnsi="Arial" w:cs="Arial"/>
          <w:color w:val="202122"/>
        </w:rPr>
        <w:t xml:space="preserve">control nectar across all </w:t>
      </w:r>
      <w:r w:rsidR="00F66952" w:rsidRPr="00BE2AFD">
        <w:rPr>
          <w:rFonts w:ascii="Arial" w:eastAsia="Arial" w:hAnsi="Arial" w:cs="Arial"/>
          <w:color w:val="202122"/>
        </w:rPr>
        <w:t xml:space="preserve">plates </w:t>
      </w:r>
      <w:ins w:id="116" w:author="Tobias Mueller" w:date="2022-10-18T10:38:00Z">
        <w:r w:rsidR="00FE3F99">
          <w:rPr>
            <w:rFonts w:ascii="Arial" w:eastAsia="Arial" w:hAnsi="Arial" w:cs="Arial"/>
            <w:color w:val="202122"/>
          </w:rPr>
          <w:t>[</w:t>
        </w:r>
      </w:ins>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del w:id="117" w:author="Tobias Mueller" w:date="2022-10-18T10:38:00Z">
        <w:r w:rsidR="0006615F" w:rsidRPr="00BE2AFD">
          <w:rPr>
            <w:rFonts w:ascii="Arial" w:eastAsia="Arial" w:hAnsi="Arial" w:cs="Arial"/>
            <w:i/>
            <w:color w:val="202122"/>
          </w:rPr>
          <w:delText>)</w:delText>
        </w:r>
        <w:r w:rsidR="001B4430" w:rsidRPr="00BE2AFD">
          <w:rPr>
            <w:rFonts w:ascii="Arial" w:eastAsia="Arial" w:hAnsi="Arial" w:cs="Arial"/>
            <w:iCs/>
            <w:color w:val="202122"/>
          </w:rPr>
          <w:delText>.</w:delText>
        </w:r>
      </w:del>
      <w:ins w:id="118" w:author="Tobias Mueller" w:date="2022-10-18T10:38:00Z">
        <w:r w:rsidR="00F66952" w:rsidRPr="00BE2AFD">
          <w:rPr>
            <w:rFonts w:ascii="Arial" w:eastAsia="Arial" w:hAnsi="Arial" w:cs="Arial"/>
            <w:i/>
            <w:color w:val="202122"/>
          </w:rPr>
          <w:t>)</w:t>
        </w:r>
        <w:r w:rsidR="00FE3F99">
          <w:rPr>
            <w:rFonts w:ascii="Arial" w:eastAsia="Arial" w:hAnsi="Arial" w:cs="Arial"/>
            <w:i/>
            <w:color w:val="202122"/>
          </w:rPr>
          <w:t>]</w:t>
        </w:r>
        <w:r w:rsidR="00F66952" w:rsidRPr="00BE2AFD">
          <w:rPr>
            <w:rFonts w:ascii="Arial" w:eastAsia="Arial" w:hAnsi="Arial" w:cs="Arial"/>
            <w:iCs/>
            <w:color w:val="202122"/>
          </w:rPr>
          <w:t>.</w:t>
        </w:r>
      </w:ins>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ins w:id="119" w:author="Tobias Mueller" w:date="2022-10-18T10:38:00Z">
        <w:r w:rsidR="00915E63">
          <w:rPr>
            <w:rFonts w:ascii="Arial" w:eastAsia="Arial" w:hAnsi="Arial" w:cs="Arial"/>
          </w:rPr>
          <w:t xml:space="preserve"> </w:t>
        </w:r>
        <w:r w:rsidR="00E44AA5">
          <w:rPr>
            <w:rFonts w:ascii="Arial" w:eastAsia="Arial" w:hAnsi="Arial" w:cs="Arial"/>
          </w:rPr>
          <w:t xml:space="preserve">See supplemental </w:t>
        </w:r>
        <w:r w:rsidR="00E270A2">
          <w:rPr>
            <w:rFonts w:ascii="Arial" w:eastAsia="Arial" w:hAnsi="Arial" w:cs="Arial"/>
          </w:rPr>
          <w:t>M</w:t>
        </w:r>
        <w:r w:rsidR="00E44AA5">
          <w:rPr>
            <w:rFonts w:ascii="Arial" w:eastAsia="Arial" w:hAnsi="Arial" w:cs="Arial"/>
          </w:rPr>
          <w:t>ethods 3 for all data analysis.</w:t>
        </w:r>
      </w:ins>
    </w:p>
    <w:p w14:paraId="6CD5CE57" w14:textId="77777777" w:rsidR="001E53E1" w:rsidRDefault="001E53E1" w:rsidP="00FD0250">
      <w:pPr>
        <w:spacing w:after="0" w:line="360" w:lineRule="auto"/>
        <w:rPr>
          <w:del w:id="120" w:author="Tobias Mueller" w:date="2022-10-18T10:38:00Z"/>
          <w:rFonts w:ascii="Arial" w:eastAsia="Arial" w:hAnsi="Arial" w:cs="Arial"/>
          <w:i/>
        </w:rPr>
      </w:pPr>
    </w:p>
    <w:p w14:paraId="6159DF5B" w14:textId="77777777" w:rsidR="001E53E1" w:rsidRPr="00DB55B1" w:rsidRDefault="001E53E1" w:rsidP="00FD0250">
      <w:pPr>
        <w:spacing w:after="0" w:line="360" w:lineRule="auto"/>
        <w:rPr>
          <w:del w:id="121" w:author="Tobias Mueller" w:date="2022-10-18T10:38:00Z"/>
          <w:rFonts w:ascii="Arial" w:eastAsia="Arial" w:hAnsi="Arial" w:cs="Arial"/>
        </w:rPr>
      </w:pPr>
      <w:del w:id="122" w:author="Tobias Mueller" w:date="2022-10-18T10:38:00Z">
        <w:r w:rsidRPr="00DB55B1">
          <w:rPr>
            <w:rFonts w:ascii="Arial" w:eastAsia="Arial" w:hAnsi="Arial" w:cs="Arial"/>
            <w:i/>
          </w:rPr>
          <w:delText>Treatment impacts across all microbes</w:delText>
        </w:r>
      </w:del>
    </w:p>
    <w:p w14:paraId="4FDA9AB9" w14:textId="77777777" w:rsidR="00682FF2" w:rsidRPr="00DB55B1" w:rsidRDefault="00B43301" w:rsidP="00FD0250">
      <w:pPr>
        <w:spacing w:after="0" w:line="360" w:lineRule="auto"/>
        <w:rPr>
          <w:del w:id="123" w:author="Tobias Mueller" w:date="2022-10-18T10:38:00Z"/>
          <w:rFonts w:ascii="Arial" w:eastAsia="Arial" w:hAnsi="Arial" w:cs="Arial"/>
        </w:rPr>
      </w:pPr>
      <w:del w:id="124" w:author="Tobias Mueller" w:date="2022-10-18T10:38:00Z">
        <w:r w:rsidRPr="00DB55B1">
          <w:rPr>
            <w:rFonts w:ascii="Arial" w:eastAsia="Arial" w:hAnsi="Arial" w:cs="Arial"/>
          </w:rPr>
          <w:delText xml:space="preserve">To compare the effects of treatment across all microbes we </w:delText>
        </w:r>
        <w:r w:rsidR="006D1D1C" w:rsidRPr="00DB55B1">
          <w:rPr>
            <w:rFonts w:ascii="Arial" w:eastAsia="Arial" w:hAnsi="Arial" w:cs="Arial"/>
          </w:rPr>
          <w:delText xml:space="preserve">fit </w:delText>
        </w:r>
        <w:r w:rsidRPr="00DB55B1">
          <w:rPr>
            <w:rFonts w:ascii="Arial" w:eastAsia="Arial" w:hAnsi="Arial" w:cs="Arial"/>
          </w:rPr>
          <w:delText xml:space="preserve">a </w:delText>
        </w:r>
        <w:r w:rsidR="001B4430" w:rsidRPr="00DB55B1">
          <w:rPr>
            <w:rFonts w:ascii="Arial" w:eastAsia="Arial" w:hAnsi="Arial" w:cs="Arial"/>
          </w:rPr>
          <w:delText>negative binomial</w:delText>
        </w:r>
        <w:r w:rsidRPr="00DB55B1">
          <w:rPr>
            <w:rFonts w:ascii="Arial" w:eastAsia="Arial" w:hAnsi="Arial" w:cs="Arial"/>
          </w:rPr>
          <w:delText xml:space="preserve"> model </w:delText>
        </w:r>
        <w:r w:rsidR="0077501F" w:rsidRPr="00DB55B1">
          <w:rPr>
            <w:rFonts w:ascii="Arial" w:eastAsia="Arial" w:hAnsi="Arial" w:cs="Arial"/>
          </w:rPr>
          <w:fldChar w:fldCharType="begin"/>
        </w:r>
        <w:r w:rsidR="00785E72">
          <w:rPr>
            <w:rFonts w:ascii="Arial" w:eastAsia="Arial" w:hAnsi="Arial" w:cs="Arial"/>
          </w:rPr>
          <w:del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delInstrText>
        </w:r>
        <w:r w:rsidR="0077501F" w:rsidRPr="00DB55B1">
          <w:rPr>
            <w:rFonts w:ascii="Arial" w:eastAsia="Arial" w:hAnsi="Arial" w:cs="Arial"/>
          </w:rPr>
          <w:fldChar w:fldCharType="separate"/>
        </w:r>
        <w:r w:rsidR="00785E72" w:rsidRPr="00785E72">
          <w:rPr>
            <w:rFonts w:ascii="Arial" w:hAnsi="Arial" w:cs="Arial"/>
            <w:szCs w:val="24"/>
          </w:rPr>
          <w:delText xml:space="preserve">(Venables </w:delText>
        </w:r>
        <w:r w:rsidR="00785E72" w:rsidRPr="00785E72">
          <w:rPr>
            <w:rFonts w:ascii="Arial" w:hAnsi="Arial" w:cs="Arial"/>
            <w:i/>
            <w:iCs/>
            <w:szCs w:val="24"/>
          </w:rPr>
          <w:delText>et al.</w:delText>
        </w:r>
        <w:r w:rsidR="00785E72" w:rsidRPr="00785E72">
          <w:rPr>
            <w:rFonts w:ascii="Arial" w:hAnsi="Arial" w:cs="Arial"/>
            <w:szCs w:val="24"/>
          </w:rPr>
          <w:delText>, 2002)</w:delText>
        </w:r>
        <w:r w:rsidR="0077501F" w:rsidRPr="00DB55B1">
          <w:rPr>
            <w:rFonts w:ascii="Arial" w:eastAsia="Arial" w:hAnsi="Arial" w:cs="Arial"/>
          </w:rPr>
          <w:fldChar w:fldCharType="end"/>
        </w:r>
        <w:r w:rsidRPr="00DB55B1">
          <w:rPr>
            <w:rFonts w:ascii="Arial" w:eastAsia="Arial" w:hAnsi="Arial" w:cs="Arial"/>
          </w:rPr>
          <w:delText xml:space="preserve"> with </w:delText>
        </w:r>
        <w:r w:rsidR="00347740" w:rsidRPr="00DB55B1">
          <w:rPr>
            <w:rFonts w:ascii="Arial" w:eastAsia="Arial" w:hAnsi="Arial" w:cs="Arial"/>
          </w:rPr>
          <w:delText xml:space="preserve">scaled </w:delText>
        </w:r>
        <w:r w:rsidRPr="00DB55B1">
          <w:rPr>
            <w:rFonts w:ascii="Arial" w:eastAsia="Arial" w:hAnsi="Arial" w:cs="Arial"/>
          </w:rPr>
          <w:delText>maximum OD as a function of treatment</w:delText>
        </w:r>
        <w:r w:rsidR="00AD045B" w:rsidRPr="00DB55B1">
          <w:rPr>
            <w:rFonts w:ascii="Arial" w:eastAsia="Arial" w:hAnsi="Arial" w:cs="Arial"/>
          </w:rPr>
          <w:delText xml:space="preserve">. </w:delText>
        </w:r>
        <w:r w:rsidR="00653A0F" w:rsidRPr="00DB55B1">
          <w:rPr>
            <w:rFonts w:ascii="Arial" w:eastAsia="Arial" w:hAnsi="Arial" w:cs="Arial"/>
          </w:rPr>
          <w:delText xml:space="preserve">To </w:delText>
        </w:r>
        <w:r w:rsidR="00231546" w:rsidRPr="00DB55B1">
          <w:rPr>
            <w:rFonts w:ascii="Arial" w:eastAsia="Arial" w:hAnsi="Arial" w:cs="Arial"/>
          </w:rPr>
          <w:delText>test</w:delText>
        </w:r>
        <w:r w:rsidR="00653A0F" w:rsidRPr="00DB55B1">
          <w:rPr>
            <w:rFonts w:ascii="Arial" w:eastAsia="Arial" w:hAnsi="Arial" w:cs="Arial"/>
          </w:rPr>
          <w:delText xml:space="preserve"> if</w:delText>
        </w:r>
        <w:r w:rsidR="003F568C" w:rsidRPr="00DB55B1">
          <w:rPr>
            <w:rFonts w:ascii="Arial" w:eastAsia="Arial" w:hAnsi="Arial" w:cs="Arial"/>
          </w:rPr>
          <w:delText xml:space="preserve"> the scaled</w:delText>
        </w:r>
        <w:r w:rsidR="00653A0F" w:rsidRPr="00DB55B1">
          <w:rPr>
            <w:rFonts w:ascii="Arial" w:eastAsia="Arial" w:hAnsi="Arial" w:cs="Arial"/>
          </w:rPr>
          <w:delText xml:space="preserve"> maximum OD and </w:delText>
        </w:r>
        <w:r w:rsidR="003F568C" w:rsidRPr="00DB55B1">
          <w:rPr>
            <w:rFonts w:ascii="Arial" w:eastAsia="Arial" w:hAnsi="Arial" w:cs="Arial"/>
          </w:rPr>
          <w:delText xml:space="preserve">scaled </w:delText>
        </w:r>
        <w:r w:rsidR="00653A0F" w:rsidRPr="00DB55B1">
          <w:rPr>
            <w:rFonts w:ascii="Arial" w:eastAsia="Arial" w:hAnsi="Arial" w:cs="Arial"/>
          </w:rPr>
          <w:delText xml:space="preserve">growth rate </w:delText>
        </w:r>
        <w:r w:rsidR="00D021E3" w:rsidRPr="00DB55B1">
          <w:rPr>
            <w:rFonts w:ascii="Arial" w:eastAsia="Arial" w:hAnsi="Arial" w:cs="Arial"/>
          </w:rPr>
          <w:delText xml:space="preserve">were </w:delText>
        </w:r>
        <w:r w:rsidR="00653A0F" w:rsidRPr="00DB55B1">
          <w:rPr>
            <w:rFonts w:ascii="Arial" w:eastAsia="Arial" w:hAnsi="Arial" w:cs="Arial"/>
          </w:rPr>
          <w:delText xml:space="preserve">correlated we calculated the Pearson’s correlation coefficient. </w:delText>
        </w:r>
      </w:del>
    </w:p>
    <w:p w14:paraId="106E7DEE" w14:textId="77777777" w:rsidR="00682FF2" w:rsidRPr="00DB55B1" w:rsidRDefault="00682FF2" w:rsidP="00FD0250">
      <w:pPr>
        <w:spacing w:after="0" w:line="360" w:lineRule="auto"/>
        <w:rPr>
          <w:del w:id="125" w:author="Tobias Mueller" w:date="2022-10-18T10:38:00Z"/>
          <w:rFonts w:ascii="Arial" w:eastAsia="Arial" w:hAnsi="Arial" w:cs="Arial"/>
        </w:rPr>
      </w:pPr>
    </w:p>
    <w:p w14:paraId="79E1DB50" w14:textId="77777777" w:rsidR="001E53E1" w:rsidRPr="00DB55B1" w:rsidRDefault="001E53E1" w:rsidP="00FD0250">
      <w:pPr>
        <w:spacing w:after="0" w:line="360" w:lineRule="auto"/>
        <w:rPr>
          <w:del w:id="126" w:author="Tobias Mueller" w:date="2022-10-18T10:38:00Z"/>
          <w:rFonts w:ascii="Arial" w:eastAsia="Arial" w:hAnsi="Arial" w:cs="Arial"/>
        </w:rPr>
      </w:pPr>
      <w:del w:id="127" w:author="Tobias Mueller" w:date="2022-10-18T10:38:00Z">
        <w:r w:rsidRPr="00DB55B1">
          <w:rPr>
            <w:rFonts w:ascii="Arial" w:eastAsia="Arial" w:hAnsi="Arial" w:cs="Arial"/>
            <w:i/>
          </w:rPr>
          <w:delText>Microbe-specific response to treatments</w:delText>
        </w:r>
      </w:del>
    </w:p>
    <w:p w14:paraId="3623F0EF" w14:textId="77777777" w:rsidR="00682FF2" w:rsidRPr="00DB55B1" w:rsidRDefault="00B43301" w:rsidP="00FD0250">
      <w:pPr>
        <w:spacing w:after="0" w:line="360" w:lineRule="auto"/>
        <w:rPr>
          <w:del w:id="128" w:author="Tobias Mueller" w:date="2022-10-18T10:38:00Z"/>
          <w:rFonts w:ascii="Arial" w:eastAsia="Arial" w:hAnsi="Arial" w:cs="Arial"/>
          <w:shd w:val="clear" w:color="auto" w:fill="F4CCCC"/>
        </w:rPr>
      </w:pPr>
      <w:del w:id="129" w:author="Tobias Mueller" w:date="2022-10-18T10:38:00Z">
        <w:r w:rsidRPr="00DB55B1">
          <w:rPr>
            <w:rFonts w:ascii="Arial" w:eastAsia="Arial" w:hAnsi="Arial" w:cs="Arial"/>
          </w:rPr>
          <w:delText xml:space="preserve">We compared each microbe’s growth in different nectar chemistries to their growth in control nectar using a Kruskal-Wallis test followed by a Dunnett’s test </w:delText>
        </w:r>
        <w:r w:rsidR="00067F46" w:rsidRPr="00DB55B1">
          <w:rPr>
            <w:rFonts w:ascii="Arial" w:eastAsia="Arial" w:hAnsi="Arial" w:cs="Arial"/>
          </w:rPr>
          <w:fldChar w:fldCharType="begin"/>
        </w:r>
        <w:r w:rsidR="00785E72">
          <w:rPr>
            <w:rFonts w:ascii="Arial" w:eastAsia="Arial" w:hAnsi="Arial" w:cs="Arial"/>
          </w:rPr>
          <w:delInstrText xml:space="preserve"> ADDIN ZOTERO_ITEM CSL_CITATION {"citationID":"keUJjaL6","properties":{"formattedCitation":"(Signorell, 2021)","plainCitation":"(Signorell, 2021)","noteIndex":0},"citationItems":[{"id":613,"uris":["http://zotero.org/users/6808850/items/NYC9KGVY"],"itemData":{"id":613,"type":"book","genre":"R","title":"DescTools: Tools for descriptive statistics","version":"0.99.42","author":[{"family":"Signorell","given":"A"}],"issued":{"date-parts":[["2021"]]}}}],"schema":"https://github.com/citation-style-language/schema/raw/master/csl-citation.json"} </w:delInstrText>
        </w:r>
        <w:r w:rsidR="00067F46" w:rsidRPr="00DB55B1">
          <w:rPr>
            <w:rFonts w:ascii="Arial" w:eastAsia="Arial" w:hAnsi="Arial" w:cs="Arial"/>
          </w:rPr>
          <w:fldChar w:fldCharType="separate"/>
        </w:r>
        <w:r w:rsidR="00785E72" w:rsidRPr="00785E72">
          <w:rPr>
            <w:rFonts w:ascii="Arial" w:hAnsi="Arial" w:cs="Arial"/>
          </w:rPr>
          <w:delText>(Signorell, 2021)</w:delText>
        </w:r>
        <w:r w:rsidR="00067F46" w:rsidRPr="00DB55B1">
          <w:rPr>
            <w:rFonts w:ascii="Arial" w:eastAsia="Arial" w:hAnsi="Arial" w:cs="Arial"/>
          </w:rPr>
          <w:fldChar w:fldCharType="end"/>
        </w:r>
        <w:r w:rsidRPr="00DB55B1">
          <w:rPr>
            <w:rFonts w:ascii="Arial" w:eastAsia="Arial" w:hAnsi="Arial" w:cs="Arial"/>
          </w:rPr>
          <w:delText>, with separate models for maximum OD and maximum growth rate.</w:delText>
        </w:r>
        <w:r w:rsidR="00BC4870" w:rsidRPr="00DB55B1">
          <w:rPr>
            <w:rFonts w:ascii="Arial" w:eastAsia="Arial" w:hAnsi="Arial" w:cs="Arial"/>
          </w:rPr>
          <w:delText xml:space="preserve"> </w:delText>
        </w:r>
        <w:r w:rsidRPr="00DB55B1">
          <w:rPr>
            <w:rFonts w:ascii="Arial" w:eastAsia="Arial" w:hAnsi="Arial" w:cs="Arial"/>
          </w:rPr>
          <w:delText xml:space="preserve">To test if treatment impacts were related to the frequency microbes </w:delText>
        </w:r>
        <w:r w:rsidR="002C2B10" w:rsidRPr="00DB55B1">
          <w:rPr>
            <w:rFonts w:ascii="Arial" w:eastAsia="Arial" w:hAnsi="Arial" w:cs="Arial"/>
          </w:rPr>
          <w:delText>occur</w:delText>
        </w:r>
        <w:r w:rsidRPr="00DB55B1">
          <w:rPr>
            <w:rFonts w:ascii="Arial" w:eastAsia="Arial" w:hAnsi="Arial" w:cs="Arial"/>
          </w:rPr>
          <w:delText xml:space="preserve"> in nectar (hereafter referred to as nectar </w:delText>
        </w:r>
        <w:r w:rsidR="002C2B10" w:rsidRPr="00DB55B1">
          <w:rPr>
            <w:rFonts w:ascii="Arial" w:eastAsia="Arial" w:hAnsi="Arial" w:cs="Arial"/>
          </w:rPr>
          <w:delText>specialization</w:delText>
        </w:r>
        <w:r w:rsidRPr="00DB55B1">
          <w:rPr>
            <w:rFonts w:ascii="Arial" w:eastAsia="Arial" w:hAnsi="Arial" w:cs="Arial"/>
          </w:rPr>
          <w:delText xml:space="preserve">) we ranked microbes as “high”, “medium”, or “low” </w:delText>
        </w:r>
        <w:r w:rsidR="008F253A" w:rsidRPr="00DB55B1">
          <w:rPr>
            <w:rFonts w:ascii="Arial" w:eastAsia="Arial" w:hAnsi="Arial" w:cs="Arial"/>
          </w:rPr>
          <w:delText xml:space="preserve">according to their relative incidence and </w:delText>
        </w:r>
        <w:r w:rsidR="008F253A" w:rsidRPr="00DB55B1">
          <w:rPr>
            <w:rFonts w:ascii="Arial" w:eastAsia="Arial" w:hAnsi="Arial" w:cs="Arial"/>
          </w:rPr>
          <w:lastRenderedPageBreak/>
          <w:delText>abundance in nectar (Table 1)</w:delText>
        </w:r>
        <w:r w:rsidRPr="00DB55B1">
          <w:rPr>
            <w:rFonts w:ascii="Arial" w:eastAsia="Arial" w:hAnsi="Arial" w:cs="Arial"/>
          </w:rPr>
          <w:delText>. We ran a Kruskal-Wallis test comparing scaled</w:delText>
        </w:r>
        <w:r w:rsidR="00C76B78">
          <w:rPr>
            <w:rFonts w:ascii="Arial" w:eastAsia="Arial" w:hAnsi="Arial" w:cs="Arial"/>
          </w:rPr>
          <w:delText xml:space="preserve"> maximum</w:delText>
        </w:r>
        <w:r w:rsidRPr="00DB55B1">
          <w:rPr>
            <w:rFonts w:ascii="Arial" w:eastAsia="Arial" w:hAnsi="Arial" w:cs="Arial"/>
          </w:rPr>
          <w:delText xml:space="preserve"> OD and scaled growth rate to the level of specialization. Significant results were followed by</w:delText>
        </w:r>
        <w:r w:rsidR="00115054" w:rsidRPr="00DB55B1">
          <w:rPr>
            <w:rFonts w:ascii="Arial" w:eastAsia="Arial" w:hAnsi="Arial" w:cs="Arial"/>
          </w:rPr>
          <w:delText xml:space="preserve"> a</w:delText>
        </w:r>
        <w:r w:rsidRPr="00DB55B1">
          <w:rPr>
            <w:rFonts w:ascii="Arial" w:eastAsia="Arial" w:hAnsi="Arial" w:cs="Arial"/>
          </w:rPr>
          <w:delText xml:space="preserve"> Dunn</w:delText>
        </w:r>
        <w:r w:rsidR="00CB2A16" w:rsidRPr="00DB55B1">
          <w:rPr>
            <w:rFonts w:ascii="Arial" w:eastAsia="Arial" w:hAnsi="Arial" w:cs="Arial"/>
          </w:rPr>
          <w:delText xml:space="preserve">’s </w:delText>
        </w:r>
        <w:r w:rsidRPr="00DB55B1">
          <w:rPr>
            <w:rFonts w:ascii="Arial" w:eastAsia="Arial" w:hAnsi="Arial" w:cs="Arial"/>
          </w:rPr>
          <w:delText>test with</w:delText>
        </w:r>
        <w:r w:rsidR="00115054" w:rsidRPr="00DB55B1">
          <w:rPr>
            <w:rFonts w:ascii="Arial" w:eastAsia="Arial" w:hAnsi="Arial" w:cs="Arial"/>
          </w:rPr>
          <w:delText xml:space="preserve"> a</w:delText>
        </w:r>
        <w:r w:rsidRPr="00DB55B1">
          <w:rPr>
            <w:rFonts w:ascii="Arial" w:eastAsia="Arial" w:hAnsi="Arial" w:cs="Arial"/>
          </w:rPr>
          <w:delText xml:space="preserve"> </w:delText>
        </w:r>
        <w:r w:rsidR="00115054" w:rsidRPr="00DB55B1">
          <w:rPr>
            <w:rFonts w:ascii="Arial" w:eastAsia="Arial" w:hAnsi="Arial" w:cs="Arial"/>
          </w:rPr>
          <w:delText>H</w:delText>
        </w:r>
        <w:r w:rsidRPr="00DB55B1">
          <w:rPr>
            <w:rFonts w:ascii="Arial" w:eastAsia="Arial" w:hAnsi="Arial" w:cs="Arial"/>
          </w:rPr>
          <w:delText>olm</w:delText>
        </w:r>
        <w:r w:rsidR="00115054" w:rsidRPr="00DB55B1">
          <w:rPr>
            <w:rFonts w:ascii="Arial" w:eastAsia="Arial" w:hAnsi="Arial" w:cs="Arial"/>
          </w:rPr>
          <w:delText>-Bonferroni</w:delText>
        </w:r>
        <w:r w:rsidRPr="00DB55B1">
          <w:rPr>
            <w:rFonts w:ascii="Arial" w:eastAsia="Arial" w:hAnsi="Arial" w:cs="Arial"/>
          </w:rPr>
          <w:delText xml:space="preserve"> correction to compute pairwise differences</w:delText>
        </w:r>
        <w:r w:rsidR="00067F46" w:rsidRPr="00DB55B1">
          <w:rPr>
            <w:rFonts w:ascii="Arial" w:eastAsia="Arial" w:hAnsi="Arial" w:cs="Arial"/>
          </w:rPr>
          <w:delText xml:space="preserve"> </w:delText>
        </w:r>
        <w:r w:rsidR="00067F46" w:rsidRPr="00DB55B1">
          <w:rPr>
            <w:rFonts w:ascii="Arial" w:eastAsia="Arial" w:hAnsi="Arial" w:cs="Arial"/>
          </w:rPr>
          <w:fldChar w:fldCharType="begin"/>
        </w:r>
        <w:r w:rsidR="00785E72">
          <w:rPr>
            <w:rFonts w:ascii="Arial" w:eastAsia="Arial" w:hAnsi="Arial" w:cs="Arial"/>
          </w:rPr>
          <w:delInstrText xml:space="preserve"> ADDIN ZOTERO_ITEM CSL_CITATION {"citationID":"jxoEpmdF","properties":{"formattedCitation":"(Signorell, 2021)","plainCitation":"(Signorell, 2021)","noteIndex":0},"citationItems":[{"id":613,"uris":["http://zotero.org/users/6808850/items/NYC9KGVY"],"itemData":{"id":613,"type":"book","genre":"R","title":"DescTools: Tools for descriptive statistics","version":"0.99.42","author":[{"family":"Signorell","given":"A"}],"issued":{"date-parts":[["2021"]]}}}],"schema":"https://github.com/citation-style-language/schema/raw/master/csl-citation.json"} </w:delInstrText>
        </w:r>
        <w:r w:rsidR="00067F46" w:rsidRPr="00DB55B1">
          <w:rPr>
            <w:rFonts w:ascii="Arial" w:eastAsia="Arial" w:hAnsi="Arial" w:cs="Arial"/>
          </w:rPr>
          <w:fldChar w:fldCharType="separate"/>
        </w:r>
        <w:r w:rsidR="00785E72" w:rsidRPr="00785E72">
          <w:rPr>
            <w:rFonts w:ascii="Arial" w:hAnsi="Arial" w:cs="Arial"/>
          </w:rPr>
          <w:delText>(Signorell, 2021)</w:delText>
        </w:r>
        <w:r w:rsidR="00067F46" w:rsidRPr="00DB55B1">
          <w:rPr>
            <w:rFonts w:ascii="Arial" w:eastAsia="Arial" w:hAnsi="Arial" w:cs="Arial"/>
          </w:rPr>
          <w:fldChar w:fldCharType="end"/>
        </w:r>
      </w:del>
      <w:customXmlDelRangeStart w:id="130" w:author="Tobias Mueller" w:date="2022-10-18T10:38:00Z"/>
      <w:sdt>
        <w:sdtPr>
          <w:rPr>
            <w:rFonts w:ascii="Arial" w:hAnsi="Arial" w:cs="Arial"/>
          </w:rPr>
          <w:tag w:val="goog_rdk_2"/>
          <w:id w:val="267743971"/>
        </w:sdtPr>
        <w:sdtContent>
          <w:customXmlDelRangeEnd w:id="130"/>
          <w:customXmlDelRangeStart w:id="131" w:author="Tobias Mueller" w:date="2022-10-18T10:38:00Z"/>
        </w:sdtContent>
      </w:sdt>
      <w:customXmlDelRangeEnd w:id="131"/>
      <w:del w:id="132" w:author="Tobias Mueller" w:date="2022-10-18T10:38:00Z">
        <w:r w:rsidRPr="00DB55B1">
          <w:rPr>
            <w:rFonts w:ascii="Arial" w:eastAsia="Arial" w:hAnsi="Arial" w:cs="Arial"/>
          </w:rPr>
          <w:delText>.</w:delText>
        </w:r>
      </w:del>
    </w:p>
    <w:p w14:paraId="1BDED7E5" w14:textId="77777777" w:rsidR="00682FF2" w:rsidRPr="00DB55B1" w:rsidRDefault="00682FF2" w:rsidP="00FD0250">
      <w:pPr>
        <w:spacing w:after="0" w:line="360" w:lineRule="auto"/>
        <w:rPr>
          <w:del w:id="133" w:author="Tobias Mueller" w:date="2022-10-18T10:38:00Z"/>
          <w:rFonts w:ascii="Arial" w:eastAsia="Arial" w:hAnsi="Arial" w:cs="Arial"/>
        </w:rPr>
      </w:pPr>
    </w:p>
    <w:p w14:paraId="4F0D2237" w14:textId="77777777" w:rsidR="00A61D05" w:rsidRPr="00DB55B1" w:rsidRDefault="00A61D05" w:rsidP="00FD0250">
      <w:pPr>
        <w:spacing w:after="0" w:line="360" w:lineRule="auto"/>
        <w:rPr>
          <w:del w:id="134" w:author="Tobias Mueller" w:date="2022-10-18T10:38:00Z"/>
          <w:rFonts w:ascii="Arial" w:eastAsia="Arial" w:hAnsi="Arial" w:cs="Arial"/>
        </w:rPr>
      </w:pPr>
      <w:del w:id="135" w:author="Tobias Mueller" w:date="2022-10-18T10:38:00Z">
        <w:r w:rsidRPr="00DB55B1">
          <w:rPr>
            <w:rFonts w:ascii="Arial" w:eastAsia="Arial" w:hAnsi="Arial" w:cs="Arial"/>
            <w:i/>
          </w:rPr>
          <w:delText>Differences between yeast and bacteria</w:delText>
        </w:r>
      </w:del>
    </w:p>
    <w:p w14:paraId="45E67065" w14:textId="77777777" w:rsidR="00682FF2" w:rsidRPr="00DB55B1" w:rsidRDefault="00B43301" w:rsidP="00FD0250">
      <w:pPr>
        <w:spacing w:after="0" w:line="360" w:lineRule="auto"/>
        <w:rPr>
          <w:del w:id="136" w:author="Tobias Mueller" w:date="2022-10-18T10:38:00Z"/>
          <w:rFonts w:ascii="Arial" w:eastAsia="Arial" w:hAnsi="Arial" w:cs="Arial"/>
        </w:rPr>
      </w:pPr>
      <w:del w:id="137" w:author="Tobias Mueller" w:date="2022-10-18T10:38:00Z">
        <w:r w:rsidRPr="00DB55B1">
          <w:rPr>
            <w:rFonts w:ascii="Arial" w:eastAsia="Arial" w:hAnsi="Arial" w:cs="Arial"/>
          </w:rPr>
          <w:delText xml:space="preserve">To compare if nectar chemistry </w:delText>
        </w:r>
        <w:r w:rsidR="00285F16" w:rsidRPr="00DB55B1">
          <w:rPr>
            <w:rFonts w:ascii="Arial" w:eastAsia="Arial" w:hAnsi="Arial" w:cs="Arial"/>
          </w:rPr>
          <w:delText xml:space="preserve">differentially affected yeasts </w:delText>
        </w:r>
        <w:r w:rsidRPr="00DB55B1">
          <w:rPr>
            <w:rFonts w:ascii="Arial" w:eastAsia="Arial" w:hAnsi="Arial" w:cs="Arial"/>
          </w:rPr>
          <w:delText xml:space="preserve">compared to bacteria, we </w:delText>
        </w:r>
        <w:r w:rsidR="00A126B4" w:rsidRPr="00DB55B1">
          <w:rPr>
            <w:rFonts w:ascii="Arial" w:eastAsia="Arial" w:hAnsi="Arial" w:cs="Arial"/>
          </w:rPr>
          <w:delText xml:space="preserve">used a </w:delText>
        </w:r>
        <w:r w:rsidR="00EA10FC" w:rsidRPr="00DB55B1">
          <w:rPr>
            <w:rFonts w:ascii="Arial" w:eastAsia="Arial" w:hAnsi="Arial" w:cs="Arial"/>
          </w:rPr>
          <w:delText xml:space="preserve">linear random effects model (for maximum OD) and </w:delText>
        </w:r>
        <w:r w:rsidR="001B4430" w:rsidRPr="00DB55B1">
          <w:rPr>
            <w:rFonts w:ascii="Arial" w:eastAsia="Arial" w:hAnsi="Arial" w:cs="Arial"/>
          </w:rPr>
          <w:delText>negative binomial</w:delText>
        </w:r>
        <w:r w:rsidR="00A126B4" w:rsidRPr="00DB55B1">
          <w:rPr>
            <w:rFonts w:ascii="Arial" w:eastAsia="Arial" w:hAnsi="Arial" w:cs="Arial"/>
          </w:rPr>
          <w:delText xml:space="preserve"> model</w:delText>
        </w:r>
        <w:r w:rsidR="00EA10FC" w:rsidRPr="00DB55B1">
          <w:rPr>
            <w:rFonts w:ascii="Arial" w:eastAsia="Arial" w:hAnsi="Arial" w:cs="Arial"/>
          </w:rPr>
          <w:delText xml:space="preserve"> (for scaled </w:delText>
        </w:r>
        <w:r w:rsidR="00F62BE0">
          <w:rPr>
            <w:rFonts w:ascii="Arial" w:eastAsia="Arial" w:hAnsi="Arial" w:cs="Arial"/>
          </w:rPr>
          <w:delText xml:space="preserve">maximum </w:delText>
        </w:r>
        <w:r w:rsidR="00EA10FC" w:rsidRPr="00DB55B1">
          <w:rPr>
            <w:rFonts w:ascii="Arial" w:eastAsia="Arial" w:hAnsi="Arial" w:cs="Arial"/>
          </w:rPr>
          <w:delText>OD)</w:delText>
        </w:r>
        <w:r w:rsidR="00A126B4" w:rsidRPr="00DB55B1">
          <w:rPr>
            <w:rFonts w:ascii="Arial" w:eastAsia="Arial" w:hAnsi="Arial" w:cs="Arial"/>
          </w:rPr>
          <w:delText xml:space="preserve"> </w:delText>
        </w:r>
        <w:r w:rsidR="00981AA2" w:rsidRPr="00DB55B1">
          <w:rPr>
            <w:rFonts w:ascii="Arial" w:eastAsia="Arial" w:hAnsi="Arial" w:cs="Arial"/>
          </w:rPr>
          <w:delText xml:space="preserve">comparing </w:delText>
        </w:r>
        <w:r w:rsidR="00A126B4" w:rsidRPr="00DB55B1">
          <w:rPr>
            <w:rFonts w:ascii="Arial" w:eastAsia="Arial" w:hAnsi="Arial" w:cs="Arial"/>
          </w:rPr>
          <w:delText>microbial growth between</w:delText>
        </w:r>
        <w:r w:rsidRPr="00DB55B1">
          <w:rPr>
            <w:rFonts w:ascii="Arial" w:eastAsia="Arial" w:hAnsi="Arial" w:cs="Arial"/>
          </w:rPr>
          <w:delText xml:space="preserve"> kingdom</w:delText>
        </w:r>
        <w:r w:rsidR="00A126B4" w:rsidRPr="00DB55B1">
          <w:rPr>
            <w:rFonts w:ascii="Arial" w:eastAsia="Arial" w:hAnsi="Arial" w:cs="Arial"/>
          </w:rPr>
          <w:delText>s,</w:delText>
        </w:r>
        <w:r w:rsidRPr="00DB55B1">
          <w:rPr>
            <w:rFonts w:ascii="Arial" w:eastAsia="Arial" w:hAnsi="Arial" w:cs="Arial"/>
          </w:rPr>
          <w:delText xml:space="preserve"> with microbe and treatment as random intercept terms. </w:delText>
        </w:r>
      </w:del>
    </w:p>
    <w:p w14:paraId="3472B96B" w14:textId="77777777" w:rsidR="00682FF2" w:rsidRPr="00DB55B1" w:rsidRDefault="00682FF2" w:rsidP="00FD0250">
      <w:pPr>
        <w:spacing w:after="0" w:line="360" w:lineRule="auto"/>
        <w:rPr>
          <w:del w:id="138" w:author="Tobias Mueller" w:date="2022-10-18T10:38:00Z"/>
          <w:rFonts w:ascii="Arial" w:eastAsia="Arial" w:hAnsi="Arial" w:cs="Arial"/>
        </w:rPr>
      </w:pPr>
    </w:p>
    <w:p w14:paraId="304018D6" w14:textId="77777777" w:rsidR="00682FF2" w:rsidRPr="00DB55B1" w:rsidRDefault="00B43301" w:rsidP="00FD0250">
      <w:pPr>
        <w:spacing w:after="0" w:line="360" w:lineRule="auto"/>
        <w:rPr>
          <w:del w:id="139" w:author="Tobias Mueller" w:date="2022-10-18T10:38:00Z"/>
          <w:rFonts w:ascii="Arial" w:eastAsia="Arial" w:hAnsi="Arial" w:cs="Arial"/>
        </w:rPr>
      </w:pPr>
      <w:del w:id="140" w:author="Tobias Mueller" w:date="2022-10-18T10:38:00Z">
        <w:r w:rsidRPr="00DB55B1">
          <w:rPr>
            <w:rFonts w:ascii="Arial" w:eastAsia="Arial" w:hAnsi="Arial" w:cs="Arial"/>
            <w:i/>
          </w:rPr>
          <w:delText>Co-growth assay</w:delText>
        </w:r>
      </w:del>
    </w:p>
    <w:p w14:paraId="260590DA" w14:textId="77777777" w:rsidR="00682FF2" w:rsidRPr="00DB55B1" w:rsidRDefault="00B43301" w:rsidP="00FD0250">
      <w:pPr>
        <w:spacing w:after="0" w:line="360" w:lineRule="auto"/>
        <w:rPr>
          <w:del w:id="141" w:author="Tobias Mueller" w:date="2022-10-18T10:38:00Z"/>
          <w:rFonts w:ascii="Arial" w:eastAsia="Arial" w:hAnsi="Arial" w:cs="Arial"/>
        </w:rPr>
      </w:pPr>
      <w:del w:id="142" w:author="Tobias Mueller" w:date="2022-10-18T10:38:00Z">
        <w:r w:rsidRPr="00DB55B1">
          <w:rPr>
            <w:rFonts w:ascii="Arial" w:eastAsia="Arial" w:hAnsi="Arial" w:cs="Arial"/>
          </w:rPr>
          <w:delText>To compare</w:delText>
        </w:r>
        <w:r w:rsidR="00CB2A16" w:rsidRPr="00DB55B1">
          <w:rPr>
            <w:rFonts w:ascii="Arial" w:eastAsia="Arial" w:hAnsi="Arial" w:cs="Arial"/>
          </w:rPr>
          <w:delText xml:space="preserve"> how nectar chemistry can change community dynamics, we used a Kruskal-Wallis test followed by a </w:delText>
        </w:r>
        <w:r w:rsidR="00CA75AD" w:rsidRPr="00DB55B1">
          <w:rPr>
            <w:rFonts w:ascii="Arial" w:eastAsia="Arial" w:hAnsi="Arial" w:cs="Arial"/>
          </w:rPr>
          <w:delText>Dunn’s</w:delText>
        </w:r>
        <w:r w:rsidR="00CB2A16" w:rsidRPr="00DB55B1">
          <w:rPr>
            <w:rFonts w:ascii="Arial" w:eastAsia="Arial" w:hAnsi="Arial" w:cs="Arial"/>
          </w:rPr>
          <w:delText xml:space="preserve"> test comparing</w:delText>
        </w:r>
        <w:r w:rsidRPr="00DB55B1">
          <w:rPr>
            <w:rFonts w:ascii="Arial" w:eastAsia="Arial" w:hAnsi="Arial" w:cs="Arial"/>
          </w:rPr>
          <w:delText xml:space="preserve"> each microbe's growth in co-culture across different nectar chemistries </w:delText>
        </w:r>
        <w:r w:rsidR="00513C3F" w:rsidRPr="00DB55B1">
          <w:rPr>
            <w:rFonts w:ascii="Arial" w:eastAsia="Arial" w:hAnsi="Arial" w:cs="Arial"/>
          </w:rPr>
          <w:delText xml:space="preserve">and </w:delText>
        </w:r>
        <w:r w:rsidR="00CA75AD" w:rsidRPr="00DB55B1">
          <w:rPr>
            <w:rFonts w:ascii="Arial" w:eastAsia="Arial" w:hAnsi="Arial" w:cs="Arial"/>
          </w:rPr>
          <w:delText>alone in control nectar</w:delText>
        </w:r>
        <w:r w:rsidRPr="00DB55B1">
          <w:rPr>
            <w:rFonts w:ascii="Arial" w:eastAsia="Arial" w:hAnsi="Arial" w:cs="Arial"/>
          </w:rPr>
          <w:delText xml:space="preserve">. </w:delText>
        </w:r>
      </w:del>
    </w:p>
    <w:p w14:paraId="3E92BD22" w14:textId="77777777" w:rsidR="00682FF2" w:rsidRPr="00DB55B1" w:rsidRDefault="00682FF2" w:rsidP="00FD0250">
      <w:pPr>
        <w:spacing w:after="0" w:line="360" w:lineRule="auto"/>
        <w:rPr>
          <w:del w:id="143" w:author="Tobias Mueller" w:date="2022-10-18T10:38:00Z"/>
          <w:rFonts w:ascii="Arial" w:eastAsia="Arial" w:hAnsi="Arial" w:cs="Arial"/>
        </w:rPr>
      </w:pPr>
    </w:p>
    <w:p w14:paraId="286BE943" w14:textId="1E6E9533" w:rsidR="006D5E7E" w:rsidRDefault="00B43301" w:rsidP="006D5E7E">
      <w:pPr>
        <w:spacing w:after="0" w:line="360" w:lineRule="auto"/>
        <w:rPr>
          <w:rFonts w:ascii="Arial" w:hAnsi="Arial"/>
          <w:rPrChange w:id="144" w:author="Tobias Mueller" w:date="2022-10-18T10:38:00Z">
            <w:rPr>
              <w:rFonts w:ascii="Arial" w:hAnsi="Arial"/>
              <w:i/>
            </w:rPr>
          </w:rPrChange>
        </w:rPr>
      </w:pPr>
      <w:del w:id="145" w:author="Tobias Mueller" w:date="2022-10-18T10:38:00Z">
        <w:r w:rsidRPr="00DB55B1">
          <w:rPr>
            <w:rFonts w:ascii="Arial" w:eastAsia="Arial" w:hAnsi="Arial" w:cs="Arial"/>
            <w:b/>
          </w:rPr>
          <w:delText>Results </w:delText>
        </w:r>
      </w:del>
    </w:p>
    <w:p w14:paraId="0ECB6C44" w14:textId="77777777" w:rsidR="006D5E7E" w:rsidRPr="00DB55B1" w:rsidRDefault="006D5E7E" w:rsidP="006D5E7E">
      <w:pPr>
        <w:spacing w:after="0" w:line="360" w:lineRule="auto"/>
        <w:rPr>
          <w:rFonts w:ascii="Arial" w:eastAsia="Arial" w:hAnsi="Arial" w:cs="Arial"/>
        </w:rPr>
      </w:pPr>
      <w:r w:rsidRPr="00DB55B1">
        <w:rPr>
          <w:rFonts w:ascii="Arial" w:eastAsia="Arial" w:hAnsi="Arial" w:cs="Arial"/>
          <w:i/>
        </w:rPr>
        <w:t>Treatment impacts across all microbes</w:t>
      </w:r>
    </w:p>
    <w:p w14:paraId="2D052DBE" w14:textId="77777777" w:rsidR="006D5E7E" w:rsidRPr="00066987" w:rsidRDefault="006D5E7E" w:rsidP="006D5E7E">
      <w:pPr>
        <w:spacing w:after="0" w:line="360" w:lineRule="auto"/>
        <w:rPr>
          <w:rFonts w:ascii="Arial" w:eastAsia="Arial" w:hAnsi="Arial" w:cs="Arial"/>
        </w:rPr>
      </w:pPr>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p>
    <w:p w14:paraId="3AB89EFA" w14:textId="77777777" w:rsidR="006D5E7E" w:rsidRPr="00066987" w:rsidRDefault="006D5E7E" w:rsidP="006D5E7E">
      <w:pPr>
        <w:spacing w:after="0" w:line="360" w:lineRule="auto"/>
        <w:rPr>
          <w:rFonts w:ascii="Arial" w:eastAsia="Arial" w:hAnsi="Arial" w:cs="Arial"/>
        </w:rPr>
      </w:pPr>
    </w:p>
    <w:p w14:paraId="57B7A533" w14:textId="77777777" w:rsidR="006D5E7E" w:rsidRPr="00066987" w:rsidRDefault="006D5E7E" w:rsidP="006D5E7E">
      <w:pPr>
        <w:spacing w:after="0" w:line="360" w:lineRule="auto"/>
        <w:rPr>
          <w:rFonts w:ascii="Arial" w:eastAsia="Arial" w:hAnsi="Arial" w:cs="Arial"/>
        </w:rPr>
      </w:pPr>
      <w:r w:rsidRPr="00066987">
        <w:rPr>
          <w:rFonts w:ascii="Arial" w:eastAsia="Arial" w:hAnsi="Arial" w:cs="Arial"/>
          <w:i/>
        </w:rPr>
        <w:t>Microbe-specific response to treatments</w:t>
      </w:r>
    </w:p>
    <w:p w14:paraId="3B498133" w14:textId="2BCD7C18" w:rsidR="006D5E7E" w:rsidRPr="00066987" w:rsidRDefault="006D5E7E" w:rsidP="006D5E7E">
      <w:pPr>
        <w:spacing w:after="0" w:line="360" w:lineRule="auto"/>
        <w:rPr>
          <w:rFonts w:ascii="Arial" w:eastAsia="Arial" w:hAnsi="Arial" w:cs="Arial"/>
          <w:strike/>
        </w:rPr>
      </w:pPr>
      <w:r w:rsidRPr="00066987">
        <w:rPr>
          <w:rFonts w:ascii="Arial" w:eastAsia="Arial" w:hAnsi="Arial" w:cs="Arial"/>
        </w:rPr>
        <w:t xml:space="preserve">Microbial species varied in their maximum OD and growth rate in control </w:t>
      </w:r>
      <w:del w:id="146" w:author="Tobias Mueller" w:date="2022-10-18T10:38:00Z">
        <w:r w:rsidR="00B43301" w:rsidRPr="00066987">
          <w:rPr>
            <w:rFonts w:ascii="Arial" w:eastAsia="Arial" w:hAnsi="Arial" w:cs="Arial"/>
          </w:rPr>
          <w:delText>conditions</w:delText>
        </w:r>
      </w:del>
      <w:ins w:id="147" w:author="Tobias Mueller" w:date="2022-10-18T10:38:00Z">
        <w:r w:rsidR="000A753A">
          <w:rPr>
            <w:rFonts w:ascii="Arial" w:eastAsia="Arial" w:hAnsi="Arial" w:cs="Arial"/>
          </w:rPr>
          <w:t>nectar</w:t>
        </w:r>
      </w:ins>
      <w:r w:rsidRPr="00066987">
        <w:rPr>
          <w:rFonts w:ascii="Arial" w:eastAsia="Arial" w:hAnsi="Arial" w:cs="Arial"/>
        </w:rPr>
        <w:t xml:space="preserve"> and in response to </w:t>
      </w:r>
      <w:del w:id="148" w:author="Tobias Mueller" w:date="2022-10-18T10:38:00Z">
        <w:r w:rsidR="001324EE" w:rsidRPr="00066987">
          <w:rPr>
            <w:rFonts w:ascii="Arial" w:eastAsia="Arial" w:hAnsi="Arial" w:cs="Arial"/>
          </w:rPr>
          <w:delText>treatments</w:delText>
        </w:r>
      </w:del>
      <w:ins w:id="149" w:author="Tobias Mueller" w:date="2022-10-18T10:38:00Z">
        <w:r w:rsidRPr="00066987">
          <w:rPr>
            <w:rFonts w:ascii="Arial" w:eastAsia="Arial" w:hAnsi="Arial" w:cs="Arial"/>
          </w:rPr>
          <w:t>treatment</w:t>
        </w:r>
        <w:r w:rsidR="000A753A">
          <w:rPr>
            <w:rFonts w:ascii="Arial" w:eastAsia="Arial" w:hAnsi="Arial" w:cs="Arial"/>
          </w:rPr>
          <w:t xml:space="preserve"> additions</w:t>
        </w:r>
      </w:ins>
      <w:r w:rsidRPr="00066987">
        <w:rPr>
          <w:rFonts w:ascii="Arial" w:eastAsia="Arial" w:hAnsi="Arial" w:cs="Arial"/>
        </w:rPr>
        <w:t xml:space="preserve"> (Supplemental Figures 3-4, p &lt; 0.05). All microbes were impacted by at 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w:t>
      </w:r>
      <w:r w:rsidRPr="00066987">
        <w:rPr>
          <w:rFonts w:ascii="Arial" w:eastAsia="Arial" w:hAnsi="Arial" w:cs="Arial"/>
        </w:rPr>
        <w:lastRenderedPageBreak/>
        <w:t xml:space="preserve">specialization (p &gt; 0.05; Figure 4a), however, scaled growth rate was significantly different: microbes infrequently isolated from nectar had a lower scaled growth rate than both the highly and medium </w:t>
      </w:r>
      <w:sdt>
        <w:sdtPr>
          <w:rPr>
            <w:rFonts w:ascii="Arial" w:hAnsi="Arial" w:cs="Arial"/>
          </w:rPr>
          <w:tag w:val="goog_rdk_3"/>
          <w:id w:val="1420601455"/>
        </w:sdtPr>
        <w:sdtContent/>
      </w:sdt>
      <w:r w:rsidRPr="00066987">
        <w:rPr>
          <w:rFonts w:ascii="Arial" w:eastAsia="Arial" w:hAnsi="Arial" w:cs="Arial"/>
        </w:rPr>
        <w:t>specialized group (p &lt; 0.05; Figure 4b).</w:t>
      </w:r>
    </w:p>
    <w:p w14:paraId="0DEE5C0B" w14:textId="77777777" w:rsidR="006D5E7E" w:rsidRPr="00066987" w:rsidRDefault="006D5E7E" w:rsidP="006D5E7E">
      <w:pPr>
        <w:spacing w:after="0" w:line="360" w:lineRule="auto"/>
        <w:rPr>
          <w:rFonts w:ascii="Arial" w:eastAsia="Arial" w:hAnsi="Arial" w:cs="Arial"/>
        </w:rPr>
      </w:pPr>
    </w:p>
    <w:p w14:paraId="0C4DD5A9" w14:textId="77777777" w:rsidR="006D5E7E" w:rsidRPr="00066987" w:rsidRDefault="006D5E7E" w:rsidP="006D5E7E">
      <w:pPr>
        <w:spacing w:after="0" w:line="360" w:lineRule="auto"/>
        <w:rPr>
          <w:rFonts w:ascii="Arial" w:eastAsia="Arial" w:hAnsi="Arial" w:cs="Arial"/>
        </w:rPr>
      </w:pPr>
      <w:r w:rsidRPr="00066987">
        <w:rPr>
          <w:rFonts w:ascii="Arial" w:eastAsia="Arial" w:hAnsi="Arial" w:cs="Arial"/>
          <w:i/>
        </w:rPr>
        <w:t>Differences between yeast and bacteria</w:t>
      </w:r>
    </w:p>
    <w:p w14:paraId="210A68B2" w14:textId="0E443A33" w:rsidR="006D5E7E" w:rsidRPr="00DB55B1" w:rsidRDefault="006D5E7E" w:rsidP="006D5E7E">
      <w:pPr>
        <w:spacing w:after="0" w:line="360" w:lineRule="auto"/>
        <w:rPr>
          <w:rFonts w:ascii="Arial" w:eastAsia="Arial" w:hAnsi="Arial" w:cs="Arial"/>
        </w:rPr>
      </w:pPr>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r w:rsidR="00325D99">
        <w:rPr>
          <w:rFonts w:ascii="Arial" w:eastAsia="Arial" w:hAnsi="Arial" w:cs="Arial"/>
        </w:rPr>
        <w:t>.</w:t>
      </w:r>
      <w:ins w:id="150" w:author="Tobias Mueller" w:date="2022-10-18T10:38:00Z">
        <w:r w:rsidR="00325D99">
          <w:rPr>
            <w:rFonts w:ascii="Arial" w:eastAsia="Arial" w:hAnsi="Arial" w:cs="Arial"/>
          </w:rPr>
          <w:t xml:space="preserve"> </w:t>
        </w:r>
        <w:r w:rsidR="00325D99" w:rsidRPr="00745880">
          <w:rPr>
            <w:rFonts w:ascii="Arial" w:eastAsia="Arial" w:hAnsi="Arial" w:cs="Arial"/>
          </w:rPr>
          <w:t>H</w:t>
        </w:r>
        <w:r w:rsidR="00B96214" w:rsidRPr="00745880">
          <w:rPr>
            <w:rFonts w:ascii="Arial" w:eastAsia="Arial" w:hAnsi="Arial" w:cs="Arial"/>
          </w:rPr>
          <w:t>owever</w:t>
        </w:r>
        <w:r w:rsidR="00AE48C9" w:rsidRPr="00886336">
          <w:rPr>
            <w:rFonts w:ascii="Arial" w:eastAsia="Arial" w:hAnsi="Arial" w:cs="Arial"/>
          </w:rPr>
          <w:t>,</w:t>
        </w:r>
        <w:r w:rsidR="00B96214" w:rsidRPr="00745880">
          <w:rPr>
            <w:rFonts w:ascii="Arial" w:eastAsia="Arial" w:hAnsi="Arial" w:cs="Arial"/>
          </w:rPr>
          <w:t xml:space="preserve"> there was no significant phylogenetic signal present that was driving the scaled max OD</w:t>
        </w:r>
        <w:r w:rsidR="006002D8" w:rsidRPr="00886336">
          <w:rPr>
            <w:rFonts w:ascii="Arial" w:eastAsia="Arial" w:hAnsi="Arial" w:cs="Arial"/>
          </w:rPr>
          <w:t xml:space="preserve"> (</w:t>
        </w:r>
        <w:r w:rsidR="006002D8" w:rsidRPr="00886336">
          <w:rPr>
            <w:rFonts w:eastAsia="Arial"/>
          </w:rPr>
          <w:t>λ</w:t>
        </w:r>
        <w:r w:rsidR="006002D8" w:rsidRPr="00886336">
          <w:rPr>
            <w:rFonts w:ascii="Arial" w:eastAsia="Arial" w:hAnsi="Arial" w:cs="Arial"/>
          </w:rPr>
          <w:t xml:space="preserve"> = </w:t>
        </w:r>
        <w:r w:rsidR="003203EF" w:rsidRPr="00886336">
          <w:rPr>
            <w:rFonts w:ascii="Arial" w:eastAsia="Arial" w:hAnsi="Arial" w:cs="Arial"/>
          </w:rPr>
          <w:t>0.59, p = 1;</w:t>
        </w:r>
        <w:r w:rsidR="001F3A86" w:rsidRPr="00886336">
          <w:rPr>
            <w:rFonts w:ascii="Arial" w:eastAsia="Arial" w:hAnsi="Arial" w:cs="Arial"/>
          </w:rPr>
          <w:t xml:space="preserve"> K = </w:t>
        </w:r>
        <w:r w:rsidR="003203EF" w:rsidRPr="00886336">
          <w:rPr>
            <w:rFonts w:ascii="Arial" w:eastAsia="Arial" w:hAnsi="Arial" w:cs="Arial"/>
          </w:rPr>
          <w:t>0.2, p = 0.81</w:t>
        </w:r>
        <w:r w:rsidR="001F3A86" w:rsidRPr="00886336">
          <w:rPr>
            <w:rFonts w:ascii="Arial" w:eastAsia="Arial" w:hAnsi="Arial" w:cs="Arial"/>
          </w:rPr>
          <w:t>)</w:t>
        </w:r>
        <w:r w:rsidR="0029393B" w:rsidRPr="00745880">
          <w:rPr>
            <w:rFonts w:ascii="Arial" w:eastAsia="Arial" w:hAnsi="Arial" w:cs="Arial"/>
          </w:rPr>
          <w:t xml:space="preserve"> or growth rate</w:t>
        </w:r>
        <w:r w:rsidR="001F3A86" w:rsidRPr="00886336">
          <w:rPr>
            <w:rFonts w:ascii="Arial" w:eastAsia="Arial" w:hAnsi="Arial" w:cs="Arial"/>
          </w:rPr>
          <w:t xml:space="preserve"> (</w:t>
        </w:r>
        <w:r w:rsidR="001F3A86" w:rsidRPr="00886336">
          <w:rPr>
            <w:rFonts w:eastAsia="Arial"/>
          </w:rPr>
          <w:t>λ</w:t>
        </w:r>
        <w:r w:rsidR="001F3A86" w:rsidRPr="00886336">
          <w:rPr>
            <w:rFonts w:ascii="Arial" w:eastAsia="Arial" w:hAnsi="Arial" w:cs="Arial"/>
          </w:rPr>
          <w:t xml:space="preserve"> =  </w:t>
        </w:r>
        <w:r w:rsidR="003203EF" w:rsidRPr="00886336">
          <w:rPr>
            <w:rFonts w:ascii="Arial" w:eastAsia="Arial" w:hAnsi="Arial" w:cs="Arial"/>
          </w:rPr>
          <w:t>0.2</w:t>
        </w:r>
        <w:r w:rsidR="001F3A86" w:rsidRPr="00886336">
          <w:rPr>
            <w:rFonts w:ascii="Arial" w:eastAsia="Arial" w:hAnsi="Arial" w:cs="Arial"/>
          </w:rPr>
          <w:t>,</w:t>
        </w:r>
        <w:r w:rsidR="003203EF" w:rsidRPr="00886336">
          <w:rPr>
            <w:rFonts w:ascii="Arial" w:eastAsia="Arial" w:hAnsi="Arial" w:cs="Arial"/>
          </w:rPr>
          <w:t xml:space="preserve"> p = 1;</w:t>
        </w:r>
        <w:r w:rsidR="001F3A86" w:rsidRPr="00886336">
          <w:rPr>
            <w:rFonts w:ascii="Arial" w:eastAsia="Arial" w:hAnsi="Arial" w:cs="Arial"/>
          </w:rPr>
          <w:t xml:space="preserve"> K = </w:t>
        </w:r>
        <w:r w:rsidR="003203EF" w:rsidRPr="00886336">
          <w:rPr>
            <w:rFonts w:ascii="Arial" w:eastAsia="Arial" w:hAnsi="Arial" w:cs="Arial"/>
          </w:rPr>
          <w:t>0.19, p = 0.91</w:t>
        </w:r>
        <w:r w:rsidR="001F3A86" w:rsidRPr="00886336">
          <w:rPr>
            <w:rFonts w:ascii="Arial" w:eastAsia="Arial" w:hAnsi="Arial" w:cs="Arial"/>
          </w:rPr>
          <w:t xml:space="preserve">) </w:t>
        </w:r>
        <w:r w:rsidR="00B96214" w:rsidRPr="00745880">
          <w:rPr>
            <w:rFonts w:ascii="Arial" w:eastAsia="Arial" w:hAnsi="Arial" w:cs="Arial"/>
          </w:rPr>
          <w:t xml:space="preserve"> indicating that</w:t>
        </w:r>
        <w:r w:rsidR="00984518" w:rsidRPr="00886336">
          <w:rPr>
            <w:rFonts w:ascii="Arial" w:eastAsia="Arial" w:hAnsi="Arial" w:cs="Arial"/>
          </w:rPr>
          <w:t xml:space="preserve"> while bacteria and yeasts as a whole may broadly differ, there is strong variation within each kingdom and relatedness does not drive the response to nectar chemistry</w:t>
        </w:r>
        <w:r w:rsidR="00444729">
          <w:rPr>
            <w:rFonts w:ascii="Arial" w:eastAsia="Arial" w:hAnsi="Arial" w:cs="Arial"/>
          </w:rPr>
          <w:t xml:space="preserve"> (</w:t>
        </w:r>
        <w:r w:rsidR="002B028C">
          <w:rPr>
            <w:rFonts w:ascii="Arial" w:eastAsia="Arial" w:hAnsi="Arial" w:cs="Arial"/>
          </w:rPr>
          <w:t>S</w:t>
        </w:r>
        <w:r w:rsidR="00444729">
          <w:rPr>
            <w:rFonts w:ascii="Arial" w:eastAsia="Arial" w:hAnsi="Arial" w:cs="Arial"/>
          </w:rPr>
          <w:t xml:space="preserve">upplemental </w:t>
        </w:r>
        <w:r w:rsidR="002B028C">
          <w:rPr>
            <w:rFonts w:ascii="Arial" w:eastAsia="Arial" w:hAnsi="Arial" w:cs="Arial"/>
          </w:rPr>
          <w:t>F</w:t>
        </w:r>
        <w:r w:rsidR="00444729">
          <w:rPr>
            <w:rFonts w:ascii="Arial" w:eastAsia="Arial" w:hAnsi="Arial" w:cs="Arial"/>
          </w:rPr>
          <w:t>igure 6)</w:t>
        </w:r>
        <w:r w:rsidR="00984518" w:rsidRPr="00886336">
          <w:rPr>
            <w:rFonts w:ascii="Arial" w:eastAsia="Arial" w:hAnsi="Arial" w:cs="Arial"/>
          </w:rPr>
          <w:t>.</w:t>
        </w:r>
      </w:ins>
    </w:p>
    <w:p w14:paraId="1A255B51" w14:textId="051E7B57" w:rsidR="006D5E7E" w:rsidRPr="00DB55B1" w:rsidRDefault="003678D8" w:rsidP="006D5E7E">
      <w:pPr>
        <w:spacing w:after="0" w:line="360" w:lineRule="auto"/>
        <w:rPr>
          <w:rFonts w:ascii="Arial" w:eastAsia="Arial" w:hAnsi="Arial" w:cs="Arial"/>
        </w:rPr>
      </w:pPr>
      <w:del w:id="151" w:author="Tobias Mueller" w:date="2022-10-18T10:38:00Z">
        <w:r>
          <w:rPr>
            <w:rFonts w:ascii="Arial" w:eastAsia="Arial" w:hAnsi="Arial" w:cs="Arial"/>
          </w:rPr>
          <w:tab/>
        </w:r>
      </w:del>
    </w:p>
    <w:p w14:paraId="4EE07A58" w14:textId="77777777" w:rsidR="006D5E7E" w:rsidRPr="00DB55B1" w:rsidRDefault="006D5E7E" w:rsidP="006D5E7E">
      <w:pPr>
        <w:spacing w:after="0" w:line="360" w:lineRule="auto"/>
        <w:rPr>
          <w:ins w:id="152" w:author="Tobias Mueller" w:date="2022-10-18T10:38:00Z"/>
          <w:rFonts w:ascii="Arial" w:eastAsia="Arial" w:hAnsi="Arial" w:cs="Arial"/>
        </w:rPr>
      </w:pPr>
      <w:r w:rsidRPr="00DB55B1">
        <w:rPr>
          <w:rFonts w:ascii="Arial" w:hAnsi="Arial"/>
          <w:i/>
          <w:color w:val="000000"/>
          <w:rPrChange w:id="153" w:author="Tobias Mueller" w:date="2022-10-18T10:38:00Z">
            <w:rPr>
              <w:rFonts w:ascii="Arial" w:hAnsi="Arial"/>
              <w:i/>
            </w:rPr>
          </w:rPrChange>
        </w:rPr>
        <w:t xml:space="preserve">Co-growth </w:t>
      </w:r>
      <w:ins w:id="154" w:author="Tobias Mueller" w:date="2022-10-18T10:38:00Z">
        <w:r w:rsidRPr="00DB55B1">
          <w:rPr>
            <w:rFonts w:ascii="Arial" w:eastAsia="Arial" w:hAnsi="Arial" w:cs="Arial"/>
            <w:i/>
            <w:color w:val="000000"/>
          </w:rPr>
          <w:t>experiment</w:t>
        </w:r>
      </w:ins>
    </w:p>
    <w:p w14:paraId="0000005D" w14:textId="7D6E6B2E" w:rsidR="00682FF2" w:rsidRDefault="006D5E7E" w:rsidP="00FD0250">
      <w:pPr>
        <w:spacing w:after="0" w:line="360" w:lineRule="auto"/>
        <w:rPr>
          <w:ins w:id="155" w:author="Tobias Mueller" w:date="2022-10-18T10:38:00Z"/>
          <w:rFonts w:ascii="Arial" w:eastAsia="Arial" w:hAnsi="Arial" w:cs="Arial"/>
        </w:rPr>
      </w:pPr>
      <w:ins w:id="156" w:author="Tobias Mueller" w:date="2022-10-18T10:38: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proofErr w:type="spellStart"/>
        <w:r w:rsidRPr="007E4E87">
          <w:rPr>
            <w:rFonts w:ascii="Arial" w:eastAsia="Arial" w:hAnsi="Arial" w:cs="Arial"/>
            <w:i/>
            <w:color w:val="000000"/>
            <w:shd w:val="clear" w:color="auto" w:fill="FDFDFD"/>
          </w:rPr>
          <w:t>Metschnikowia</w:t>
        </w:r>
        <w:proofErr w:type="spellEnd"/>
        <w:r w:rsidRPr="007E4E87">
          <w:rPr>
            <w:rFonts w:ascii="Arial" w:eastAsia="Arial" w:hAnsi="Arial" w:cs="Arial"/>
            <w:i/>
            <w:color w:val="000000"/>
            <w:shd w:val="clear" w:color="auto" w:fill="FDFDFD"/>
          </w:rPr>
          <w:t xml:space="preserve"> </w:t>
        </w:r>
        <w:proofErr w:type="spellStart"/>
        <w:r w:rsidRPr="007E4E87">
          <w:rPr>
            <w:rFonts w:ascii="Arial" w:eastAsia="Arial" w:hAnsi="Arial" w:cs="Arial"/>
            <w:i/>
            <w:color w:val="000000"/>
            <w:shd w:val="clear" w:color="auto" w:fill="FDFDFD"/>
          </w:rPr>
          <w:t>reukaufii</w:t>
        </w:r>
        <w:proofErr w:type="spellEnd"/>
        <w:r w:rsidRPr="007E4E87">
          <w:rPr>
            <w:rFonts w:ascii="Arial" w:eastAsia="Arial" w:hAnsi="Arial" w:cs="Arial"/>
            <w:i/>
            <w:color w:val="000000"/>
            <w:shd w:val="clear" w:color="auto" w:fill="FDFDFD"/>
          </w:rPr>
          <w:t xml:space="preserve"> &amp; </w:t>
        </w:r>
        <w:r w:rsidRPr="007E4E87">
          <w:rPr>
            <w:rFonts w:ascii="Arial" w:eastAsia="Arial" w:hAnsi="Arial" w:cs="Arial"/>
            <w:i/>
            <w:color w:val="000000"/>
          </w:rPr>
          <w:t xml:space="preserve">Saccharomyces cerevisiae, </w:t>
        </w:r>
        <w:r w:rsidRPr="007E4E87">
          <w:rPr>
            <w:rFonts w:ascii="Arial" w:eastAsia="Arial" w:hAnsi="Arial" w:cs="Arial"/>
            <w:iCs/>
            <w:color w:val="000000"/>
          </w:rPr>
          <w:t>however, the vial</w:t>
        </w:r>
        <w:r w:rsidR="00563B3D">
          <w:rPr>
            <w:rFonts w:ascii="Arial" w:eastAsia="Arial" w:hAnsi="Arial" w:cs="Arial"/>
            <w:iCs/>
            <w:color w:val="000000"/>
          </w:rPr>
          <w:t xml:space="preserve"> lids</w:t>
        </w:r>
        <w:r w:rsidRPr="007E4E87">
          <w:rPr>
            <w:rFonts w:ascii="Arial" w:eastAsia="Arial" w:hAnsi="Arial" w:cs="Arial"/>
            <w:iCs/>
            <w:color w:val="000000"/>
          </w:rPr>
          <w:t xml:space="preserve"> </w:t>
        </w:r>
        <w:r w:rsidR="00C95A45">
          <w:rPr>
            <w:rFonts w:ascii="Arial" w:eastAsia="Arial" w:hAnsi="Arial" w:cs="Arial"/>
            <w:iCs/>
            <w:color w:val="000000"/>
          </w:rPr>
          <w:t>burst open</w:t>
        </w:r>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84225C">
          <w:rPr>
            <w:rFonts w:ascii="Arial" w:eastAsia="Arial" w:hAnsi="Arial" w:cs="Arial"/>
            <w:iCs/>
            <w:color w:val="000000"/>
          </w:rPr>
          <w:t xml:space="preserve">These species pairings were chosen </w:t>
        </w:r>
        <w:r w:rsidR="00C95A45" w:rsidRPr="0084225C">
          <w:rPr>
            <w:rFonts w:ascii="Arial" w:eastAsia="Arial" w:hAnsi="Arial" w:cs="Arial"/>
            <w:iCs/>
            <w:color w:val="000000"/>
          </w:rPr>
          <w:t xml:space="preserve">from </w:t>
        </w:r>
        <w:r w:rsidR="00C533E2" w:rsidRPr="00886336">
          <w:rPr>
            <w:rFonts w:ascii="Arial" w:eastAsia="Arial" w:hAnsi="Arial" w:cs="Arial"/>
            <w:iCs/>
            <w:color w:val="000000"/>
          </w:rPr>
          <w:t xml:space="preserve">many </w:t>
        </w:r>
        <w:r w:rsidR="00C95A45" w:rsidRPr="0084225C">
          <w:rPr>
            <w:rFonts w:ascii="Arial" w:eastAsia="Arial" w:hAnsi="Arial" w:cs="Arial"/>
            <w:iCs/>
            <w:color w:val="000000"/>
          </w:rPr>
          <w:t xml:space="preserve">cogrowth </w:t>
        </w:r>
        <w:r w:rsidR="00C533E2" w:rsidRPr="00886336">
          <w:rPr>
            <w:rFonts w:ascii="Arial" w:eastAsia="Arial" w:hAnsi="Arial" w:cs="Arial"/>
            <w:iCs/>
            <w:color w:val="000000"/>
          </w:rPr>
          <w:t xml:space="preserve">combinations </w:t>
        </w:r>
        <w:r w:rsidRPr="0084225C">
          <w:rPr>
            <w:rFonts w:ascii="Arial" w:eastAsia="Arial" w:hAnsi="Arial" w:cs="Arial"/>
            <w:iCs/>
            <w:color w:val="000000"/>
          </w:rPr>
          <w:t xml:space="preserve">as they produced colonies that were </w:t>
        </w:r>
        <w:r w:rsidR="00C95A45" w:rsidRPr="0084225C">
          <w:rPr>
            <w:rFonts w:ascii="Arial" w:eastAsia="Arial" w:hAnsi="Arial" w:cs="Arial"/>
            <w:iCs/>
            <w:color w:val="000000"/>
          </w:rPr>
          <w:t xml:space="preserve">easily </w:t>
        </w:r>
        <w:r w:rsidRPr="0084225C">
          <w:rPr>
            <w:rFonts w:ascii="Arial" w:eastAsia="Arial" w:hAnsi="Arial" w:cs="Arial"/>
            <w:iCs/>
            <w:color w:val="000000"/>
          </w:rPr>
          <w:t>distinguishable from one another</w:t>
        </w:r>
        <w:r w:rsidR="00C533E2" w:rsidRPr="00886336">
          <w:rPr>
            <w:rFonts w:ascii="Arial" w:eastAsia="Arial" w:hAnsi="Arial" w:cs="Arial"/>
            <w:iCs/>
            <w:color w:val="000000"/>
          </w:rPr>
          <w:t xml:space="preserve"> during preliminary cogrowth tests</w:t>
        </w:r>
        <w:r w:rsidRPr="0084225C">
          <w:rPr>
            <w:rFonts w:ascii="Arial" w:eastAsia="Arial" w:hAnsi="Arial" w:cs="Arial"/>
            <w:iCs/>
            <w:color w:val="000000"/>
          </w:rPr>
          <w:t>.</w:t>
        </w:r>
        <w:r w:rsidRPr="00DB55B1">
          <w:rPr>
            <w:rFonts w:ascii="Arial" w:eastAsia="Arial" w:hAnsi="Arial" w:cs="Arial"/>
            <w:i/>
            <w:color w:val="000000"/>
            <w:shd w:val="clear" w:color="auto" w:fill="FDFDFD"/>
          </w:rPr>
          <w:t xml:space="preserve"> </w:t>
        </w:r>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ins>
      <w:moveToRangeStart w:id="157" w:author="Tobias Mueller" w:date="2022-10-18T10:38:00Z" w:name="move116981939"/>
      <w:moveTo w:id="158" w:author="Tobias Mueller" w:date="2022-10-18T10:38:00Z">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100ng/ml linalool, and 1% EtOH. </w:t>
        </w:r>
      </w:moveTo>
      <w:moveToRangeEnd w:id="157"/>
      <w:del w:id="159" w:author="Tobias Mueller" w:date="2022-10-18T10:38:00Z">
        <w:r w:rsidR="00B43301" w:rsidRPr="00DB55B1">
          <w:rPr>
            <w:rFonts w:ascii="Arial" w:eastAsia="Arial" w:hAnsi="Arial" w:cs="Arial"/>
            <w:i/>
          </w:rPr>
          <w:delText>assay</w:delText>
        </w:r>
      </w:del>
      <w:ins w:id="160" w:author="Tobias Mueller" w:date="2022-10-18T10:38:00Z">
        <w:r w:rsidRPr="00DB55B1">
          <w:rPr>
            <w:rFonts w:ascii="Arial" w:eastAsia="Arial" w:hAnsi="Arial" w:cs="Arial"/>
            <w:color w:val="000000"/>
          </w:rPr>
          <w:t>Treatments used the same recipes as the growth experiments described above.</w:t>
        </w:r>
        <w:r w:rsidR="00915E63">
          <w:rPr>
            <w:rFonts w:ascii="Arial" w:eastAsia="Arial" w:hAnsi="Arial" w:cs="Arial"/>
            <w:color w:val="000000"/>
          </w:rPr>
          <w:t xml:space="preserve"> See supplemental </w:t>
        </w:r>
        <w:r w:rsidR="00E270A2">
          <w:rPr>
            <w:rFonts w:ascii="Arial" w:eastAsia="Arial" w:hAnsi="Arial" w:cs="Arial"/>
            <w:color w:val="000000"/>
          </w:rPr>
          <w:t>M</w:t>
        </w:r>
        <w:r w:rsidR="00915E63">
          <w:rPr>
            <w:rFonts w:ascii="Arial" w:eastAsia="Arial" w:hAnsi="Arial" w:cs="Arial"/>
            <w:color w:val="000000"/>
          </w:rPr>
          <w:t>ethods 3 for full experimental procedure.</w:t>
        </w:r>
        <w:r w:rsidRPr="00DB55B1">
          <w:rPr>
            <w:rFonts w:ascii="Arial" w:eastAsia="Arial" w:hAnsi="Arial" w:cs="Arial"/>
            <w:color w:val="000000"/>
          </w:rPr>
          <w:t> </w:t>
        </w:r>
      </w:ins>
    </w:p>
    <w:p w14:paraId="0000005E" w14:textId="2689453F" w:rsidR="00682FF2" w:rsidRPr="00DB55B1" w:rsidRDefault="00682FF2" w:rsidP="00FD0250">
      <w:pPr>
        <w:spacing w:after="0" w:line="360" w:lineRule="auto"/>
        <w:rPr>
          <w:rFonts w:ascii="Arial" w:eastAsia="Arial" w:hAnsi="Arial" w:cs="Arial"/>
        </w:rPr>
      </w:pPr>
    </w:p>
    <w:p w14:paraId="00000060" w14:textId="7B324206" w:rsidR="00682FF2" w:rsidRDefault="00C058DD" w:rsidP="00FD0250">
      <w:pPr>
        <w:spacing w:after="0" w:line="360" w:lineRule="auto"/>
        <w:rPr>
          <w:rFonts w:ascii="Arial" w:eastAsia="Arial" w:hAnsi="Arial" w:cs="Arial"/>
        </w:rPr>
      </w:pPr>
      <w:r w:rsidRPr="00DB55B1">
        <w:rPr>
          <w:rFonts w:ascii="Arial" w:eastAsia="Arial" w:hAnsi="Arial" w:cs="Arial"/>
        </w:rPr>
        <w:lastRenderedPageBreak/>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38B0F3D3"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w:t>
      </w:r>
      <w:del w:id="161" w:author="Tobias Mueller" w:date="2022-10-18T10:38:00Z">
        <w:r w:rsidR="00135C99" w:rsidRPr="00277435">
          <w:rPr>
            <w:rFonts w:ascii="Arial" w:eastAsia="Arial" w:hAnsi="Arial" w:cs="Arial"/>
          </w:rPr>
          <w:delText>this experiment</w:delText>
        </w:r>
        <w:r w:rsidR="00FF5243" w:rsidRPr="00277435">
          <w:rPr>
            <w:rFonts w:ascii="Arial" w:eastAsia="Arial" w:hAnsi="Arial" w:cs="Arial"/>
          </w:rPr>
          <w:delText>.</w:delText>
        </w:r>
      </w:del>
      <w:ins w:id="162" w:author="Tobias Mueller" w:date="2022-10-18T10:38:00Z">
        <w:r w:rsidR="00FE3F99">
          <w:rPr>
            <w:rFonts w:ascii="Arial" w:eastAsia="Arial" w:hAnsi="Arial" w:cs="Arial"/>
          </w:rPr>
          <w:t>each assay</w:t>
        </w:r>
        <w:r w:rsidR="00FF5243" w:rsidRPr="00277435">
          <w:rPr>
            <w:rFonts w:ascii="Arial" w:eastAsia="Arial" w:hAnsi="Arial" w:cs="Arial"/>
          </w:rPr>
          <w:t>.</w:t>
        </w:r>
      </w:ins>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n floral nectar</w:t>
      </w:r>
      <w:ins w:id="163" w:author="Tobias Mueller" w:date="2022-10-18T10:38:00Z">
        <w:r w:rsidR="000501A3">
          <w:rPr>
            <w:rFonts w:ascii="Arial" w:eastAsia="Arial" w:hAnsi="Arial" w:cs="Arial"/>
          </w:rPr>
          <w:t>,</w:t>
        </w:r>
      </w:ins>
      <w:r w:rsidR="00135C99" w:rsidRPr="00277435">
        <w:rPr>
          <w:rFonts w:ascii="Arial" w:eastAsia="Arial" w:hAnsi="Arial" w:cs="Arial"/>
        </w:rPr>
        <w:t xml:space="preserve">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del w:id="164" w:author="Tobias Mueller" w:date="2022-10-18T10:38:00Z">
        <w:r w:rsidR="00C01611">
          <w:rPr>
            <w:rFonts w:ascii="Arial" w:eastAsia="Arial" w:hAnsi="Arial" w:cs="Arial"/>
            <w:shd w:val="clear" w:color="auto" w:fill="FDFDFD"/>
          </w:rPr>
          <w:delText xml:space="preserve"> altho</w:delText>
        </w:r>
        <w:r w:rsidR="00C01611" w:rsidRPr="00872F4F">
          <w:rPr>
            <w:rFonts w:ascii="Arial" w:eastAsia="Arial" w:hAnsi="Arial" w:cs="Arial"/>
            <w:shd w:val="clear" w:color="auto" w:fill="FDFDFD"/>
          </w:rPr>
          <w:delText>ugh</w:delText>
        </w:r>
        <w:r w:rsidR="00C01611" w:rsidRPr="00277435">
          <w:rPr>
            <w:rFonts w:ascii="Arial" w:eastAsia="Arial" w:hAnsi="Arial" w:cs="Arial"/>
          </w:rPr>
          <w:delText xml:space="preserve"> more work should be done to see if there is </w:delText>
        </w:r>
        <w:r w:rsidR="00F67926" w:rsidRPr="00277435">
          <w:rPr>
            <w:rFonts w:ascii="Arial" w:eastAsia="Arial" w:hAnsi="Arial" w:cs="Arial"/>
          </w:rPr>
          <w:delText>intraspecific</w:delText>
        </w:r>
        <w:r w:rsidR="00C01611" w:rsidRPr="00277435">
          <w:rPr>
            <w:rFonts w:ascii="Arial" w:eastAsia="Arial" w:hAnsi="Arial" w:cs="Arial"/>
          </w:rPr>
          <w:delText xml:space="preserve"> variation</w:delText>
        </w:r>
      </w:del>
      <w:ins w:id="165" w:author="Tobias Mueller" w:date="2022-10-18T10:38:00Z">
        <w:r w:rsidR="00C533E2">
          <w:rPr>
            <w:rFonts w:ascii="Arial" w:eastAsia="Arial" w:hAnsi="Arial" w:cs="Arial"/>
            <w:shd w:val="clear" w:color="auto" w:fill="FDFDFD"/>
          </w:rPr>
          <w:t xml:space="preserve">. </w:t>
        </w:r>
        <w:r w:rsidR="000501A3" w:rsidRPr="00886336">
          <w:rPr>
            <w:rFonts w:ascii="Arial" w:eastAsia="Arial" w:hAnsi="Arial" w:cs="Arial"/>
            <w:shd w:val="clear" w:color="auto" w:fill="FDFDFD"/>
          </w:rPr>
          <w:t>We</w:t>
        </w:r>
        <w:r w:rsidR="00C533E2" w:rsidRPr="0084225C">
          <w:rPr>
            <w:rFonts w:ascii="Arial" w:eastAsia="Arial" w:hAnsi="Arial" w:cs="Arial"/>
            <w:shd w:val="clear" w:color="auto" w:fill="FDFDFD"/>
          </w:rPr>
          <w:t xml:space="preserve"> only tested 1 isolate per species</w:t>
        </w:r>
        <w:r w:rsidR="001C1F4B" w:rsidRPr="00886336">
          <w:rPr>
            <w:rFonts w:ascii="Arial" w:eastAsia="Arial" w:hAnsi="Arial" w:cs="Arial"/>
            <w:shd w:val="clear" w:color="auto" w:fill="FDFDFD"/>
          </w:rPr>
          <w:t xml:space="preserve"> here, but </w:t>
        </w:r>
        <w:r w:rsidR="00C533E2" w:rsidRPr="0084225C">
          <w:rPr>
            <w:rFonts w:ascii="Arial" w:eastAsia="Arial" w:hAnsi="Arial" w:cs="Arial"/>
            <w:shd w:val="clear" w:color="auto" w:fill="FDFDFD"/>
          </w:rPr>
          <w:t xml:space="preserve">it is possible there </w:t>
        </w:r>
        <w:r w:rsidR="00C533E2" w:rsidRPr="00886336">
          <w:rPr>
            <w:rFonts w:ascii="Arial" w:eastAsia="Arial" w:hAnsi="Arial" w:cs="Arial"/>
            <w:shd w:val="clear" w:color="auto" w:fill="FDFDFD"/>
          </w:rPr>
          <w:t>could be</w:t>
        </w:r>
        <w:r w:rsidR="00C533E2" w:rsidRPr="0084225C">
          <w:rPr>
            <w:rFonts w:ascii="Arial" w:eastAsia="Arial" w:hAnsi="Arial" w:cs="Arial"/>
            <w:shd w:val="clear" w:color="auto" w:fill="FDFDFD"/>
          </w:rPr>
          <w:t xml:space="preserve"> strain specific adaptation or susceptibility </w:t>
        </w:r>
        <w:r w:rsidR="001C1F4B" w:rsidRPr="00886336">
          <w:rPr>
            <w:rFonts w:ascii="Arial" w:eastAsia="Arial" w:hAnsi="Arial" w:cs="Arial"/>
            <w:shd w:val="clear" w:color="auto" w:fill="FDFDFD"/>
          </w:rPr>
          <w:t>to different compounds. This is an intriguing hypothesis for future work</w:t>
        </w:r>
      </w:ins>
      <w:r w:rsidR="001C1F4B" w:rsidRPr="00886336">
        <w:rPr>
          <w:rFonts w:ascii="Arial" w:hAnsi="Arial"/>
          <w:shd w:val="clear" w:color="auto" w:fill="FDFDFD"/>
          <w:rPrChange w:id="166" w:author="Tobias Mueller" w:date="2022-10-18T10:38:00Z">
            <w:rPr>
              <w:rFonts w:ascii="Arial" w:hAnsi="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lastRenderedPageBreak/>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w:t>
      </w:r>
      <w:r w:rsidR="00B43301" w:rsidRPr="00DB55B1">
        <w:rPr>
          <w:rFonts w:ascii="Arial" w:eastAsia="Arial" w:hAnsi="Arial" w:cs="Arial"/>
        </w:rPr>
        <w:lastRenderedPageBreak/>
        <w:t xml:space="preserve">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167" w:author="Tobias Mueller" w:date="2022-10-18T10:38: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w:t>
      </w:r>
      <w:proofErr w:type="spellStart"/>
      <w:r w:rsidR="00872F4F" w:rsidRPr="00872F4F">
        <w:rPr>
          <w:rFonts w:ascii="Arial" w:hAnsi="Arial" w:cs="Arial"/>
        </w:rPr>
        <w:t>Vannette</w:t>
      </w:r>
      <w:proofErr w:type="spellEnd"/>
      <w:r w:rsidR="00872F4F" w:rsidRPr="00872F4F">
        <w:rPr>
          <w:rFonts w:ascii="Arial" w:hAnsi="Arial" w:cs="Arial"/>
        </w:rPr>
        <w:t xml:space="preserv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0108EE0E"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del w:id="168" w:author="Tobias Mueller" w:date="2022-10-18T10:38:00Z">
        <w:r w:rsidR="002E04AC" w:rsidRPr="00DB55B1">
          <w:rPr>
            <w:rFonts w:ascii="Arial" w:eastAsia="Arial" w:hAnsi="Arial" w:cs="Arial"/>
            <w:shd w:val="clear" w:color="auto" w:fill="FDFDFD"/>
          </w:rPr>
          <w:fldChar w:fldCharType="begin"/>
        </w:r>
        <w:r w:rsidR="00872F4F">
          <w:rPr>
            <w:rFonts w:ascii="Arial" w:eastAsia="Arial" w:hAnsi="Arial" w:cs="Arial"/>
            <w:shd w:val="clear" w:color="auto" w:fill="FDFDFD"/>
          </w:rPr>
          <w:delInstrText xml:space="preserve"> ADDIN ZOTERO_ITEM CSL_CITATION {"citationID":"C962A1ff","properties":{"formattedCitation":"(Adler, 2000)","plainCitation":"(Adler, 2000)","noteIndex":0},"citationItems":[{"id":"gWjhpGfe/lEdh0yBH","uris":["http://zotero.org/users/6808850/items/34VLXNUA"],"itemData":{"id":1,"type":"article-journal","abstract":"Although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delInstrText>
        </w:r>
        <w:r w:rsidR="002E04AC" w:rsidRPr="00DB55B1">
          <w:rPr>
            <w:rFonts w:ascii="Arial" w:eastAsia="Arial" w:hAnsi="Arial" w:cs="Arial"/>
            <w:shd w:val="clear" w:color="auto" w:fill="FDFDFD"/>
          </w:rPr>
          <w:fldChar w:fldCharType="separate"/>
        </w:r>
        <w:r w:rsidR="00785E72" w:rsidRPr="00785E72">
          <w:rPr>
            <w:rFonts w:ascii="Arial" w:hAnsi="Arial" w:cs="Arial"/>
          </w:rPr>
          <w:delText>(Adler, 2000)</w:delText>
        </w:r>
        <w:r w:rsidR="002E04AC" w:rsidRPr="00DB55B1">
          <w:rPr>
            <w:rFonts w:ascii="Arial" w:eastAsia="Arial" w:hAnsi="Arial" w:cs="Arial"/>
            <w:shd w:val="clear" w:color="auto" w:fill="FDFDFD"/>
          </w:rPr>
          <w:fldChar w:fldCharType="end"/>
        </w:r>
      </w:del>
      <w:ins w:id="169" w:author="Tobias Mueller" w:date="2022-10-18T10:38:00Z">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ins>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del w:id="170" w:author="Tobias Mueller" w:date="2022-10-18T10:38:00Z">
        <w:r w:rsidR="002E04AC" w:rsidRPr="00DB55B1">
          <w:rPr>
            <w:rFonts w:ascii="Arial" w:eastAsia="Arial" w:hAnsi="Arial" w:cs="Arial"/>
            <w:shd w:val="clear" w:color="auto" w:fill="FDFDFD"/>
          </w:rPr>
          <w:fldChar w:fldCharType="begin"/>
        </w:r>
        <w:r w:rsidR="00872F4F">
          <w:rPr>
            <w:rFonts w:ascii="Arial" w:eastAsia="Arial" w:hAnsi="Arial" w:cs="Arial"/>
            <w:shd w:val="clear" w:color="auto" w:fill="FDFDFD"/>
          </w:rPr>
          <w:delInstrText xml:space="preserve"> ADDIN ZOTERO_ITEM CSL_CITATION {"citationID":"WjfFBksY","properties":{"formattedCitation":"(Adler, 2000; Adler {\\i{}et al.}, 2012)","plainCitation":"(Adler, 2000; Adler et al., 2012)","noteIndex":0},"citationItems":[{"id":"gWjhpGfe/lEdh0yBH","uris":["http://zotero.org/users/6808850/items/34VLXNUA"],"itemData":{"id":1,"type":"article-journal","abstract":"Although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del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delText xml:space="preserve">(Adler, 2000; Adler </w:delText>
        </w:r>
        <w:r w:rsidR="00785E72" w:rsidRPr="00785E72">
          <w:rPr>
            <w:rFonts w:ascii="Arial" w:hAnsi="Arial" w:cs="Arial"/>
            <w:i/>
            <w:iCs/>
            <w:szCs w:val="24"/>
          </w:rPr>
          <w:delText>et al.</w:delText>
        </w:r>
        <w:r w:rsidR="00785E72" w:rsidRPr="00785E72">
          <w:rPr>
            <w:rFonts w:ascii="Arial" w:hAnsi="Arial" w:cs="Arial"/>
            <w:szCs w:val="24"/>
          </w:rPr>
          <w:delText>, 2012)</w:delText>
        </w:r>
        <w:r w:rsidR="002E04AC" w:rsidRPr="00DB55B1">
          <w:rPr>
            <w:rFonts w:ascii="Arial" w:eastAsia="Arial" w:hAnsi="Arial" w:cs="Arial"/>
            <w:shd w:val="clear" w:color="auto" w:fill="FDFDFD"/>
          </w:rPr>
          <w:fldChar w:fldCharType="end"/>
        </w:r>
      </w:del>
      <w:ins w:id="171" w:author="Tobias Mueller" w:date="2022-10-18T10:38:00Z">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ins>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del w:id="172" w:author="Tobias Mueller" w:date="2022-10-18T10:38:00Z">
        <w:r w:rsidR="008E577F" w:rsidRPr="00DB55B1">
          <w:rPr>
            <w:rFonts w:ascii="Arial" w:eastAsia="Arial" w:hAnsi="Arial" w:cs="Arial"/>
            <w:shd w:val="clear" w:color="auto" w:fill="FDFDFD"/>
          </w:rPr>
          <w:fldChar w:fldCharType="begin"/>
        </w:r>
        <w:r w:rsidR="00785E72">
          <w:rPr>
            <w:rFonts w:ascii="Arial" w:eastAsia="Arial" w:hAnsi="Arial" w:cs="Arial"/>
            <w:shd w:val="clear" w:color="auto" w:fill="FDFDFD"/>
          </w:rPr>
          <w:del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del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delText xml:space="preserve">(Wright </w:delText>
        </w:r>
        <w:r w:rsidR="00785E72" w:rsidRPr="00785E72">
          <w:rPr>
            <w:rFonts w:ascii="Arial" w:hAnsi="Arial" w:cs="Arial"/>
            <w:i/>
            <w:iCs/>
            <w:szCs w:val="24"/>
          </w:rPr>
          <w:delText>et al.</w:delText>
        </w:r>
        <w:r w:rsidR="00785E72" w:rsidRPr="00785E72">
          <w:rPr>
            <w:rFonts w:ascii="Arial" w:hAnsi="Arial" w:cs="Arial"/>
            <w:szCs w:val="24"/>
          </w:rPr>
          <w:delText>, 2013)</w:delText>
        </w:r>
        <w:r w:rsidR="008E577F" w:rsidRPr="00DB55B1">
          <w:rPr>
            <w:rFonts w:ascii="Arial" w:eastAsia="Arial" w:hAnsi="Arial" w:cs="Arial"/>
            <w:shd w:val="clear" w:color="auto" w:fill="FDFDFD"/>
          </w:rPr>
          <w:fldChar w:fldCharType="end"/>
        </w:r>
      </w:del>
      <w:ins w:id="173" w:author="Tobias Mueller" w:date="2022-10-18T10:38:00Z">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ins>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w:instrText>
      </w:r>
      <w:ins w:id="174" w:author="Tobias Mueller" w:date="2022-10-18T10:38:00Z">
        <w:r w:rsidR="00B33AEF">
          <w:rPr>
            <w:rFonts w:ascii="Arial" w:eastAsia="Arial" w:hAnsi="Arial" w:cs="Arial"/>
            <w:shd w:val="clear" w:color="auto" w:fill="FFFFFF" w:themeFill="background1"/>
          </w:rPr>
          <w:instrText>","license":"© 2018 by the Ecological Society of America</w:instrText>
        </w:r>
      </w:ins>
      <w:r w:rsidR="00B33AEF">
        <w:rPr>
          <w:rFonts w:ascii="Arial" w:eastAsia="Arial" w:hAnsi="Arial" w:cs="Arial"/>
          <w:shd w:val="clear" w:color="auto" w:fill="FFFFFF" w:themeFill="background1"/>
        </w:rPr>
        <w:instrText>","note":"_eprint: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w:t>
      </w:r>
      <w:proofErr w:type="gramStart"/>
      <w:r w:rsidR="00857C33" w:rsidRPr="00DB55B1">
        <w:rPr>
          <w:rFonts w:ascii="Arial" w:eastAsia="Arial" w:hAnsi="Arial" w:cs="Arial"/>
          <w:shd w:val="clear" w:color="auto" w:fill="FDFDFD"/>
        </w:rPr>
        <w:t>secretion</w:t>
      </w:r>
      <w:proofErr w:type="gramEnd"/>
      <w:r w:rsidR="00857C33" w:rsidRPr="00DB55B1">
        <w:rPr>
          <w:rFonts w:ascii="Arial" w:eastAsia="Arial" w:hAnsi="Arial" w:cs="Arial"/>
          <w:shd w:val="clear" w:color="auto" w:fill="FDFDFD"/>
        </w:rPr>
        <w:t xml:space="preserve">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 xml:space="preserve">specific </w:t>
      </w:r>
      <w:r w:rsidR="00B054BD" w:rsidRPr="00DB55B1">
        <w:rPr>
          <w:rFonts w:ascii="Arial" w:eastAsia="Arial" w:hAnsi="Arial" w:cs="Arial"/>
          <w:shd w:val="clear" w:color="auto" w:fill="FDFDFD"/>
        </w:rPr>
        <w:lastRenderedPageBreak/>
        <w:t>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EA1330D" w14:textId="77777777" w:rsidR="00596475" w:rsidRPr="00DB55B1" w:rsidRDefault="00596475" w:rsidP="00FD0250">
      <w:pPr>
        <w:spacing w:after="0" w:line="360" w:lineRule="auto"/>
        <w:rPr>
          <w:del w:id="175" w:author="Tobias Mueller" w:date="2022-10-18T10:38:00Z"/>
          <w:rFonts w:ascii="Arial" w:eastAsia="Arial" w:hAnsi="Arial" w:cs="Arial"/>
        </w:rPr>
      </w:pPr>
    </w:p>
    <w:p w14:paraId="4297AA9B" w14:textId="19305AC2" w:rsidR="00596475" w:rsidRPr="00DB55B1" w:rsidRDefault="00B43301" w:rsidP="00FD0250">
      <w:pPr>
        <w:spacing w:after="0" w:line="360" w:lineRule="auto"/>
        <w:rPr>
          <w:ins w:id="176" w:author="Tobias Mueller" w:date="2022-10-18T10:38:00Z"/>
          <w:rFonts w:ascii="Arial" w:eastAsia="Arial" w:hAnsi="Arial" w:cs="Arial"/>
        </w:rPr>
      </w:pPr>
      <w:del w:id="177" w:author="Tobias Mueller" w:date="2022-10-18T10:38:00Z">
        <w:r w:rsidRPr="00DB55B1">
          <w:rPr>
            <w:rFonts w:ascii="Arial" w:eastAsia="Arial" w:hAnsi="Arial" w:cs="Arial"/>
          </w:rPr>
          <w:delText xml:space="preserve">Taken together, our results suggest variable effects of nectar chemistry and that different microbes </w:delText>
        </w:r>
        <w:r w:rsidR="009452C3" w:rsidRPr="00DB55B1">
          <w:rPr>
            <w:rFonts w:ascii="Arial" w:eastAsia="Arial" w:hAnsi="Arial" w:cs="Arial"/>
          </w:rPr>
          <w:delText xml:space="preserve">may be </w:delText>
        </w:r>
        <w:r w:rsidRPr="00DB55B1">
          <w:rPr>
            <w:rFonts w:ascii="Arial" w:eastAsia="Arial" w:hAnsi="Arial" w:cs="Arial"/>
          </w:rPr>
          <w:delText xml:space="preserve">excluded </w:delText>
        </w:r>
        <w:r w:rsidR="009452C3" w:rsidRPr="00DB55B1">
          <w:rPr>
            <w:rFonts w:ascii="Arial" w:eastAsia="Arial" w:hAnsi="Arial" w:cs="Arial"/>
          </w:rPr>
          <w:delText xml:space="preserve">from nectar </w:delText>
        </w:r>
        <w:r w:rsidRPr="00DB55B1">
          <w:rPr>
            <w:rFonts w:ascii="Arial" w:eastAsia="Arial" w:hAnsi="Arial" w:cs="Arial"/>
          </w:rPr>
          <w:delText xml:space="preserve">for varying reasons. </w:delText>
        </w:r>
        <w:r w:rsidR="00857C33" w:rsidRPr="00DB55B1">
          <w:rPr>
            <w:rFonts w:ascii="Arial" w:eastAsia="Arial" w:hAnsi="Arial" w:cs="Arial"/>
          </w:rPr>
          <w:delText xml:space="preserve">The findings that </w:delText>
        </w:r>
        <w:r w:rsidRPr="00DB55B1">
          <w:rPr>
            <w:rFonts w:ascii="Arial" w:eastAsia="Arial" w:hAnsi="Arial" w:cs="Arial"/>
          </w:rPr>
          <w:delText xml:space="preserve">nectar compounds can shift microbial colonization and community </w:delText>
        </w:r>
        <w:r w:rsidR="008A3398" w:rsidRPr="00DB55B1">
          <w:rPr>
            <w:rFonts w:ascii="Arial" w:eastAsia="Arial" w:hAnsi="Arial" w:cs="Arial"/>
          </w:rPr>
          <w:delText>dynamics</w:delText>
        </w:r>
        <w:r w:rsidR="00857C33" w:rsidRPr="00DB55B1">
          <w:rPr>
            <w:rFonts w:ascii="Arial" w:eastAsia="Arial" w:hAnsi="Arial" w:cs="Arial"/>
          </w:rPr>
          <w:delText xml:space="preserve"> raise more questions for further study. Given that</w:delText>
        </w:r>
        <w:r w:rsidR="008A3398" w:rsidRPr="00DB55B1">
          <w:rPr>
            <w:rFonts w:ascii="Arial" w:eastAsia="Arial" w:hAnsi="Arial" w:cs="Arial"/>
          </w:rPr>
          <w:delText xml:space="preserve"> </w:delText>
        </w:r>
        <w:r w:rsidR="008A3398" w:rsidRPr="00DB55B1">
          <w:rPr>
            <w:rFonts w:ascii="Arial" w:eastAsia="Arial" w:hAnsi="Arial" w:cs="Arial"/>
            <w:shd w:val="clear" w:color="auto" w:fill="FFFFFF" w:themeFill="background1"/>
          </w:rPr>
          <w:delText>nectar</w:delText>
        </w:r>
        <w:r w:rsidRPr="00DB55B1">
          <w:rPr>
            <w:rFonts w:ascii="Arial" w:eastAsia="Arial" w:hAnsi="Arial" w:cs="Arial"/>
            <w:shd w:val="clear" w:color="auto" w:fill="FFFFFF" w:themeFill="background1"/>
          </w:rPr>
          <w:delText xml:space="preserve"> is chemically diverse </w:delTex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delInstrText xml:space="preserve"> ADDIN ZOTERO_ITEM CSL_CITATION {"citationID":"Yi1dhGaI","properties":{"formattedCitation":"(Palmer\\uc0\\u8208{}Young {\\i{}et al.}, 2019)","plainCitation":"(Palmer</w:delInstrText>
        </w:r>
        <w:r w:rsidR="00785E72">
          <w:rPr>
            <w:rFonts w:ascii="Cambria Math" w:eastAsia="Arial" w:hAnsi="Cambria Math" w:cs="Cambria Math"/>
            <w:shd w:val="clear" w:color="auto" w:fill="FFFFFF" w:themeFill="background1"/>
          </w:rPr>
          <w:delInstrText>‐</w:delInstrText>
        </w:r>
        <w:r w:rsidR="00785E72">
          <w:rPr>
            <w:rFonts w:ascii="Arial" w:eastAsia="Arial" w:hAnsi="Arial" w:cs="Arial"/>
            <w:shd w:val="clear" w:color="auto" w:fill="FFFFFF" w:themeFill="background1"/>
          </w:rPr>
          <w:del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delInstrText>
        </w:r>
        <w:r w:rsidR="00785E72">
          <w:rPr>
            <w:rFonts w:ascii="Cambria Math" w:eastAsia="Arial" w:hAnsi="Cambria Math" w:cs="Cambria Math"/>
            <w:shd w:val="clear" w:color="auto" w:fill="FFFFFF" w:themeFill="background1"/>
          </w:rPr>
          <w:delInstrText>‐</w:delInstrText>
        </w:r>
        <w:r w:rsidR="00785E72">
          <w:rPr>
            <w:rFonts w:ascii="Arial" w:eastAsia="Arial" w:hAnsi="Arial" w:cs="Arial"/>
            <w:shd w:val="clear" w:color="auto" w:fill="FFFFFF" w:themeFill="background1"/>
          </w:rPr>
          <w:del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del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delText xml:space="preserve">(Palmer‐Young </w:delText>
        </w:r>
        <w:r w:rsidR="00785E72" w:rsidRPr="00785E72">
          <w:rPr>
            <w:rFonts w:ascii="Arial" w:hAnsi="Arial" w:cs="Arial"/>
            <w:i/>
            <w:iCs/>
            <w:szCs w:val="24"/>
          </w:rPr>
          <w:delText>et al.</w:delText>
        </w:r>
        <w:r w:rsidR="00785E72" w:rsidRPr="00785E72">
          <w:rPr>
            <w:rFonts w:ascii="Arial" w:hAnsi="Arial" w:cs="Arial"/>
            <w:szCs w:val="24"/>
          </w:rPr>
          <w:delText>, 2019)</w:delText>
        </w:r>
        <w:r w:rsidR="008A3398" w:rsidRPr="00DB55B1">
          <w:rPr>
            <w:rFonts w:ascii="Arial" w:eastAsia="Arial" w:hAnsi="Arial" w:cs="Arial"/>
            <w:shd w:val="clear" w:color="auto" w:fill="FFFFFF" w:themeFill="background1"/>
          </w:rPr>
          <w:fldChar w:fldCharType="end"/>
        </w:r>
      </w:del>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ins w:id="178" w:author="Tobias Mueller" w:date="2022-10-18T10:38:00Z">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ins>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0F9E609C" w:rsidR="008A4BBE" w:rsidRDefault="008A4BBE" w:rsidP="00FD0250">
      <w:pPr>
        <w:spacing w:after="0" w:line="360" w:lineRule="auto"/>
        <w:rPr>
          <w:rFonts w:ascii="Arial" w:eastAsia="Arial" w:hAnsi="Arial" w:cs="Arial"/>
        </w:rPr>
      </w:pPr>
    </w:p>
    <w:p w14:paraId="0AF6E68E" w14:textId="77777777" w:rsidR="00E8731C" w:rsidRPr="00DB55B1" w:rsidRDefault="00E8731C" w:rsidP="00FD0250">
      <w:pPr>
        <w:spacing w:after="0" w:line="360" w:lineRule="auto"/>
        <w:rPr>
          <w:ins w:id="179" w:author="Tobias Mueller" w:date="2022-10-18T10:38:00Z"/>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73E263AF" w14:textId="7A3C1C09" w:rsidR="006A37B4" w:rsidRPr="00DB55B1" w:rsidRDefault="00B827BE" w:rsidP="00F47FB6">
      <w:pPr>
        <w:spacing w:after="0" w:line="360" w:lineRule="auto"/>
        <w:rPr>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w:t>
      </w:r>
      <w:proofErr w:type="spellStart"/>
      <w:r w:rsidRPr="00DB55B1">
        <w:rPr>
          <w:rFonts w:ascii="Arial" w:eastAsia="Arial" w:hAnsi="Arial" w:cs="Arial"/>
        </w:rPr>
        <w:t>Vannette</w:t>
      </w:r>
      <w:proofErr w:type="spellEnd"/>
      <w:r w:rsidRPr="00DB55B1">
        <w:rPr>
          <w:rFonts w:ascii="Arial" w:eastAsia="Arial" w:hAnsi="Arial" w:cs="Arial"/>
        </w:rPr>
        <w:t xml:space="preserv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lastRenderedPageBreak/>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lastRenderedPageBreak/>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rPr>
          <w:ins w:id="180" w:author="Tobias Mueller" w:date="2022-10-18T10:38:00Z"/>
        </w:rPr>
      </w:pPr>
      <w:ins w:id="181" w:author="Tobias Mueller" w:date="2022-10-18T10:38:00Z">
        <w:r>
          <w:t xml:space="preserve">Kumar, S., </w:t>
        </w:r>
        <w:proofErr w:type="spellStart"/>
        <w:r>
          <w:t>Suleski</w:t>
        </w:r>
        <w:proofErr w:type="spellEnd"/>
        <w:r>
          <w:t xml:space="preserve">, M., Craig, J.M., Kasprowicz, A.E., </w:t>
        </w:r>
        <w:proofErr w:type="spellStart"/>
        <w:r>
          <w:t>Sanderford</w:t>
        </w:r>
        <w:proofErr w:type="spellEnd"/>
        <w:r>
          <w:t xml:space="preserve">, M., Li, M., et al. (2022) </w:t>
        </w:r>
        <w:proofErr w:type="spellStart"/>
        <w:r>
          <w:t>TimeTree</w:t>
        </w:r>
        <w:proofErr w:type="spellEnd"/>
        <w:r>
          <w:t xml:space="preserve"> 5: An Expanded Resource for Species Divergence Times. </w:t>
        </w:r>
        <w:r>
          <w:rPr>
            <w:i/>
            <w:iCs/>
          </w:rPr>
          <w:t>Molecular Biology and Evolution</w:t>
        </w:r>
        <w:r>
          <w:t xml:space="preserve"> </w:t>
        </w:r>
        <w:r>
          <w:rPr>
            <w:b/>
            <w:bCs/>
          </w:rPr>
          <w:t>39</w:t>
        </w:r>
        <w:r>
          <w:t>: msac174.</w:t>
        </w:r>
      </w:ins>
    </w:p>
    <w:p w14:paraId="73A64327" w14:textId="77777777" w:rsidR="00910E8E" w:rsidRDefault="00910E8E" w:rsidP="00910E8E">
      <w:pPr>
        <w:pStyle w:val="Bibliography"/>
      </w:pPr>
      <w:proofErr w:type="spellStart"/>
      <w:r>
        <w:t>Lievens</w:t>
      </w:r>
      <w:proofErr w:type="spellEnd"/>
      <w:r>
        <w:t xml:space="preserve">, B., Hallsworth, J.E., Pozo, M.I., Belgacem, Z.B., Stevenson, A., Willems, K.A., and Jacquemyn, H. (2015) Microbiology of sugar-rich environments: diversity, </w:t>
      </w:r>
      <w:proofErr w:type="gramStart"/>
      <w:r>
        <w:t>ecology</w:t>
      </w:r>
      <w:proofErr w:type="gramEnd"/>
      <w:r>
        <w:t xml:space="preserve">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rPr>
          <w:ins w:id="182" w:author="Tobias Mueller" w:date="2022-10-18T10:38:00Z"/>
        </w:rPr>
      </w:pPr>
      <w:ins w:id="183" w:author="Tobias Mueller" w:date="2022-10-18T10:38:00Z">
        <w:r>
          <w:t xml:space="preserve">Parra, A.L.C., Freitas, C.D.T., Souza, P.F.N., von </w:t>
        </w:r>
        <w:proofErr w:type="spellStart"/>
        <w:r>
          <w:t>Aderkas</w:t>
        </w:r>
        <w:proofErr w:type="spellEnd"/>
        <w:r>
          <w:t xml:space="preserve">, P., Borchers, C.H., Beattie, G.A., et al. (2022) Ornamental tobacco floral nectar is a rich source of antimicrobial peptides. </w:t>
        </w:r>
        <w:r>
          <w:rPr>
            <w:i/>
            <w:iCs/>
          </w:rPr>
          <w:t>Plant Science</w:t>
        </w:r>
        <w:r>
          <w:t xml:space="preserve"> </w:t>
        </w:r>
        <w:r>
          <w:rPr>
            <w:b/>
            <w:bCs/>
          </w:rPr>
          <w:t>324</w:t>
        </w:r>
        <w:r>
          <w:t>: 111427.</w:t>
        </w:r>
      </w:ins>
    </w:p>
    <w:p w14:paraId="037E56FD" w14:textId="77777777" w:rsidR="00910E8E" w:rsidRDefault="00910E8E" w:rsidP="00910E8E">
      <w:pPr>
        <w:pStyle w:val="Bibliography"/>
      </w:pPr>
      <w:proofErr w:type="spellStart"/>
      <w:r>
        <w:t>Pozo</w:t>
      </w:r>
      <w:proofErr w:type="spellEnd"/>
      <w:r>
        <w:t xml:space="preserve">,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t xml:space="preserve">Roy, R., Schmitt, A.J., Thomas, J.B., and Carter, C.J. (2017) Review: Nectar biology: From molecules to ecosystems. </w:t>
      </w:r>
      <w:r>
        <w:rPr>
          <w:i/>
          <w:iCs/>
        </w:rPr>
        <w:t>Plant Science</w:t>
      </w:r>
      <w:r>
        <w:t xml:space="preserve"> </w:t>
      </w:r>
      <w:r>
        <w:rPr>
          <w:b/>
          <w:bCs/>
        </w:rPr>
        <w:t>262</w:t>
      </w:r>
      <w:r>
        <w:t>: 148–164.</w:t>
      </w:r>
    </w:p>
    <w:p w14:paraId="35196825" w14:textId="6F168C08" w:rsidR="00910E8E" w:rsidRDefault="00910E8E" w:rsidP="00910E8E">
      <w:pPr>
        <w:pStyle w:val="Bibliography"/>
      </w:pPr>
      <w:r>
        <w:t>RStudio Team (2020) RStudio: Integrated Development for R</w:t>
      </w:r>
      <w:del w:id="184" w:author="Tobias Mueller" w:date="2022-10-18T10:38:00Z">
        <w:r w:rsidR="00872F4F" w:rsidRPr="00872F4F">
          <w:delText>, Boston, MA</w:delText>
        </w:r>
      </w:del>
      <w:r>
        <w:t>.</w:t>
      </w:r>
    </w:p>
    <w:p w14:paraId="2ABD2497" w14:textId="77777777" w:rsidR="00910E8E" w:rsidRDefault="00910E8E" w:rsidP="00910E8E">
      <w:pPr>
        <w:pStyle w:val="Bibliography"/>
      </w:pPr>
      <w:r>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lastRenderedPageBreak/>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proofErr w:type="spellStart"/>
      <w:r>
        <w:t>Zemenick</w:t>
      </w:r>
      <w:proofErr w:type="spellEnd"/>
      <w:r>
        <w:t xml:space="preserve">, A.T., </w:t>
      </w:r>
      <w:proofErr w:type="spellStart"/>
      <w:r>
        <w:t>Vannette</w:t>
      </w:r>
      <w:proofErr w:type="spellEnd"/>
      <w:r>
        <w:t xml:space="preserve">, R.L., and Rosenheim, J.A. </w:t>
      </w:r>
      <w:ins w:id="185" w:author="Tobias Mueller" w:date="2022-10-18T10:38:00Z">
        <w:r>
          <w:t xml:space="preserve">(2021) </w:t>
        </w:r>
      </w:ins>
      <w:r>
        <w:t xml:space="preserve">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0" w:history="1">
        <w:r w:rsidRPr="00DB55B1">
          <w:rPr>
            <w:rStyle w:val="Hyperlink"/>
            <w:rFonts w:ascii="Arial" w:hAnsi="Arial" w:cs="Arial"/>
          </w:rPr>
          <w:t>https://github.com/tobiasgmueller/nectar_growth_assay</w:t>
        </w:r>
      </w:hyperlink>
      <w:bookmarkEnd w:id="0"/>
    </w:p>
    <w:sectPr w:rsidR="00682FF2" w:rsidRPr="00DB55B1" w:rsidSect="0024719A">
      <w:headerReference w:type="default" r:id="rId11"/>
      <w:footerReference w:type="default" r:id="rId12"/>
      <w:pgSz w:w="12240" w:h="15840"/>
      <w:pgMar w:top="1440" w:right="1440" w:bottom="1440" w:left="1440"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5264" w14:textId="77777777" w:rsidR="00E16AED" w:rsidRDefault="00E16AED" w:rsidP="00231546">
      <w:pPr>
        <w:spacing w:after="0" w:line="240" w:lineRule="auto"/>
      </w:pPr>
      <w:r>
        <w:separator/>
      </w:r>
    </w:p>
  </w:endnote>
  <w:endnote w:type="continuationSeparator" w:id="0">
    <w:p w14:paraId="2ABE4667" w14:textId="77777777" w:rsidR="00E16AED" w:rsidRDefault="00E16AED" w:rsidP="00231546">
      <w:pPr>
        <w:spacing w:after="0" w:line="240" w:lineRule="auto"/>
      </w:pPr>
      <w:r>
        <w:continuationSeparator/>
      </w:r>
    </w:p>
  </w:endnote>
  <w:endnote w:type="continuationNotice" w:id="1">
    <w:p w14:paraId="65276B9E" w14:textId="77777777" w:rsidR="00E16AED" w:rsidRDefault="00E16A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2622" w14:textId="77777777" w:rsidR="00E16AED" w:rsidRDefault="00E16AED" w:rsidP="00231546">
      <w:pPr>
        <w:spacing w:after="0" w:line="240" w:lineRule="auto"/>
      </w:pPr>
      <w:r>
        <w:separator/>
      </w:r>
    </w:p>
  </w:footnote>
  <w:footnote w:type="continuationSeparator" w:id="0">
    <w:p w14:paraId="1C54D8EC" w14:textId="77777777" w:rsidR="00E16AED" w:rsidRDefault="00E16AED" w:rsidP="00231546">
      <w:pPr>
        <w:spacing w:after="0" w:line="240" w:lineRule="auto"/>
      </w:pPr>
      <w:r>
        <w:continuationSeparator/>
      </w:r>
    </w:p>
  </w:footnote>
  <w:footnote w:type="continuationNotice" w:id="1">
    <w:p w14:paraId="29855E83" w14:textId="77777777" w:rsidR="00E16AED" w:rsidRDefault="00E16A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0567759">
    <w:abstractNumId w:val="2"/>
  </w:num>
  <w:num w:numId="2" w16cid:durableId="18051558">
    <w:abstractNumId w:val="8"/>
  </w:num>
  <w:num w:numId="3" w16cid:durableId="1875073905">
    <w:abstractNumId w:val="4"/>
  </w:num>
  <w:num w:numId="4" w16cid:durableId="74937862">
    <w:abstractNumId w:val="0"/>
  </w:num>
  <w:num w:numId="5" w16cid:durableId="428619799">
    <w:abstractNumId w:val="3"/>
  </w:num>
  <w:num w:numId="6" w16cid:durableId="2088533964">
    <w:abstractNumId w:val="6"/>
  </w:num>
  <w:num w:numId="7" w16cid:durableId="1276862230">
    <w:abstractNumId w:val="1"/>
  </w:num>
  <w:num w:numId="8" w16cid:durableId="2017539379">
    <w:abstractNumId w:val="5"/>
  </w:num>
  <w:num w:numId="9" w16cid:durableId="8905794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068A0"/>
    <w:rsid w:val="000112D5"/>
    <w:rsid w:val="00012721"/>
    <w:rsid w:val="00012AD5"/>
    <w:rsid w:val="000200C7"/>
    <w:rsid w:val="00020527"/>
    <w:rsid w:val="00021F3D"/>
    <w:rsid w:val="000235A7"/>
    <w:rsid w:val="00023E54"/>
    <w:rsid w:val="00024CB4"/>
    <w:rsid w:val="00030A9F"/>
    <w:rsid w:val="00032CAB"/>
    <w:rsid w:val="00035E4A"/>
    <w:rsid w:val="00044262"/>
    <w:rsid w:val="00044826"/>
    <w:rsid w:val="00047915"/>
    <w:rsid w:val="000501A3"/>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96E63"/>
    <w:rsid w:val="000A4A58"/>
    <w:rsid w:val="000A67DB"/>
    <w:rsid w:val="000A753A"/>
    <w:rsid w:val="000B1B29"/>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5068"/>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19FF"/>
    <w:rsid w:val="001834A9"/>
    <w:rsid w:val="00190D83"/>
    <w:rsid w:val="001A0A37"/>
    <w:rsid w:val="001A28E7"/>
    <w:rsid w:val="001A315C"/>
    <w:rsid w:val="001A7706"/>
    <w:rsid w:val="001B4430"/>
    <w:rsid w:val="001B71A9"/>
    <w:rsid w:val="001C1F4B"/>
    <w:rsid w:val="001C4748"/>
    <w:rsid w:val="001D1276"/>
    <w:rsid w:val="001D3C9E"/>
    <w:rsid w:val="001D4678"/>
    <w:rsid w:val="001E53E1"/>
    <w:rsid w:val="001E6B89"/>
    <w:rsid w:val="001F1511"/>
    <w:rsid w:val="001F1AD7"/>
    <w:rsid w:val="001F1E23"/>
    <w:rsid w:val="001F375D"/>
    <w:rsid w:val="001F3A86"/>
    <w:rsid w:val="001F3D44"/>
    <w:rsid w:val="001F3F10"/>
    <w:rsid w:val="001F4677"/>
    <w:rsid w:val="001F5AB2"/>
    <w:rsid w:val="001F6F8D"/>
    <w:rsid w:val="001F7CB1"/>
    <w:rsid w:val="002043DD"/>
    <w:rsid w:val="00210D42"/>
    <w:rsid w:val="00213EBD"/>
    <w:rsid w:val="002147A6"/>
    <w:rsid w:val="00215054"/>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28C"/>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3EB"/>
    <w:rsid w:val="003055E3"/>
    <w:rsid w:val="00305C20"/>
    <w:rsid w:val="00306ED1"/>
    <w:rsid w:val="0031486F"/>
    <w:rsid w:val="003178FC"/>
    <w:rsid w:val="003203EF"/>
    <w:rsid w:val="00321687"/>
    <w:rsid w:val="003257E6"/>
    <w:rsid w:val="00325D99"/>
    <w:rsid w:val="00327C85"/>
    <w:rsid w:val="00332D45"/>
    <w:rsid w:val="003345BA"/>
    <w:rsid w:val="00334AF7"/>
    <w:rsid w:val="0033589A"/>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95EB8"/>
    <w:rsid w:val="003A57A5"/>
    <w:rsid w:val="003B00A0"/>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3AB1"/>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729"/>
    <w:rsid w:val="004449DA"/>
    <w:rsid w:val="0045181C"/>
    <w:rsid w:val="00473083"/>
    <w:rsid w:val="0047797D"/>
    <w:rsid w:val="00481B68"/>
    <w:rsid w:val="00483E8A"/>
    <w:rsid w:val="004849A5"/>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4DE3"/>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028B"/>
    <w:rsid w:val="0052150D"/>
    <w:rsid w:val="00523173"/>
    <w:rsid w:val="0052750E"/>
    <w:rsid w:val="00531DFF"/>
    <w:rsid w:val="00535098"/>
    <w:rsid w:val="00536D7D"/>
    <w:rsid w:val="00540196"/>
    <w:rsid w:val="00542854"/>
    <w:rsid w:val="0054331F"/>
    <w:rsid w:val="005433F5"/>
    <w:rsid w:val="005510C3"/>
    <w:rsid w:val="00551F44"/>
    <w:rsid w:val="00552D57"/>
    <w:rsid w:val="00554EB3"/>
    <w:rsid w:val="00560F4A"/>
    <w:rsid w:val="00563B3D"/>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B5B47"/>
    <w:rsid w:val="005C01B9"/>
    <w:rsid w:val="005C1FFA"/>
    <w:rsid w:val="005D5BF9"/>
    <w:rsid w:val="005D6BEF"/>
    <w:rsid w:val="005E17CD"/>
    <w:rsid w:val="005E38A1"/>
    <w:rsid w:val="005E5E42"/>
    <w:rsid w:val="005E757A"/>
    <w:rsid w:val="005F0631"/>
    <w:rsid w:val="005F35AE"/>
    <w:rsid w:val="005F3EA0"/>
    <w:rsid w:val="005F4FA4"/>
    <w:rsid w:val="005F6C86"/>
    <w:rsid w:val="006002D8"/>
    <w:rsid w:val="006013AF"/>
    <w:rsid w:val="006019D7"/>
    <w:rsid w:val="00606B1E"/>
    <w:rsid w:val="0061186F"/>
    <w:rsid w:val="00611CBE"/>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4630"/>
    <w:rsid w:val="006675EF"/>
    <w:rsid w:val="00670290"/>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0E20"/>
    <w:rsid w:val="006D10F8"/>
    <w:rsid w:val="006D1B6C"/>
    <w:rsid w:val="006D1D1C"/>
    <w:rsid w:val="006D1D5E"/>
    <w:rsid w:val="006D2389"/>
    <w:rsid w:val="006D5E7E"/>
    <w:rsid w:val="006E091D"/>
    <w:rsid w:val="006E30AF"/>
    <w:rsid w:val="006E38DF"/>
    <w:rsid w:val="006E47FD"/>
    <w:rsid w:val="006E781D"/>
    <w:rsid w:val="006F2037"/>
    <w:rsid w:val="006F2690"/>
    <w:rsid w:val="006F4DD5"/>
    <w:rsid w:val="006F60D2"/>
    <w:rsid w:val="00701E3F"/>
    <w:rsid w:val="007050B9"/>
    <w:rsid w:val="00713BFD"/>
    <w:rsid w:val="00713F19"/>
    <w:rsid w:val="00715113"/>
    <w:rsid w:val="00716FE0"/>
    <w:rsid w:val="007173E5"/>
    <w:rsid w:val="0072085A"/>
    <w:rsid w:val="007273EE"/>
    <w:rsid w:val="00730141"/>
    <w:rsid w:val="007329E1"/>
    <w:rsid w:val="00740429"/>
    <w:rsid w:val="00741F42"/>
    <w:rsid w:val="00745880"/>
    <w:rsid w:val="0075058A"/>
    <w:rsid w:val="00750DB1"/>
    <w:rsid w:val="007512E6"/>
    <w:rsid w:val="00752783"/>
    <w:rsid w:val="00753886"/>
    <w:rsid w:val="0076160D"/>
    <w:rsid w:val="00764643"/>
    <w:rsid w:val="00767227"/>
    <w:rsid w:val="00767817"/>
    <w:rsid w:val="00770D73"/>
    <w:rsid w:val="007728FC"/>
    <w:rsid w:val="0077501F"/>
    <w:rsid w:val="00777797"/>
    <w:rsid w:val="00777C39"/>
    <w:rsid w:val="00783D25"/>
    <w:rsid w:val="00785E72"/>
    <w:rsid w:val="00791CE3"/>
    <w:rsid w:val="007932F1"/>
    <w:rsid w:val="00794B97"/>
    <w:rsid w:val="00795153"/>
    <w:rsid w:val="007A1ECA"/>
    <w:rsid w:val="007A46FF"/>
    <w:rsid w:val="007A5A5A"/>
    <w:rsid w:val="007A5CB5"/>
    <w:rsid w:val="007B18FF"/>
    <w:rsid w:val="007B2156"/>
    <w:rsid w:val="007B3C13"/>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B93"/>
    <w:rsid w:val="00802F60"/>
    <w:rsid w:val="00803B77"/>
    <w:rsid w:val="008123DD"/>
    <w:rsid w:val="00814752"/>
    <w:rsid w:val="00815704"/>
    <w:rsid w:val="008166D5"/>
    <w:rsid w:val="00817ADF"/>
    <w:rsid w:val="00820388"/>
    <w:rsid w:val="008211D6"/>
    <w:rsid w:val="0082740E"/>
    <w:rsid w:val="008274E1"/>
    <w:rsid w:val="008330FA"/>
    <w:rsid w:val="00834257"/>
    <w:rsid w:val="00841336"/>
    <w:rsid w:val="0084225C"/>
    <w:rsid w:val="008455D6"/>
    <w:rsid w:val="0084630E"/>
    <w:rsid w:val="008557A6"/>
    <w:rsid w:val="00855CE0"/>
    <w:rsid w:val="00857697"/>
    <w:rsid w:val="00857C33"/>
    <w:rsid w:val="00862851"/>
    <w:rsid w:val="00863135"/>
    <w:rsid w:val="008644E5"/>
    <w:rsid w:val="00866862"/>
    <w:rsid w:val="008671F5"/>
    <w:rsid w:val="00870002"/>
    <w:rsid w:val="00872F4F"/>
    <w:rsid w:val="00875DA3"/>
    <w:rsid w:val="00876548"/>
    <w:rsid w:val="00881129"/>
    <w:rsid w:val="00882F6F"/>
    <w:rsid w:val="008842F7"/>
    <w:rsid w:val="008847F5"/>
    <w:rsid w:val="00886336"/>
    <w:rsid w:val="00887359"/>
    <w:rsid w:val="00892994"/>
    <w:rsid w:val="008938DF"/>
    <w:rsid w:val="00893E1B"/>
    <w:rsid w:val="00897E4F"/>
    <w:rsid w:val="008A3398"/>
    <w:rsid w:val="008A47D1"/>
    <w:rsid w:val="008A4BBE"/>
    <w:rsid w:val="008A6B67"/>
    <w:rsid w:val="008A7D3C"/>
    <w:rsid w:val="008A7FAA"/>
    <w:rsid w:val="008B2932"/>
    <w:rsid w:val="008B41E4"/>
    <w:rsid w:val="008C3D21"/>
    <w:rsid w:val="008C48B0"/>
    <w:rsid w:val="008C5883"/>
    <w:rsid w:val="008C5DEB"/>
    <w:rsid w:val="008C6178"/>
    <w:rsid w:val="008D0BD3"/>
    <w:rsid w:val="008D23F6"/>
    <w:rsid w:val="008D36AA"/>
    <w:rsid w:val="008D7A84"/>
    <w:rsid w:val="008E16D4"/>
    <w:rsid w:val="008E4645"/>
    <w:rsid w:val="008E577F"/>
    <w:rsid w:val="008F157B"/>
    <w:rsid w:val="008F1E6A"/>
    <w:rsid w:val="008F219B"/>
    <w:rsid w:val="008F253A"/>
    <w:rsid w:val="008F40E3"/>
    <w:rsid w:val="008F437F"/>
    <w:rsid w:val="008F6D90"/>
    <w:rsid w:val="00903562"/>
    <w:rsid w:val="009038E3"/>
    <w:rsid w:val="00905B6D"/>
    <w:rsid w:val="00910E8E"/>
    <w:rsid w:val="00912644"/>
    <w:rsid w:val="00915E63"/>
    <w:rsid w:val="00916B83"/>
    <w:rsid w:val="0092245E"/>
    <w:rsid w:val="00930016"/>
    <w:rsid w:val="009308A8"/>
    <w:rsid w:val="0093223C"/>
    <w:rsid w:val="009336A9"/>
    <w:rsid w:val="00935077"/>
    <w:rsid w:val="00936BEE"/>
    <w:rsid w:val="009452C3"/>
    <w:rsid w:val="00945412"/>
    <w:rsid w:val="00945F87"/>
    <w:rsid w:val="00957796"/>
    <w:rsid w:val="009609CE"/>
    <w:rsid w:val="00964478"/>
    <w:rsid w:val="00966FDE"/>
    <w:rsid w:val="00967BEA"/>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468A"/>
    <w:rsid w:val="009A7844"/>
    <w:rsid w:val="009A7B22"/>
    <w:rsid w:val="009B3876"/>
    <w:rsid w:val="009B4109"/>
    <w:rsid w:val="009B7235"/>
    <w:rsid w:val="009C18A8"/>
    <w:rsid w:val="009C2632"/>
    <w:rsid w:val="009C3707"/>
    <w:rsid w:val="009C44F0"/>
    <w:rsid w:val="009D0506"/>
    <w:rsid w:val="009D1FC6"/>
    <w:rsid w:val="009D3259"/>
    <w:rsid w:val="009D43CD"/>
    <w:rsid w:val="009D4AF7"/>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52832"/>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35"/>
    <w:rsid w:val="00BA6BF0"/>
    <w:rsid w:val="00BA7775"/>
    <w:rsid w:val="00BB134D"/>
    <w:rsid w:val="00BB487F"/>
    <w:rsid w:val="00BB4B03"/>
    <w:rsid w:val="00BB52B8"/>
    <w:rsid w:val="00BB582C"/>
    <w:rsid w:val="00BB7F43"/>
    <w:rsid w:val="00BC1443"/>
    <w:rsid w:val="00BC4870"/>
    <w:rsid w:val="00BC5E15"/>
    <w:rsid w:val="00BC74FB"/>
    <w:rsid w:val="00BD17EF"/>
    <w:rsid w:val="00BD20A5"/>
    <w:rsid w:val="00BD3D23"/>
    <w:rsid w:val="00BD5840"/>
    <w:rsid w:val="00BD6648"/>
    <w:rsid w:val="00BE2AFD"/>
    <w:rsid w:val="00BE6EB2"/>
    <w:rsid w:val="00BF442C"/>
    <w:rsid w:val="00BF5FA4"/>
    <w:rsid w:val="00C01611"/>
    <w:rsid w:val="00C0315F"/>
    <w:rsid w:val="00C03601"/>
    <w:rsid w:val="00C058DD"/>
    <w:rsid w:val="00C15ACD"/>
    <w:rsid w:val="00C17392"/>
    <w:rsid w:val="00C17F49"/>
    <w:rsid w:val="00C20D77"/>
    <w:rsid w:val="00C2100B"/>
    <w:rsid w:val="00C22E52"/>
    <w:rsid w:val="00C23B13"/>
    <w:rsid w:val="00C26D6D"/>
    <w:rsid w:val="00C31236"/>
    <w:rsid w:val="00C317D1"/>
    <w:rsid w:val="00C326B4"/>
    <w:rsid w:val="00C42D59"/>
    <w:rsid w:val="00C44ECB"/>
    <w:rsid w:val="00C47180"/>
    <w:rsid w:val="00C47990"/>
    <w:rsid w:val="00C47A37"/>
    <w:rsid w:val="00C533E2"/>
    <w:rsid w:val="00C55058"/>
    <w:rsid w:val="00C5613F"/>
    <w:rsid w:val="00C565C0"/>
    <w:rsid w:val="00C60760"/>
    <w:rsid w:val="00C626BC"/>
    <w:rsid w:val="00C63418"/>
    <w:rsid w:val="00C63C52"/>
    <w:rsid w:val="00C67D21"/>
    <w:rsid w:val="00C70ADD"/>
    <w:rsid w:val="00C727A7"/>
    <w:rsid w:val="00C72B8B"/>
    <w:rsid w:val="00C74993"/>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1EA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733"/>
    <w:rsid w:val="00E1690E"/>
    <w:rsid w:val="00E16AED"/>
    <w:rsid w:val="00E2201F"/>
    <w:rsid w:val="00E24BFB"/>
    <w:rsid w:val="00E25D01"/>
    <w:rsid w:val="00E270A2"/>
    <w:rsid w:val="00E276C8"/>
    <w:rsid w:val="00E419E8"/>
    <w:rsid w:val="00E44AA5"/>
    <w:rsid w:val="00E53694"/>
    <w:rsid w:val="00E5584F"/>
    <w:rsid w:val="00E60E61"/>
    <w:rsid w:val="00E6485F"/>
    <w:rsid w:val="00E65DD7"/>
    <w:rsid w:val="00E71663"/>
    <w:rsid w:val="00E738F5"/>
    <w:rsid w:val="00E773E1"/>
    <w:rsid w:val="00E82B73"/>
    <w:rsid w:val="00E8731C"/>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6929"/>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E3F99"/>
    <w:rsid w:val="00FF5243"/>
    <w:rsid w:val="00FF5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obiasgmueller/nectar_growth_assay" TargetMode="Externa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A90D3562-E6FD-BD40-82E5-7EBE7EF3E4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42638</Words>
  <Characters>243039</Characters>
  <Application>Microsoft Office Word</Application>
  <DocSecurity>0</DocSecurity>
  <Lines>2025</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1</cp:revision>
  <cp:lastPrinted>2022-03-17T20:47:00Z</cp:lastPrinted>
  <dcterms:created xsi:type="dcterms:W3CDTF">2022-10-18T14:09:00Z</dcterms:created>
  <dcterms:modified xsi:type="dcterms:W3CDTF">2022-10-18T14:44:00Z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