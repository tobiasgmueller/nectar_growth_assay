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16B5" w14:textId="2F972145" w:rsidR="00D04B46" w:rsidRPr="00D04B46" w:rsidRDefault="00D04B46" w:rsidP="00FD0250">
      <w:pPr>
        <w:spacing w:after="0" w:line="360" w:lineRule="auto"/>
        <w:rPr>
          <w:rFonts w:ascii="Arial" w:eastAsia="Arial" w:hAnsi="Arial" w:cs="Arial"/>
          <w:b/>
          <w:color w:val="C00000"/>
        </w:rPr>
      </w:pPr>
      <w:r>
        <w:rPr>
          <w:rFonts w:ascii="Arial" w:eastAsia="Arial" w:hAnsi="Arial" w:cs="Arial"/>
          <w:b/>
          <w:color w:val="C00000"/>
        </w:rPr>
        <w:t xml:space="preserve">The paper needs to </w:t>
      </w:r>
      <w:proofErr w:type="gramStart"/>
      <w:r>
        <w:rPr>
          <w:rFonts w:ascii="Arial" w:eastAsia="Arial" w:hAnsi="Arial" w:cs="Arial"/>
          <w:b/>
          <w:color w:val="C00000"/>
        </w:rPr>
        <w:t>reformatted</w:t>
      </w:r>
      <w:proofErr w:type="gramEnd"/>
      <w:r>
        <w:rPr>
          <w:rFonts w:ascii="Arial" w:eastAsia="Arial" w:hAnsi="Arial" w:cs="Arial"/>
          <w:b/>
          <w:color w:val="C00000"/>
        </w:rPr>
        <w:t xml:space="preserve"> into the sections INTRODUCTION, RESULTS, DISCUSSION. then at the end experimental procedures, or put those into supplements</w:t>
      </w:r>
    </w:p>
    <w:p w14:paraId="2CADE946" w14:textId="77777777" w:rsidR="00D04B46" w:rsidRDefault="00D04B46" w:rsidP="00FD0250">
      <w:pPr>
        <w:spacing w:after="0" w:line="360" w:lineRule="auto"/>
        <w:rPr>
          <w:rFonts w:ascii="Arial" w:eastAsia="Arial" w:hAnsi="Arial" w:cs="Arial"/>
          <w:b/>
        </w:rPr>
      </w:pPr>
    </w:p>
    <w:p w14:paraId="1A1D1F37" w14:textId="77777777" w:rsidR="00D04B46" w:rsidDel="00162BD4" w:rsidRDefault="00D04B46" w:rsidP="00FD0250">
      <w:pPr>
        <w:spacing w:after="0" w:line="360" w:lineRule="auto"/>
        <w:rPr>
          <w:del w:id="0" w:author="Tobias Mueller" w:date="2022-08-12T08:13:00Z"/>
          <w:rFonts w:ascii="Arial" w:eastAsia="Arial" w:hAnsi="Arial" w:cs="Arial"/>
          <w:b/>
        </w:rPr>
      </w:pPr>
    </w:p>
    <w:p w14:paraId="5E04361D" w14:textId="77777777" w:rsidR="00D04B46" w:rsidRDefault="00D04B46" w:rsidP="00FD0250">
      <w:pPr>
        <w:spacing w:after="0" w:line="360" w:lineRule="auto"/>
        <w:rPr>
          <w:rFonts w:ascii="Arial" w:eastAsia="Arial" w:hAnsi="Arial" w:cs="Arial"/>
          <w:b/>
        </w:rPr>
      </w:pPr>
    </w:p>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lastRenderedPageBreak/>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3B88A661"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 xml:space="preserve">from plant and </w:t>
      </w:r>
      <w:r w:rsidR="000C1CE0" w:rsidRPr="00DB55B1">
        <w:rPr>
          <w:rFonts w:ascii="Arial" w:eastAsia="Arial" w:hAnsi="Arial" w:cs="Arial"/>
        </w:rPr>
        <w:lastRenderedPageBreak/>
        <w:t>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1"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D11EAB">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M."},{"family":"Bazaga","given":"Pilar"}],"issued":{"date-parts":[["2011",1]]}}},{"id":"StDPPrXC/D7paa92p","uris":["http://zotero.org/users/6808850/items/LMZAUWML"],"itemData":{"id":11,"type":"article-journal","abstract":"The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1B81D742"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W."}],"issued":{"date-parts":[["2007",1]]}}},{"id":"StDPPrXC/cbebcqTX","uris":["http://zotero.org/users/6808850/items/FSMW5RNP"],"itemData":{"id":21,"type":"article-journal","abstract":"The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w:t>
      </w:r>
      <w:r w:rsidR="00B43301" w:rsidRPr="00DB55B1">
        <w:rPr>
          <w:rFonts w:ascii="Arial" w:eastAsia="Arial" w:hAnsi="Arial" w:cs="Arial"/>
          <w:shd w:val="clear" w:color="auto" w:fill="FDFDFD"/>
        </w:rPr>
        <w:lastRenderedPageBreak/>
        <w:t xml:space="preserve">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w:t>
      </w:r>
      <w:proofErr w:type="spellStart"/>
      <w:r w:rsidR="00D11EAB" w:rsidRPr="00D11EAB">
        <w:rPr>
          <w:rFonts w:ascii="Arial" w:hAnsi="Arial" w:cs="Arial"/>
          <w:szCs w:val="24"/>
        </w:rPr>
        <w:t>Pozo</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2012; </w:t>
      </w:r>
      <w:proofErr w:type="spellStart"/>
      <w:r w:rsidR="00D11EAB" w:rsidRPr="00D11EAB">
        <w:rPr>
          <w:rFonts w:ascii="Arial" w:hAnsi="Arial" w:cs="Arial"/>
          <w:szCs w:val="24"/>
        </w:rPr>
        <w:t>Mittelbach</w:t>
      </w:r>
      <w:proofErr w:type="spellEnd"/>
      <w:r w:rsidR="00D11EAB" w:rsidRPr="00D11EAB">
        <w:rPr>
          <w:rFonts w:ascii="Arial" w:hAnsi="Arial" w:cs="Arial"/>
          <w:szCs w:val="24"/>
        </w:rPr>
        <w:t xml:space="preserve">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2" w:author="Tobias Mueller" w:date="2022-08-11T08:03:00Z"/>
          <w:rFonts w:ascii="Arial" w:eastAsia="Arial" w:hAnsi="Arial" w:cs="Arial"/>
        </w:rPr>
      </w:pPr>
    </w:p>
    <w:p w14:paraId="4AAEE75B" w14:textId="451E87B5" w:rsidR="006A37B4" w:rsidRDefault="006A37B4" w:rsidP="00FD0250">
      <w:pPr>
        <w:spacing w:after="0" w:line="360" w:lineRule="auto"/>
        <w:rPr>
          <w:ins w:id="3" w:author="Tobias Mueller" w:date="2022-08-11T08:03:00Z"/>
          <w:rFonts w:ascii="Arial" w:eastAsia="Arial" w:hAnsi="Arial" w:cs="Arial"/>
        </w:rPr>
      </w:pPr>
    </w:p>
    <w:p w14:paraId="0A7F99CB" w14:textId="0D339073" w:rsidR="006A37B4" w:rsidRDefault="00491AF7" w:rsidP="00FD0250">
      <w:pPr>
        <w:spacing w:after="0" w:line="360" w:lineRule="auto"/>
        <w:rPr>
          <w:ins w:id="4" w:author="Tobias Mueller" w:date="2022-08-11T08:24:00Z"/>
          <w:rFonts w:ascii="Arial" w:eastAsia="Arial" w:hAnsi="Arial" w:cs="Arial"/>
        </w:rPr>
      </w:pPr>
      <w:ins w:id="5"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6" w:author="Tobias Mueller" w:date="2022-08-11T08:24:00Z"/>
          <w:rFonts w:ascii="Arial" w:eastAsia="Arial" w:hAnsi="Arial" w:cs="Arial"/>
        </w:rPr>
      </w:pPr>
      <w:ins w:id="7" w:author="Tobias Mueller" w:date="2022-08-11T08:24:00Z">
        <w:r w:rsidRPr="00DB55B1">
          <w:rPr>
            <w:rFonts w:ascii="Arial" w:eastAsia="Arial" w:hAnsi="Arial" w:cs="Arial"/>
            <w:i/>
            <w:color w:val="000000"/>
          </w:rPr>
          <w:t>Microbial strains </w:t>
        </w:r>
      </w:ins>
    </w:p>
    <w:p w14:paraId="30CE7514" w14:textId="61E61183" w:rsidR="006D5E7E" w:rsidRPr="00DB55B1" w:rsidRDefault="006D5E7E" w:rsidP="006D5E7E">
      <w:pPr>
        <w:spacing w:after="0" w:line="360" w:lineRule="auto"/>
        <w:rPr>
          <w:ins w:id="8" w:author="Tobias Mueller" w:date="2022-08-11T08:24:00Z"/>
          <w:rFonts w:ascii="Arial" w:eastAsia="Arial" w:hAnsi="Arial" w:cs="Arial"/>
          <w:color w:val="000000"/>
        </w:rPr>
      </w:pPr>
      <w:ins w:id="9" w:author="Tobias Mueller" w:date="2022-08-11T08:24:00Z">
        <w:r w:rsidRPr="00DB55B1">
          <w:rPr>
            <w:rFonts w:ascii="Arial" w:eastAsia="Arial" w:hAnsi="Arial" w:cs="Arial"/>
            <w:color w:val="000000"/>
          </w:rPr>
          <w:t xml:space="preserve">We tested the effects of nectar compounds on the growth of the </w:t>
        </w:r>
        <w:commentRangeStart w:id="10"/>
        <w:r w:rsidRPr="00DB55B1">
          <w:rPr>
            <w:rFonts w:ascii="Arial" w:eastAsia="Arial" w:hAnsi="Arial" w:cs="Arial"/>
            <w:color w:val="000000"/>
          </w:rPr>
          <w:t xml:space="preserve">yeasts </w:t>
        </w:r>
      </w:ins>
      <w:commentRangeEnd w:id="10"/>
      <w:r w:rsidR="00F66952">
        <w:rPr>
          <w:rStyle w:val="CommentReference"/>
        </w:rPr>
        <w:commentReference w:id="10"/>
      </w:r>
      <w:proofErr w:type="spellStart"/>
      <w:ins w:id="11" w:author="Tobias Mueller" w:date="2022-08-11T08:24:00Z">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w:t>
        </w:r>
        <w:r w:rsidRPr="00277435">
          <w:rPr>
            <w:rFonts w:ascii="Arial" w:eastAsia="Arial" w:hAnsi="Arial" w:cs="Arial"/>
          </w:rPr>
          <w:lastRenderedPageBreak/>
          <w:t xml:space="preserve">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2"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3" w:author="Tobias Mueller" w:date="2022-08-11T08:24:00Z"/>
          <w:rFonts w:ascii="Arial" w:eastAsia="Arial" w:hAnsi="Arial" w:cs="Arial"/>
        </w:rPr>
      </w:pPr>
      <w:ins w:id="14" w:author="Tobias Mueller" w:date="2022-08-11T08:24:00Z">
        <w:r w:rsidRPr="00DB55B1">
          <w:rPr>
            <w:rFonts w:ascii="Arial" w:eastAsia="Arial" w:hAnsi="Arial" w:cs="Arial"/>
            <w:i/>
            <w:color w:val="000000"/>
          </w:rPr>
          <w:t xml:space="preserve">Plate reader growth </w:t>
        </w:r>
        <w:commentRangeStart w:id="15"/>
        <w:r w:rsidRPr="00DB55B1">
          <w:rPr>
            <w:rFonts w:ascii="Arial" w:eastAsia="Arial" w:hAnsi="Arial" w:cs="Arial"/>
            <w:i/>
            <w:color w:val="000000"/>
          </w:rPr>
          <w:t>assay</w:t>
        </w:r>
        <w:r>
          <w:rPr>
            <w:rFonts w:ascii="Arial" w:eastAsia="Arial" w:hAnsi="Arial" w:cs="Arial"/>
            <w:i/>
            <w:color w:val="000000"/>
          </w:rPr>
          <w:t xml:space="preserve"> </w:t>
        </w:r>
      </w:ins>
      <w:commentRangeEnd w:id="15"/>
      <w:ins w:id="16" w:author="Tobias Mueller" w:date="2022-08-31T12:09:00Z">
        <w:r w:rsidR="005E17CD">
          <w:rPr>
            <w:rStyle w:val="CommentReference"/>
          </w:rPr>
          <w:commentReference w:id="15"/>
        </w:r>
      </w:ins>
    </w:p>
    <w:p w14:paraId="324C95D1" w14:textId="4AF5B812" w:rsidR="00F66952" w:rsidRPr="00DB55B1" w:rsidDel="00491AF7" w:rsidRDefault="006D5E7E" w:rsidP="00F66952">
      <w:pPr>
        <w:spacing w:after="0" w:line="360" w:lineRule="auto"/>
        <w:rPr>
          <w:del w:id="17" w:author="Tobias Mueller" w:date="2022-08-31T09:45:00Z"/>
          <w:moveTo w:id="18" w:author="Tobias Mueller" w:date="2022-08-31T09:41:00Z"/>
          <w:rFonts w:ascii="Arial" w:eastAsia="Arial" w:hAnsi="Arial" w:cs="Arial"/>
          <w:color w:val="FF0000"/>
        </w:rPr>
      </w:pPr>
      <w:ins w:id="19" w:author="Tobias Mueller" w:date="2022-08-11T08:24:00Z">
        <w:r w:rsidRPr="00DB55B1">
          <w:rPr>
            <w:rFonts w:ascii="Arial" w:eastAsia="Arial" w:hAnsi="Arial" w:cs="Arial"/>
            <w:color w:val="000000"/>
          </w:rPr>
          <w:t>To test the effect of individual compounds on the growth of single microbe species, we used 96 well plate growth assays and synthetic nectars</w:t>
        </w:r>
      </w:ins>
      <w:ins w:id="20" w:author="Tobias Mueller" w:date="2022-08-12T08:26:00Z">
        <w:r w:rsidR="000A753A">
          <w:rPr>
            <w:rFonts w:ascii="Arial" w:eastAsia="Arial" w:hAnsi="Arial" w:cs="Arial"/>
            <w:color w:val="000000"/>
          </w:rPr>
          <w:t xml:space="preserve"> to observe the change in optical density</w:t>
        </w:r>
      </w:ins>
      <w:ins w:id="21" w:author="Tobias Mueller" w:date="2022-08-12T08:27:00Z">
        <w:r w:rsidR="000A753A">
          <w:rPr>
            <w:rFonts w:ascii="Arial" w:eastAsia="Arial" w:hAnsi="Arial" w:cs="Arial"/>
            <w:color w:val="000000"/>
          </w:rPr>
          <w:t xml:space="preserve"> (OD)</w:t>
        </w:r>
      </w:ins>
      <w:ins w:id="22" w:author="Tobias Mueller" w:date="2022-08-12T08:26:00Z">
        <w:r w:rsidR="000A753A">
          <w:rPr>
            <w:rFonts w:ascii="Arial" w:eastAsia="Arial" w:hAnsi="Arial" w:cs="Arial"/>
            <w:color w:val="000000"/>
          </w:rPr>
          <w:t xml:space="preserve"> </w:t>
        </w:r>
      </w:ins>
      <w:ins w:id="23" w:author="Tobias Mueller" w:date="2022-08-31T09:40:00Z">
        <w:r w:rsidR="00F66952">
          <w:rPr>
            <w:rFonts w:ascii="Arial" w:eastAsia="Arial" w:hAnsi="Arial" w:cs="Arial"/>
            <w:color w:val="000000"/>
          </w:rPr>
          <w:t xml:space="preserve">as a proxy for microbial growth </w:t>
        </w:r>
      </w:ins>
      <w:ins w:id="24" w:author="Tobias Mueller" w:date="2022-08-12T08:27:00Z">
        <w:r w:rsidR="000A753A">
          <w:rPr>
            <w:rFonts w:ascii="Arial" w:eastAsia="Arial" w:hAnsi="Arial" w:cs="Arial"/>
            <w:color w:val="000000"/>
          </w:rPr>
          <w:t xml:space="preserve">with </w:t>
        </w:r>
      </w:ins>
      <w:ins w:id="25" w:author="Tobias Mueller" w:date="2022-08-12T08:28:00Z">
        <w:r w:rsidR="000A753A">
          <w:rPr>
            <w:rFonts w:ascii="Arial" w:eastAsia="Arial" w:hAnsi="Arial" w:cs="Arial"/>
            <w:color w:val="000000"/>
          </w:rPr>
          <w:t xml:space="preserve">OD </w:t>
        </w:r>
      </w:ins>
      <w:ins w:id="26" w:author="Tobias Mueller" w:date="2022-08-12T08:27:00Z">
        <w:r w:rsidR="000A753A" w:rsidRPr="00DB55B1">
          <w:rPr>
            <w:rFonts w:ascii="Arial" w:eastAsia="Arial" w:hAnsi="Arial" w:cs="Arial"/>
            <w:color w:val="000000"/>
          </w:rPr>
          <w:t>measurements at 600 nm every 15 minutes for 72 hours</w:t>
        </w:r>
      </w:ins>
      <w:ins w:id="27"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28" w:author="Tobias Mueller" w:date="2022-08-12T08:27:00Z">
        <w:r w:rsidR="000A753A">
          <w:rPr>
            <w:rFonts w:ascii="Arial" w:eastAsia="Arial" w:hAnsi="Arial" w:cs="Arial"/>
            <w:color w:val="000000"/>
          </w:rPr>
          <w:t xml:space="preserve">assay </w:t>
        </w:r>
      </w:ins>
      <w:ins w:id="29"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30"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1" w:author="Tobias Mueller" w:date="2022-08-31T09:42:00Z">
        <w:r w:rsidR="00F66952">
          <w:rPr>
            <w:rFonts w:ascii="Arial" w:eastAsia="Arial" w:hAnsi="Arial" w:cs="Arial"/>
          </w:rPr>
          <w:t>mathematical models to fit log</w:t>
        </w:r>
      </w:ins>
      <w:ins w:id="32" w:author="Tobias Mueller" w:date="2022-08-31T09:43:00Z">
        <w:r w:rsidR="0064633A">
          <w:rPr>
            <w:rFonts w:ascii="Arial" w:eastAsia="Arial" w:hAnsi="Arial" w:cs="Arial"/>
          </w:rPr>
          <w:t>arithmic</w:t>
        </w:r>
      </w:ins>
      <w:ins w:id="33" w:author="Tobias Mueller" w:date="2022-08-31T09:42:00Z">
        <w:r w:rsidR="00F66952">
          <w:rPr>
            <w:rFonts w:ascii="Arial" w:eastAsia="Arial" w:hAnsi="Arial" w:cs="Arial"/>
          </w:rPr>
          <w:t xml:space="preserve"> curves to OD </w:t>
        </w:r>
      </w:ins>
      <w:moveToRangeStart w:id="34" w:author="Tobias Mueller" w:date="2022-08-31T09:41:00Z" w:name="move112831319"/>
      <w:moveTo w:id="35" w:author="Tobias Mueller" w:date="2022-08-31T09:41:00Z">
        <w:del w:id="36" w:author="Tobias Mueller" w:date="2022-08-31T09:42:00Z">
          <w:r w:rsidR="00F66952" w:rsidRPr="00DB55B1" w:rsidDel="00F66952">
            <w:rPr>
              <w:rFonts w:ascii="Arial" w:eastAsia="Arial" w:hAnsi="Arial" w:cs="Arial"/>
            </w:rPr>
            <w:delText>To</w:delText>
          </w:r>
        </w:del>
      </w:moveTo>
      <w:ins w:id="37" w:author="Tobias Mueller" w:date="2022-08-31T09:42:00Z">
        <w:r w:rsidR="00F66952">
          <w:rPr>
            <w:rFonts w:ascii="Arial" w:eastAsia="Arial" w:hAnsi="Arial" w:cs="Arial"/>
          </w:rPr>
          <w:t>measurements.</w:t>
        </w:r>
      </w:ins>
      <w:moveTo w:id="38" w:author="Tobias Mueller" w:date="2022-08-31T09:41:00Z">
        <w:ins w:id="39" w:author="Tobias Mueller" w:date="2022-08-31T09:42:00Z">
          <w:r w:rsidR="00F66952" w:rsidRPr="00DB55B1">
            <w:rPr>
              <w:rFonts w:ascii="Arial" w:eastAsia="Arial" w:hAnsi="Arial" w:cs="Arial"/>
            </w:rPr>
            <w:t xml:space="preserve"> </w:t>
          </w:r>
          <w:commentRangeStart w:id="40"/>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40"/>
      <w:r w:rsidR="0064633A">
        <w:rPr>
          <w:rStyle w:val="CommentReference"/>
        </w:rPr>
        <w:commentReference w:id="40"/>
      </w:r>
      <w:moveTo w:id="41"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2" w:author="Tobias Mueller" w:date="2022-08-31T09:43:00Z">
        <w:r w:rsidR="0064633A">
          <w:rPr>
            <w:rFonts w:ascii="Arial" w:eastAsia="Arial" w:hAnsi="Arial" w:cs="Arial"/>
            <w:color w:val="202122"/>
          </w:rPr>
          <w:t>growth rate (</w:t>
        </w:r>
      </w:ins>
      <w:moveTo w:id="43" w:author="Tobias Mueller" w:date="2022-08-31T09:41:00Z">
        <w:r w:rsidR="00F66952" w:rsidRPr="00DB55B1">
          <w:rPr>
            <w:rFonts w:ascii="Cambria Math" w:eastAsia="Cambria Math" w:hAnsi="Cambria Math" w:cs="Cambria Math"/>
            <w:color w:val="000000"/>
          </w:rPr>
          <w:t>𝛍</w:t>
        </w:r>
      </w:moveTo>
      <w:ins w:id="44" w:author="Tobias Mueller" w:date="2022-08-31T09:43:00Z">
        <w:r w:rsidR="0064633A">
          <w:rPr>
            <w:rFonts w:ascii="Cambria Math" w:eastAsia="Cambria Math" w:hAnsi="Cambria Math" w:cs="Cambria Math"/>
            <w:color w:val="000000"/>
          </w:rPr>
          <w:t>)</w:t>
        </w:r>
      </w:ins>
      <w:moveTo w:id="45" w:author="Tobias Mueller" w:date="2022-08-31T09:41:00Z">
        <w:r w:rsidR="00F66952" w:rsidRPr="00DB55B1">
          <w:rPr>
            <w:rFonts w:ascii="Arial" w:eastAsia="Cambria Math" w:hAnsi="Arial" w:cs="Arial"/>
            <w:color w:val="000000"/>
          </w:rPr>
          <w:t xml:space="preserve"> and </w:t>
        </w:r>
      </w:moveTo>
      <w:ins w:id="46" w:author="Tobias Mueller" w:date="2022-08-31T09:43:00Z">
        <w:r w:rsidR="0064633A">
          <w:rPr>
            <w:rFonts w:ascii="Arial" w:eastAsia="Cambria Math" w:hAnsi="Arial" w:cs="Arial"/>
            <w:color w:val="000000"/>
          </w:rPr>
          <w:t>maximum growth (</w:t>
        </w:r>
      </w:ins>
      <w:moveTo w:id="47" w:author="Tobias Mueller" w:date="2022-08-31T09:41:00Z">
        <w:r w:rsidR="00F66952" w:rsidRPr="00DB55B1">
          <w:rPr>
            <w:rFonts w:ascii="Cambria Math" w:eastAsia="Cambria Math" w:hAnsi="Cambria Math" w:cs="Cambria Math"/>
            <w:color w:val="000000"/>
          </w:rPr>
          <w:t>𝚨</w:t>
        </w:r>
      </w:moveTo>
      <w:ins w:id="48" w:author="Tobias Mueller" w:date="2022-08-31T09:44:00Z">
        <w:r w:rsidR="0064633A">
          <w:rPr>
            <w:rFonts w:ascii="Cambria Math" w:eastAsia="Cambria Math" w:hAnsi="Cambria Math" w:cs="Cambria Math"/>
            <w:color w:val="000000"/>
          </w:rPr>
          <w:t>)</w:t>
        </w:r>
      </w:ins>
      <w:moveTo w:id="49"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4"/>
    <w:p w14:paraId="34A13B47" w14:textId="3F1C45F3" w:rsidR="006D5E7E" w:rsidRPr="00DB55B1" w:rsidRDefault="006D5E7E" w:rsidP="006D5E7E">
      <w:pPr>
        <w:spacing w:after="0" w:line="360" w:lineRule="auto"/>
        <w:rPr>
          <w:ins w:id="50" w:author="Tobias Mueller" w:date="2022-08-11T08:24:00Z"/>
          <w:rFonts w:ascii="Arial" w:eastAsia="Arial" w:hAnsi="Arial" w:cs="Arial"/>
        </w:rPr>
      </w:pPr>
    </w:p>
    <w:p w14:paraId="286BE943" w14:textId="5A2B99E8" w:rsidR="006D5E7E" w:rsidRDefault="006D5E7E" w:rsidP="006D5E7E">
      <w:pPr>
        <w:spacing w:after="0" w:line="360" w:lineRule="auto"/>
        <w:rPr>
          <w:ins w:id="51"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2" w:author="Tobias Mueller" w:date="2022-08-11T08:25:00Z"/>
          <w:rFonts w:ascii="Arial" w:eastAsia="Arial" w:hAnsi="Arial" w:cs="Arial"/>
        </w:rPr>
      </w:pPr>
      <w:moveToRangeStart w:id="53" w:author="Tobias Mueller" w:date="2022-08-11T08:25:00Z" w:name="move111098726"/>
      <w:moveTo w:id="54"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55" w:author="Tobias Mueller" w:date="2022-08-11T08:25:00Z"/>
          <w:rFonts w:ascii="Arial" w:eastAsia="Arial" w:hAnsi="Arial" w:cs="Arial"/>
        </w:rPr>
      </w:pPr>
      <w:moveTo w:id="56"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57"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58" w:author="Tobias Mueller" w:date="2022-08-11T08:25:00Z"/>
          <w:rFonts w:ascii="Arial" w:eastAsia="Arial" w:hAnsi="Arial" w:cs="Arial"/>
        </w:rPr>
      </w:pPr>
      <w:moveTo w:id="59"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60" w:author="Tobias Mueller" w:date="2022-08-11T08:25:00Z"/>
          <w:rFonts w:ascii="Arial" w:eastAsia="Arial" w:hAnsi="Arial" w:cs="Arial"/>
          <w:strike/>
        </w:rPr>
      </w:pPr>
      <w:moveTo w:id="61" w:author="Tobias Mueller" w:date="2022-08-11T08:25:00Z">
        <w:r w:rsidRPr="00066987">
          <w:rPr>
            <w:rFonts w:ascii="Arial" w:eastAsia="Arial" w:hAnsi="Arial" w:cs="Arial"/>
          </w:rPr>
          <w:t xml:space="preserve">Microbial species varied in their maximum OD and growth rate in control </w:t>
        </w:r>
        <w:del w:id="62" w:author="Tobias Mueller" w:date="2022-08-12T08:28:00Z">
          <w:r w:rsidRPr="00066987" w:rsidDel="000A753A">
            <w:rPr>
              <w:rFonts w:ascii="Arial" w:eastAsia="Arial" w:hAnsi="Arial" w:cs="Arial"/>
            </w:rPr>
            <w:delText>conditions</w:delText>
          </w:r>
        </w:del>
      </w:moveTo>
      <w:ins w:id="63" w:author="Tobias Mueller" w:date="2022-08-12T08:28:00Z">
        <w:r w:rsidR="000A753A">
          <w:rPr>
            <w:rFonts w:ascii="Arial" w:eastAsia="Arial" w:hAnsi="Arial" w:cs="Arial"/>
          </w:rPr>
          <w:t>nectar</w:t>
        </w:r>
      </w:ins>
      <w:moveTo w:id="64" w:author="Tobias Mueller" w:date="2022-08-11T08:25:00Z">
        <w:r w:rsidRPr="00066987">
          <w:rPr>
            <w:rFonts w:ascii="Arial" w:eastAsia="Arial" w:hAnsi="Arial" w:cs="Arial"/>
          </w:rPr>
          <w:t xml:space="preserve"> and in response to treatment</w:t>
        </w:r>
      </w:moveTo>
      <w:ins w:id="65" w:author="Tobias Mueller" w:date="2022-08-12T08:28:00Z">
        <w:r w:rsidR="000A753A">
          <w:rPr>
            <w:rFonts w:ascii="Arial" w:eastAsia="Arial" w:hAnsi="Arial" w:cs="Arial"/>
          </w:rPr>
          <w:t xml:space="preserve"> additions</w:t>
        </w:r>
      </w:ins>
      <w:moveTo w:id="66" w:author="Tobias Mueller" w:date="2022-08-11T08:25:00Z">
        <w:del w:id="67"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w:t>
        </w:r>
        <w:r w:rsidRPr="00066987">
          <w:rPr>
            <w:rFonts w:ascii="Arial" w:eastAsia="Arial" w:hAnsi="Arial" w:cs="Arial"/>
          </w:rPr>
          <w:lastRenderedPageBreak/>
          <w:t xml:space="preserve">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68"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69"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70" w:author="Tobias Mueller" w:date="2022-08-11T08:25:00Z"/>
          <w:rFonts w:ascii="Arial" w:eastAsia="Arial" w:hAnsi="Arial" w:cs="Arial"/>
        </w:rPr>
      </w:pPr>
      <w:moveTo w:id="71" w:author="Tobias Mueller" w:date="2022-08-11T08:25:00Z">
        <w:r w:rsidRPr="00066987">
          <w:rPr>
            <w:rFonts w:ascii="Arial" w:eastAsia="Arial" w:hAnsi="Arial" w:cs="Arial"/>
            <w:i/>
          </w:rPr>
          <w:t>Differences between yeast and bacteria</w:t>
        </w:r>
      </w:moveTo>
    </w:p>
    <w:p w14:paraId="210A68B2" w14:textId="77777777" w:rsidR="006D5E7E" w:rsidRPr="00DB55B1" w:rsidRDefault="006D5E7E" w:rsidP="006D5E7E">
      <w:pPr>
        <w:spacing w:after="0" w:line="360" w:lineRule="auto"/>
        <w:rPr>
          <w:moveTo w:id="72" w:author="Tobias Mueller" w:date="2022-08-11T08:25:00Z"/>
          <w:rFonts w:ascii="Arial" w:eastAsia="Arial" w:hAnsi="Arial" w:cs="Arial"/>
        </w:rPr>
      </w:pPr>
      <w:moveTo w:id="73"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p>
    <w:moveToRangeEnd w:id="53"/>
    <w:p w14:paraId="1A255B51" w14:textId="77777777" w:rsidR="006D5E7E" w:rsidRPr="00DB55B1" w:rsidRDefault="006D5E7E" w:rsidP="006D5E7E">
      <w:pPr>
        <w:spacing w:after="0" w:line="360" w:lineRule="auto"/>
        <w:rPr>
          <w:ins w:id="74"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75" w:author="Tobias Mueller" w:date="2022-08-11T08:24:00Z"/>
          <w:rFonts w:ascii="Arial" w:eastAsia="Arial" w:hAnsi="Arial" w:cs="Arial"/>
        </w:rPr>
      </w:pPr>
      <w:ins w:id="76"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77" w:author="Tobias Mueller" w:date="2022-08-11T08:25:00Z"/>
          <w:rFonts w:ascii="Arial" w:eastAsia="Arial" w:hAnsi="Arial" w:cs="Arial"/>
          <w:color w:val="202122"/>
          <w:rPrChange w:id="78" w:author="Tobias Mueller" w:date="2022-08-11T08:25:00Z">
            <w:rPr>
              <w:del w:id="79" w:author="Tobias Mueller" w:date="2022-08-11T08:25:00Z"/>
              <w:rFonts w:ascii="Arial" w:eastAsia="Arial" w:hAnsi="Arial" w:cs="Arial"/>
            </w:rPr>
          </w:rPrChange>
        </w:rPr>
      </w:pPr>
      <w:ins w:id="80"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81" w:author="Tobias Mueller" w:date="2022-08-12T08:23:00Z">
        <w:r w:rsidR="00C95A45">
          <w:rPr>
            <w:rFonts w:ascii="Arial" w:eastAsia="Arial" w:hAnsi="Arial" w:cs="Arial"/>
            <w:iCs/>
            <w:color w:val="000000"/>
          </w:rPr>
          <w:t>burst open</w:t>
        </w:r>
      </w:ins>
      <w:ins w:id="82"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83" w:author="Tobias Mueller" w:date="2022-08-12T08:21:00Z">
              <w:rPr>
                <w:rFonts w:ascii="Arial" w:eastAsia="Arial" w:hAnsi="Arial" w:cs="Arial"/>
                <w:iCs/>
                <w:color w:val="000000"/>
              </w:rPr>
            </w:rPrChange>
          </w:rPr>
          <w:t xml:space="preserve">These species pairings were chosen </w:t>
        </w:r>
      </w:ins>
      <w:ins w:id="84" w:author="Tobias Mueller" w:date="2022-08-12T08:21:00Z">
        <w:r w:rsidR="00C95A45" w:rsidRPr="00C95A45">
          <w:rPr>
            <w:rFonts w:ascii="Arial" w:eastAsia="Arial" w:hAnsi="Arial" w:cs="Arial"/>
            <w:iCs/>
            <w:color w:val="000000"/>
            <w:highlight w:val="yellow"/>
            <w:rPrChange w:id="85" w:author="Tobias Mueller" w:date="2022-08-12T08:21:00Z">
              <w:rPr>
                <w:rFonts w:ascii="Arial" w:eastAsia="Arial" w:hAnsi="Arial" w:cs="Arial"/>
                <w:iCs/>
                <w:color w:val="000000"/>
              </w:rPr>
            </w:rPrChange>
          </w:rPr>
          <w:t xml:space="preserve">from </w:t>
        </w:r>
      </w:ins>
      <w:ins w:id="86" w:author="Tobias Mueller" w:date="2022-08-31T11:29:00Z">
        <w:r w:rsidR="00C533E2">
          <w:rPr>
            <w:rFonts w:ascii="Arial" w:eastAsia="Arial" w:hAnsi="Arial" w:cs="Arial"/>
            <w:iCs/>
            <w:color w:val="000000"/>
            <w:highlight w:val="yellow"/>
          </w:rPr>
          <w:t xml:space="preserve">many </w:t>
        </w:r>
      </w:ins>
      <w:ins w:id="87" w:author="Tobias Mueller" w:date="2022-08-12T08:21:00Z">
        <w:r w:rsidR="00C95A45" w:rsidRPr="00C95A45">
          <w:rPr>
            <w:rFonts w:ascii="Arial" w:eastAsia="Arial" w:hAnsi="Arial" w:cs="Arial"/>
            <w:iCs/>
            <w:color w:val="000000"/>
            <w:highlight w:val="yellow"/>
            <w:rPrChange w:id="88" w:author="Tobias Mueller" w:date="2022-08-12T08:21:00Z">
              <w:rPr>
                <w:rFonts w:ascii="Arial" w:eastAsia="Arial" w:hAnsi="Arial" w:cs="Arial"/>
                <w:iCs/>
                <w:color w:val="000000"/>
              </w:rPr>
            </w:rPrChange>
          </w:rPr>
          <w:t xml:space="preserve">cogrowth </w:t>
        </w:r>
      </w:ins>
      <w:ins w:id="89" w:author="Tobias Mueller" w:date="2022-08-31T11:29:00Z">
        <w:r w:rsidR="00C533E2">
          <w:rPr>
            <w:rFonts w:ascii="Arial" w:eastAsia="Arial" w:hAnsi="Arial" w:cs="Arial"/>
            <w:iCs/>
            <w:color w:val="000000"/>
            <w:highlight w:val="yellow"/>
          </w:rPr>
          <w:t xml:space="preserve">combinations </w:t>
        </w:r>
      </w:ins>
      <w:ins w:id="90" w:author="Tobias Mueller" w:date="2022-08-11T08:24:00Z">
        <w:r w:rsidRPr="00C95A45">
          <w:rPr>
            <w:rFonts w:ascii="Arial" w:eastAsia="Arial" w:hAnsi="Arial" w:cs="Arial"/>
            <w:iCs/>
            <w:color w:val="000000"/>
            <w:highlight w:val="yellow"/>
            <w:rPrChange w:id="91" w:author="Tobias Mueller" w:date="2022-08-12T08:21:00Z">
              <w:rPr>
                <w:rFonts w:ascii="Arial" w:eastAsia="Arial" w:hAnsi="Arial" w:cs="Arial"/>
                <w:iCs/>
                <w:color w:val="000000"/>
              </w:rPr>
            </w:rPrChange>
          </w:rPr>
          <w:t xml:space="preserve">as they produced colonies that were </w:t>
        </w:r>
      </w:ins>
      <w:ins w:id="92" w:author="Tobias Mueller" w:date="2022-08-12T08:21:00Z">
        <w:r w:rsidR="00C95A45" w:rsidRPr="00C95A45">
          <w:rPr>
            <w:rFonts w:ascii="Arial" w:eastAsia="Arial" w:hAnsi="Arial" w:cs="Arial"/>
            <w:iCs/>
            <w:color w:val="000000"/>
            <w:highlight w:val="yellow"/>
            <w:rPrChange w:id="93" w:author="Tobias Mueller" w:date="2022-08-12T08:21:00Z">
              <w:rPr>
                <w:rFonts w:ascii="Arial" w:eastAsia="Arial" w:hAnsi="Arial" w:cs="Arial"/>
                <w:iCs/>
                <w:color w:val="000000"/>
              </w:rPr>
            </w:rPrChange>
          </w:rPr>
          <w:t xml:space="preserve">easily </w:t>
        </w:r>
      </w:ins>
      <w:ins w:id="94" w:author="Tobias Mueller" w:date="2022-08-11T08:24:00Z">
        <w:r w:rsidRPr="00C95A45">
          <w:rPr>
            <w:rFonts w:ascii="Arial" w:eastAsia="Arial" w:hAnsi="Arial" w:cs="Arial"/>
            <w:iCs/>
            <w:color w:val="000000"/>
            <w:highlight w:val="yellow"/>
            <w:rPrChange w:id="95" w:author="Tobias Mueller" w:date="2022-08-12T08:21:00Z">
              <w:rPr>
                <w:rFonts w:ascii="Arial" w:eastAsia="Arial" w:hAnsi="Arial" w:cs="Arial"/>
                <w:iCs/>
                <w:color w:val="000000"/>
              </w:rPr>
            </w:rPrChange>
          </w:rPr>
          <w:t>distinguishable from one another</w:t>
        </w:r>
      </w:ins>
      <w:ins w:id="96" w:author="Tobias Mueller" w:date="2022-08-31T11:29:00Z">
        <w:r w:rsidR="00C533E2">
          <w:rPr>
            <w:rFonts w:ascii="Arial" w:eastAsia="Arial" w:hAnsi="Arial" w:cs="Arial"/>
            <w:iCs/>
            <w:color w:val="000000"/>
            <w:highlight w:val="yellow"/>
          </w:rPr>
          <w:t xml:space="preserve"> during preliminary cogrowth tests</w:t>
        </w:r>
      </w:ins>
      <w:ins w:id="97" w:author="Tobias Mueller" w:date="2022-08-11T08:24:00Z">
        <w:r w:rsidRPr="00C95A45">
          <w:rPr>
            <w:rFonts w:ascii="Arial" w:eastAsia="Arial" w:hAnsi="Arial" w:cs="Arial"/>
            <w:iCs/>
            <w:color w:val="000000"/>
            <w:highlight w:val="yellow"/>
            <w:rPrChange w:id="98"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99" w:author="Tobias Mueller" w:date="2022-08-11T08:24:00Z"/>
      <w:sdt>
        <w:sdtPr>
          <w:rPr>
            <w:rFonts w:ascii="Arial" w:hAnsi="Arial" w:cs="Arial"/>
          </w:rPr>
          <w:tag w:val="goog_rdk_0"/>
          <w:id w:val="267282558"/>
        </w:sdtPr>
        <w:sdtContent>
          <w:customXmlInsRangeEnd w:id="99"/>
          <w:customXmlInsRangeStart w:id="100" w:author="Tobias Mueller" w:date="2022-08-11T08:24:00Z"/>
        </w:sdtContent>
      </w:sdt>
      <w:customXmlInsRangeEnd w:id="100"/>
      <w:ins w:id="101"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02" w:author="Tobias Mueller" w:date="2022-08-11T08:25:00Z"/>
          <w:rFonts w:ascii="Arial" w:eastAsia="Arial" w:hAnsi="Arial" w:cs="Arial"/>
          <w:i/>
        </w:rPr>
      </w:pPr>
      <w:commentRangeStart w:id="103"/>
      <w:del w:id="104" w:author="Tobias Mueller" w:date="2022-08-11T08:25:00Z">
        <w:r w:rsidRPr="00DB55B1" w:rsidDel="006D5E7E">
          <w:rPr>
            <w:rFonts w:ascii="Arial" w:eastAsia="Arial" w:hAnsi="Arial" w:cs="Arial"/>
            <w:b/>
          </w:rPr>
          <w:delText>Results </w:delText>
        </w:r>
        <w:commentRangeEnd w:id="103"/>
        <w:r w:rsidR="006A37B4" w:rsidDel="006D5E7E">
          <w:rPr>
            <w:rStyle w:val="CommentReference"/>
          </w:rPr>
          <w:commentReference w:id="103"/>
        </w:r>
      </w:del>
    </w:p>
    <w:p w14:paraId="00000055" w14:textId="7CFDF94C" w:rsidR="00682FF2" w:rsidRPr="00DB55B1" w:rsidDel="00F66952" w:rsidRDefault="00B43301" w:rsidP="00FD0250">
      <w:pPr>
        <w:spacing w:after="0" w:line="360" w:lineRule="auto"/>
        <w:rPr>
          <w:del w:id="105" w:author="Tobias Mueller" w:date="2022-08-31T09:40:00Z"/>
          <w:moveFrom w:id="106" w:author="Tobias Mueller" w:date="2022-08-11T08:25:00Z"/>
          <w:rFonts w:ascii="Arial" w:eastAsia="Arial" w:hAnsi="Arial" w:cs="Arial"/>
        </w:rPr>
      </w:pPr>
      <w:moveFromRangeStart w:id="107" w:author="Tobias Mueller" w:date="2022-08-11T08:25:00Z" w:name="move111098726"/>
      <w:moveFrom w:id="108" w:author="Tobias Mueller" w:date="2022-08-11T08:25:00Z">
        <w:del w:id="109"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10" w:author="Tobias Mueller" w:date="2022-08-31T09:40:00Z"/>
          <w:moveFrom w:id="111" w:author="Tobias Mueller" w:date="2022-08-11T08:25:00Z"/>
          <w:rFonts w:ascii="Arial" w:eastAsia="Arial" w:hAnsi="Arial" w:cs="Arial"/>
        </w:rPr>
      </w:pPr>
      <w:moveFrom w:id="112" w:author="Tobias Mueller" w:date="2022-08-11T08:25:00Z">
        <w:del w:id="113"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14" w:author="Tobias Mueller" w:date="2022-08-31T09:40:00Z"/>
          <w:moveFrom w:id="115"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16" w:author="Tobias Mueller" w:date="2022-08-31T09:40:00Z"/>
          <w:moveFrom w:id="117" w:author="Tobias Mueller" w:date="2022-08-11T08:25:00Z"/>
          <w:rFonts w:ascii="Arial" w:eastAsia="Arial" w:hAnsi="Arial" w:cs="Arial"/>
        </w:rPr>
      </w:pPr>
      <w:moveFrom w:id="118" w:author="Tobias Mueller" w:date="2022-08-11T08:25:00Z">
        <w:del w:id="119"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20" w:author="Tobias Mueller" w:date="2022-08-31T09:40:00Z"/>
          <w:moveFrom w:id="121" w:author="Tobias Mueller" w:date="2022-08-11T08:25:00Z"/>
          <w:rFonts w:ascii="Arial" w:eastAsia="Arial" w:hAnsi="Arial" w:cs="Arial"/>
          <w:strike/>
        </w:rPr>
      </w:pPr>
      <w:moveFrom w:id="122" w:author="Tobias Mueller" w:date="2022-08-11T08:25:00Z">
        <w:del w:id="123"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24" w:author="Tobias Mueller" w:date="2022-08-31T09:40:00Z"/>
      <w:sdt>
        <w:sdtPr>
          <w:rPr>
            <w:rFonts w:ascii="Arial" w:hAnsi="Arial" w:cs="Arial"/>
          </w:rPr>
          <w:tag w:val="goog_rdk_3"/>
          <w:id w:val="2030289756"/>
        </w:sdtPr>
        <w:sdtContent>
          <w:customXmlDelRangeEnd w:id="124"/>
          <w:customXmlDelRangeStart w:id="125" w:author="Tobias Mueller" w:date="2022-08-31T09:40:00Z"/>
        </w:sdtContent>
      </w:sdt>
      <w:customXmlDelRangeEnd w:id="125"/>
      <w:moveFrom w:id="126" w:author="Tobias Mueller" w:date="2022-08-11T08:25:00Z">
        <w:del w:id="127"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28" w:author="Tobias Mueller" w:date="2022-08-31T09:40:00Z"/>
          <w:moveFrom w:id="129"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30" w:author="Tobias Mueller" w:date="2022-08-31T09:40:00Z"/>
          <w:moveFrom w:id="131" w:author="Tobias Mueller" w:date="2022-08-11T08:25:00Z"/>
          <w:rFonts w:ascii="Arial" w:eastAsia="Arial" w:hAnsi="Arial" w:cs="Arial"/>
        </w:rPr>
      </w:pPr>
      <w:moveFrom w:id="132" w:author="Tobias Mueller" w:date="2022-08-11T08:25:00Z">
        <w:del w:id="133"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34" w:author="Tobias Mueller" w:date="2022-08-31T09:40:00Z"/>
          <w:moveFrom w:id="135" w:author="Tobias Mueller" w:date="2022-08-11T08:25:00Z"/>
          <w:rFonts w:ascii="Arial" w:eastAsia="Arial" w:hAnsi="Arial" w:cs="Arial"/>
        </w:rPr>
      </w:pPr>
      <w:moveFrom w:id="136" w:author="Tobias Mueller" w:date="2022-08-11T08:25:00Z">
        <w:del w:id="137"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07"/>
    <w:p w14:paraId="0000005D" w14:textId="7A40A7A1" w:rsidR="00682FF2" w:rsidRDefault="003678D8" w:rsidP="00FD0250">
      <w:pPr>
        <w:spacing w:after="0" w:line="360" w:lineRule="auto"/>
        <w:rPr>
          <w:ins w:id="138" w:author="Tobias Mueller" w:date="2022-08-11T08:25:00Z"/>
          <w:rFonts w:ascii="Arial" w:eastAsia="Arial" w:hAnsi="Arial" w:cs="Arial"/>
        </w:rPr>
      </w:pPr>
      <w:del w:id="139"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lastRenderedPageBreak/>
        <w:t>Co-growth assay</w:t>
      </w:r>
    </w:p>
    <w:p w14:paraId="0000005F" w14:textId="4E8A4963" w:rsidR="00682FF2" w:rsidRPr="00DB55B1" w:rsidDel="0047797D" w:rsidRDefault="00C058DD" w:rsidP="00FD0250">
      <w:pPr>
        <w:spacing w:after="0" w:line="360" w:lineRule="auto"/>
        <w:rPr>
          <w:del w:id="140"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41"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42"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43" w:author="Tobias Mueller" w:date="2022-08-31T11:25:00Z">
              <w:rPr>
                <w:rFonts w:ascii="Arial" w:eastAsia="Arial" w:hAnsi="Arial" w:cs="Arial"/>
                <w:shd w:val="clear" w:color="auto" w:fill="FDFDFD"/>
              </w:rPr>
            </w:rPrChange>
          </w:rPr>
          <w:t>While</w:t>
        </w:r>
      </w:ins>
      <w:ins w:id="144" w:author="Tobias Mueller" w:date="2022-08-31T11:25:00Z">
        <w:r w:rsidR="00C533E2" w:rsidRPr="00C533E2">
          <w:rPr>
            <w:rFonts w:ascii="Arial" w:eastAsia="Arial" w:hAnsi="Arial" w:cs="Arial"/>
            <w:highlight w:val="yellow"/>
            <w:shd w:val="clear" w:color="auto" w:fill="FDFDFD"/>
            <w:rPrChange w:id="145" w:author="Tobias Mueller" w:date="2022-08-31T11:25:00Z">
              <w:rPr>
                <w:rFonts w:ascii="Arial" w:eastAsia="Arial" w:hAnsi="Arial" w:cs="Arial"/>
                <w:shd w:val="clear" w:color="auto" w:fill="FDFDFD"/>
              </w:rPr>
            </w:rPrChange>
          </w:rPr>
          <w:t xml:space="preserve"> here we only tested 1 isolate per species it is possible that there </w:t>
        </w:r>
      </w:ins>
      <w:ins w:id="146" w:author="Tobias Mueller" w:date="2022-08-31T11:27:00Z">
        <w:r w:rsidR="00C533E2">
          <w:rPr>
            <w:rFonts w:ascii="Arial" w:eastAsia="Arial" w:hAnsi="Arial" w:cs="Arial"/>
            <w:highlight w:val="yellow"/>
            <w:shd w:val="clear" w:color="auto" w:fill="FDFDFD"/>
          </w:rPr>
          <w:t>could be</w:t>
        </w:r>
      </w:ins>
      <w:ins w:id="147" w:author="Tobias Mueller" w:date="2022-08-31T11:25:00Z">
        <w:r w:rsidR="00C533E2" w:rsidRPr="00C533E2">
          <w:rPr>
            <w:rFonts w:ascii="Arial" w:eastAsia="Arial" w:hAnsi="Arial" w:cs="Arial"/>
            <w:highlight w:val="yellow"/>
            <w:shd w:val="clear" w:color="auto" w:fill="FDFDFD"/>
            <w:rPrChange w:id="148" w:author="Tobias Mueller" w:date="2022-08-31T11:25:00Z">
              <w:rPr>
                <w:rFonts w:ascii="Arial" w:eastAsia="Arial" w:hAnsi="Arial" w:cs="Arial"/>
                <w:shd w:val="clear" w:color="auto" w:fill="FDFDFD"/>
              </w:rPr>
            </w:rPrChange>
          </w:rPr>
          <w:t xml:space="preserve"> strain specific adaptation or susceptibility and </w:t>
        </w:r>
      </w:ins>
      <w:del w:id="149" w:author="Tobias Mueller" w:date="2022-08-31T11:25:00Z">
        <w:r w:rsidR="00C01611" w:rsidRPr="00C533E2" w:rsidDel="00C533E2">
          <w:rPr>
            <w:rFonts w:ascii="Arial" w:eastAsia="Arial" w:hAnsi="Arial" w:cs="Arial"/>
            <w:highlight w:val="yellow"/>
            <w:shd w:val="clear" w:color="auto" w:fill="FDFDFD"/>
            <w:rPrChange w:id="150"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51"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52" w:author="Tobias Mueller" w:date="2022-08-31T11:25:00Z">
            <w:rPr>
              <w:rFonts w:ascii="Arial" w:eastAsia="Arial" w:hAnsi="Arial" w:cs="Arial"/>
            </w:rPr>
          </w:rPrChange>
        </w:rPr>
        <w:t xml:space="preserve">more work </w:t>
      </w:r>
      <w:del w:id="153" w:author="Tobias Mueller" w:date="2022-08-31T11:27:00Z">
        <w:r w:rsidR="00C01611" w:rsidRPr="00C533E2" w:rsidDel="00C533E2">
          <w:rPr>
            <w:rFonts w:ascii="Arial" w:eastAsia="Arial" w:hAnsi="Arial" w:cs="Arial"/>
            <w:highlight w:val="yellow"/>
            <w:rPrChange w:id="154" w:author="Tobias Mueller" w:date="2022-08-31T11:25:00Z">
              <w:rPr>
                <w:rFonts w:ascii="Arial" w:eastAsia="Arial" w:hAnsi="Arial" w:cs="Arial"/>
              </w:rPr>
            </w:rPrChange>
          </w:rPr>
          <w:delText xml:space="preserve">should </w:delText>
        </w:r>
      </w:del>
      <w:ins w:id="155"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56"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57"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158"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159" w:author="Tobias Mueller" w:date="2022-08-31T11:25:00Z">
            <w:rPr>
              <w:rFonts w:ascii="Arial" w:eastAsia="Arial" w:hAnsi="Arial" w:cs="Arial"/>
            </w:rPr>
          </w:rPrChange>
        </w:rPr>
        <w:t xml:space="preserve"> variation</w:t>
      </w:r>
      <w:ins w:id="160"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161"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lastRenderedPageBreak/>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w:t>
      </w:r>
      <w:r w:rsidR="00B43301" w:rsidRPr="00DB55B1">
        <w:rPr>
          <w:rFonts w:ascii="Arial" w:eastAsia="Arial" w:hAnsi="Arial" w:cs="Arial"/>
        </w:rPr>
        <w:lastRenderedPageBreak/>
        <w:t xml:space="preserve">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162"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w:t>
      </w:r>
      <w:proofErr w:type="spellStart"/>
      <w:r w:rsidR="00872F4F" w:rsidRPr="00872F4F">
        <w:rPr>
          <w:rFonts w:ascii="Arial" w:hAnsi="Arial" w:cs="Arial"/>
        </w:rPr>
        <w:t>Vannette</w:t>
      </w:r>
      <w:proofErr w:type="spellEnd"/>
      <w:r w:rsidR="00872F4F" w:rsidRPr="00872F4F">
        <w:rPr>
          <w:rFonts w:ascii="Arial" w:hAnsi="Arial" w:cs="Arial"/>
        </w:rPr>
        <w:t xml:space="preserv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7563DAB5"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{"citationID":"C962A1ff","properties":{"formattedCitation":"(Adler, 2000)","plainCitation":"(Adler, 2000)","noteIndex":0},"citationItems":[{"id":"StDPPrXC/IJDQM1yl","uris":["http://zotero.org/users/6808850/items/34VLXNUA"],"itemData":{"id":1,"type":"article-journal","abstract":"Although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2012)","noteIndex":0},"citationItems":[{"id":"StDPPrXC/IJDQM1yl","uris":["http://zotero.org/users/6808850/items/34VLXNUA"],"itemData":{"id":1,"type":"article-journal","abstract":"Although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w:t>
      </w:r>
      <w:proofErr w:type="gramStart"/>
      <w:r w:rsidR="00857C33" w:rsidRPr="00DB55B1">
        <w:rPr>
          <w:rFonts w:ascii="Arial" w:eastAsia="Arial" w:hAnsi="Arial" w:cs="Arial"/>
          <w:shd w:val="clear" w:color="auto" w:fill="FDFDFD"/>
        </w:rPr>
        <w:t>secretion</w:t>
      </w:r>
      <w:proofErr w:type="gramEnd"/>
      <w:r w:rsidR="00857C33" w:rsidRPr="00DB55B1">
        <w:rPr>
          <w:rFonts w:ascii="Arial" w:eastAsia="Arial" w:hAnsi="Arial" w:cs="Arial"/>
          <w:shd w:val="clear" w:color="auto" w:fill="FDFDFD"/>
        </w:rPr>
        <w:t xml:space="preserve">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163"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w:t>
      </w:r>
      <w:proofErr w:type="spellStart"/>
      <w:r w:rsidRPr="00DB55B1">
        <w:rPr>
          <w:rFonts w:ascii="Arial" w:eastAsia="Arial" w:hAnsi="Arial" w:cs="Arial"/>
        </w:rPr>
        <w:t>Vannette</w:t>
      </w:r>
      <w:proofErr w:type="spellEnd"/>
      <w:r w:rsidRPr="00DB55B1">
        <w:rPr>
          <w:rFonts w:ascii="Arial" w:eastAsia="Arial" w:hAnsi="Arial" w:cs="Arial"/>
        </w:rPr>
        <w:t xml:space="preserv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164" w:author="Tobias Mueller" w:date="2022-08-11T08:15:00Z"/>
          <w:rFonts w:ascii="Arial" w:eastAsia="Arial" w:hAnsi="Arial" w:cs="Arial"/>
        </w:rPr>
      </w:pPr>
    </w:p>
    <w:p w14:paraId="64796CCF" w14:textId="37B5ECFF" w:rsidR="00F47FB6" w:rsidRDefault="00F47FB6" w:rsidP="00F47FB6">
      <w:pPr>
        <w:spacing w:after="0" w:line="360" w:lineRule="auto"/>
        <w:rPr>
          <w:ins w:id="165"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166" w:author="Tobias Mueller" w:date="2022-08-11T08:23:00Z"/>
          <w:rFonts w:ascii="Arial" w:eastAsia="Arial" w:hAnsi="Arial" w:cs="Arial"/>
        </w:rPr>
      </w:pPr>
      <w:del w:id="167"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168" w:author="Tobias Mueller" w:date="2022-08-11T08:23:00Z"/>
          <w:rFonts w:ascii="Arial" w:eastAsia="Arial" w:hAnsi="Arial" w:cs="Arial"/>
        </w:rPr>
      </w:pPr>
      <w:del w:id="169"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170" w:author="Tobias Mueller" w:date="2022-08-11T08:23:00Z"/>
          <w:rFonts w:ascii="Arial" w:eastAsia="Arial" w:hAnsi="Arial" w:cs="Arial"/>
          <w:color w:val="000000"/>
        </w:rPr>
      </w:pPr>
      <w:del w:id="171"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172" w:author="Tobias Mueller" w:date="2022-08-11T08:23:00Z"/>
          <w:moveFrom w:id="173" w:author="Tobias Mueller" w:date="2022-08-11T08:08:00Z"/>
          <w:rFonts w:ascii="Arial" w:eastAsia="Arial" w:hAnsi="Arial" w:cs="Arial"/>
        </w:rPr>
      </w:pPr>
      <w:moveFromRangeStart w:id="174" w:author="Tobias Mueller" w:date="2022-08-11T08:08:00Z" w:name="move111097724"/>
    </w:p>
    <w:p w14:paraId="05945D22" w14:textId="5DDF2356" w:rsidR="00F47FB6" w:rsidRPr="005A60F3" w:rsidDel="006D5E7E" w:rsidRDefault="00F47FB6" w:rsidP="00F47FB6">
      <w:pPr>
        <w:spacing w:after="0" w:line="360" w:lineRule="auto"/>
        <w:rPr>
          <w:del w:id="175" w:author="Tobias Mueller" w:date="2022-08-11T08:23:00Z"/>
          <w:moveFrom w:id="176" w:author="Tobias Mueller" w:date="2022-08-11T08:08:00Z"/>
          <w:rFonts w:ascii="Arial" w:eastAsia="Arial" w:hAnsi="Arial" w:cs="Arial"/>
          <w:color w:val="C00000"/>
        </w:rPr>
      </w:pPr>
      <w:moveFrom w:id="177" w:author="Tobias Mueller" w:date="2022-08-11T08:08:00Z">
        <w:del w:id="178"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174"/>
    <w:p w14:paraId="27C58E76" w14:textId="38C5D160" w:rsidR="00F47FB6" w:rsidRPr="00DB55B1" w:rsidDel="006D5E7E" w:rsidRDefault="00F47FB6" w:rsidP="00F47FB6">
      <w:pPr>
        <w:spacing w:after="0" w:line="360" w:lineRule="auto"/>
        <w:rPr>
          <w:del w:id="179"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180" w:author="Tobias Mueller" w:date="2022-08-11T08:23:00Z"/>
          <w:rFonts w:ascii="Arial" w:eastAsia="Arial" w:hAnsi="Arial" w:cs="Arial"/>
        </w:rPr>
      </w:pPr>
      <w:del w:id="181"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182" w:author="Tobias Mueller" w:date="2022-08-11T08:23:00Z"/>
          <w:rFonts w:ascii="Arial" w:eastAsia="Arial" w:hAnsi="Arial" w:cs="Arial"/>
          <w:color w:val="000000"/>
        </w:rPr>
      </w:pPr>
      <w:del w:id="183"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184"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185"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186" w:author="Tobias Mueller" w:date="2022-08-11T08:23:00Z"/>
          <w:moveTo w:id="187" w:author="Tobias Mueller" w:date="2022-08-11T08:07:00Z"/>
          <w:rFonts w:ascii="Arial" w:eastAsia="Arial" w:hAnsi="Arial" w:cs="Arial"/>
        </w:rPr>
      </w:pPr>
      <w:moveToRangeStart w:id="188" w:author="Tobias Mueller" w:date="2022-08-11T08:07:00Z" w:name="move111097690"/>
      <w:moveTo w:id="189" w:author="Tobias Mueller" w:date="2022-08-11T08:07:00Z">
        <w:del w:id="190"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191" w:author="Tobias Mueller" w:date="2022-08-11T08:23:00Z"/>
          <w:moveTo w:id="192" w:author="Tobias Mueller" w:date="2022-08-11T08:07:00Z"/>
          <w:rFonts w:ascii="Arial" w:eastAsia="Arial" w:hAnsi="Arial" w:cs="Arial"/>
        </w:rPr>
      </w:pPr>
      <w:moveTo w:id="193" w:author="Tobias Mueller" w:date="2022-08-11T08:07:00Z">
        <w:del w:id="194"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195"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196" w:author="Tobias Mueller" w:date="2022-08-11T08:23:00Z">
          <w:r w:rsidRPr="00DB55B1" w:rsidDel="006D5E7E">
            <w:rPr>
              <w:rFonts w:ascii="Arial" w:eastAsia="Arial" w:hAnsi="Arial" w:cs="Arial"/>
              <w:color w:val="000000"/>
            </w:rPr>
            <w:delText xml:space="preserve"> Supplemental </w:delText>
          </w:r>
        </w:del>
        <w:del w:id="197" w:author="Tobias Mueller" w:date="2022-08-11T08:17:00Z">
          <w:r w:rsidRPr="00DB55B1" w:rsidDel="00E773E1">
            <w:rPr>
              <w:rFonts w:ascii="Arial" w:eastAsia="Arial" w:hAnsi="Arial" w:cs="Arial"/>
              <w:color w:val="000000"/>
            </w:rPr>
            <w:delText>Figure 1</w:delText>
          </w:r>
        </w:del>
        <w:del w:id="198"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199"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200" w:author="Tobias Mueller" w:date="2022-08-11T08:17:00Z">
          <w:r w:rsidRPr="00277435" w:rsidDel="00E773E1">
            <w:rPr>
              <w:rFonts w:ascii="Arial" w:eastAsia="Arial" w:hAnsi="Arial" w:cs="Arial"/>
            </w:rPr>
            <w:delText>.</w:delText>
          </w:r>
        </w:del>
        <w:del w:id="201"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02"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188"/>
    <w:p w14:paraId="2BF8015E" w14:textId="51E8C7E7" w:rsidR="00975847" w:rsidRDefault="00975847" w:rsidP="00F47FB6">
      <w:pPr>
        <w:spacing w:after="0" w:line="360" w:lineRule="auto"/>
        <w:rPr>
          <w:ins w:id="203" w:author="Tobias Mueller" w:date="2022-08-11T08:07:00Z"/>
          <w:rFonts w:ascii="Arial" w:eastAsia="Arial" w:hAnsi="Arial" w:cs="Arial"/>
        </w:rPr>
      </w:pPr>
    </w:p>
    <w:p w14:paraId="6A49D783" w14:textId="373FC767" w:rsidR="00975847" w:rsidRDefault="00975847" w:rsidP="00F47FB6">
      <w:pPr>
        <w:spacing w:after="0" w:line="360" w:lineRule="auto"/>
        <w:rPr>
          <w:ins w:id="204" w:author="Tobias Mueller" w:date="2022-08-11T08:08:00Z"/>
          <w:rFonts w:ascii="Arial" w:eastAsia="Arial" w:hAnsi="Arial" w:cs="Arial"/>
        </w:rPr>
      </w:pPr>
    </w:p>
    <w:p w14:paraId="24D18A85" w14:textId="3B444AEF" w:rsidR="00975847" w:rsidRDefault="00975847" w:rsidP="00F47FB6">
      <w:pPr>
        <w:spacing w:after="0" w:line="360" w:lineRule="auto"/>
        <w:rPr>
          <w:ins w:id="205" w:author="Tobias Mueller" w:date="2022-08-11T08:08:00Z"/>
          <w:rFonts w:ascii="Arial" w:eastAsia="Arial" w:hAnsi="Arial" w:cs="Arial"/>
        </w:rPr>
      </w:pPr>
    </w:p>
    <w:p w14:paraId="45FB93A2" w14:textId="515BEF5C" w:rsidR="00975847" w:rsidRDefault="00975847" w:rsidP="00F47FB6">
      <w:pPr>
        <w:spacing w:after="0" w:line="360" w:lineRule="auto"/>
        <w:rPr>
          <w:ins w:id="206" w:author="Tobias Mueller" w:date="2022-08-31T12:28:00Z"/>
          <w:rFonts w:ascii="Arial" w:eastAsia="Arial" w:hAnsi="Arial" w:cs="Arial"/>
        </w:rPr>
      </w:pPr>
    </w:p>
    <w:p w14:paraId="4EFA8339" w14:textId="667EC389" w:rsidR="000C58E3" w:rsidRDefault="000C58E3" w:rsidP="00F47FB6">
      <w:pPr>
        <w:spacing w:after="0" w:line="360" w:lineRule="auto"/>
        <w:rPr>
          <w:ins w:id="207" w:author="Tobias Mueller" w:date="2022-08-31T12:28:00Z"/>
          <w:rFonts w:ascii="Arial" w:eastAsia="Arial" w:hAnsi="Arial" w:cs="Arial"/>
        </w:rPr>
      </w:pPr>
    </w:p>
    <w:p w14:paraId="28204220" w14:textId="7C519445" w:rsidR="000C58E3" w:rsidRDefault="000C58E3" w:rsidP="00F47FB6">
      <w:pPr>
        <w:spacing w:after="0" w:line="360" w:lineRule="auto"/>
        <w:rPr>
          <w:ins w:id="208" w:author="Tobias Mueller" w:date="2022-08-31T12:28:00Z"/>
          <w:rFonts w:ascii="Arial" w:eastAsia="Arial" w:hAnsi="Arial" w:cs="Arial"/>
        </w:rPr>
      </w:pPr>
    </w:p>
    <w:p w14:paraId="60B211AD" w14:textId="0B810FA0" w:rsidR="000C58E3" w:rsidRDefault="000C58E3" w:rsidP="00F47FB6">
      <w:pPr>
        <w:spacing w:after="0" w:line="360" w:lineRule="auto"/>
        <w:rPr>
          <w:ins w:id="209" w:author="Tobias Mueller" w:date="2022-08-31T12:28:00Z"/>
          <w:rFonts w:ascii="Arial" w:eastAsia="Arial" w:hAnsi="Arial" w:cs="Arial"/>
        </w:rPr>
      </w:pPr>
    </w:p>
    <w:p w14:paraId="714116B5" w14:textId="77777777" w:rsidR="000C58E3" w:rsidRDefault="000C58E3" w:rsidP="00F47FB6">
      <w:pPr>
        <w:spacing w:after="0" w:line="360" w:lineRule="auto"/>
        <w:rPr>
          <w:ins w:id="210" w:author="Tobias Mueller" w:date="2022-08-31T11:22:00Z"/>
          <w:rFonts w:ascii="Arial" w:eastAsia="Arial" w:hAnsi="Arial" w:cs="Arial"/>
        </w:rPr>
      </w:pPr>
    </w:p>
    <w:p w14:paraId="62285B83" w14:textId="0B64500C" w:rsidR="00CB5789" w:rsidRDefault="00CB5789" w:rsidP="00F47FB6">
      <w:pPr>
        <w:spacing w:after="0" w:line="360" w:lineRule="auto"/>
        <w:rPr>
          <w:ins w:id="211" w:author="Tobias Mueller" w:date="2022-08-31T11:22:00Z"/>
          <w:rFonts w:ascii="Arial" w:eastAsia="Arial" w:hAnsi="Arial" w:cs="Arial"/>
        </w:rPr>
      </w:pPr>
    </w:p>
    <w:p w14:paraId="3FD7EA06" w14:textId="3B59C170" w:rsidR="00CB5789" w:rsidRDefault="00CB5789" w:rsidP="00F47FB6">
      <w:pPr>
        <w:spacing w:after="0" w:line="360" w:lineRule="auto"/>
        <w:rPr>
          <w:ins w:id="212" w:author="Tobias Mueller" w:date="2022-08-11T08:08:00Z"/>
          <w:rFonts w:ascii="Arial" w:eastAsia="Arial" w:hAnsi="Arial" w:cs="Arial"/>
        </w:rPr>
      </w:pPr>
      <w:ins w:id="213" w:author="Tobias Mueller" w:date="2022-08-31T11:22:00Z">
        <w:r>
          <w:rPr>
            <w:rFonts w:ascii="Arial" w:eastAsia="Arial" w:hAnsi="Arial" w:cs="Arial"/>
          </w:rPr>
          <w:lastRenderedPageBreak/>
          <w:t>New SUPPLEMENTAL METHODS</w:t>
        </w:r>
      </w:ins>
    </w:p>
    <w:p w14:paraId="38FCFEEA" w14:textId="475985CC" w:rsidR="00975847" w:rsidRPr="00DB55B1" w:rsidRDefault="00975847" w:rsidP="00975847">
      <w:pPr>
        <w:spacing w:after="0" w:line="360" w:lineRule="auto"/>
        <w:rPr>
          <w:moveTo w:id="214" w:author="Tobias Mueller" w:date="2022-08-11T08:08:00Z"/>
          <w:rFonts w:ascii="Arial" w:eastAsia="Arial" w:hAnsi="Arial" w:cs="Arial"/>
        </w:rPr>
      </w:pPr>
      <w:ins w:id="215" w:author="Tobias Mueller" w:date="2022-08-11T08:08:00Z">
        <w:r>
          <w:rPr>
            <w:rFonts w:ascii="Arial" w:eastAsia="Arial" w:hAnsi="Arial" w:cs="Arial"/>
          </w:rPr>
          <w:t xml:space="preserve">Creating Microbial suspensions </w:t>
        </w:r>
      </w:ins>
      <w:moveToRangeStart w:id="216" w:author="Tobias Mueller" w:date="2022-08-11T08:08:00Z" w:name="move111097724"/>
    </w:p>
    <w:p w14:paraId="5CCC3770" w14:textId="77777777" w:rsidR="00975847" w:rsidRPr="005A60F3" w:rsidDel="00CB5789" w:rsidRDefault="00975847" w:rsidP="00975847">
      <w:pPr>
        <w:spacing w:after="0" w:line="360" w:lineRule="auto"/>
        <w:rPr>
          <w:del w:id="217" w:author="Tobias Mueller" w:date="2022-08-31T11:22:00Z"/>
          <w:moveTo w:id="218" w:author="Tobias Mueller" w:date="2022-08-11T08:08:00Z"/>
          <w:rFonts w:ascii="Arial" w:eastAsia="Arial" w:hAnsi="Arial" w:cs="Arial"/>
          <w:color w:val="C00000"/>
        </w:rPr>
      </w:pPr>
      <w:moveTo w:id="219"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16"/>
    <w:p w14:paraId="6AD724CB" w14:textId="77777777" w:rsidR="00975847" w:rsidRDefault="00975847" w:rsidP="00F47FB6">
      <w:pPr>
        <w:spacing w:after="0" w:line="360" w:lineRule="auto"/>
        <w:rPr>
          <w:ins w:id="220"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21" w:author="Tobias Mueller" w:date="2022-08-11T08:07:00Z">
        <w:r w:rsidR="00975847">
          <w:rPr>
            <w:rFonts w:ascii="Arial" w:eastAsia="Arial" w:hAnsi="Arial" w:cs="Arial"/>
            <w:i/>
          </w:rPr>
          <w:t xml:space="preserve"> </w:t>
        </w:r>
      </w:ins>
    </w:p>
    <w:p w14:paraId="3AB9162B" w14:textId="28DF78CF"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22"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23" w:author="Tobias Mueller" w:date="2022-08-31T11:33:00Z">
        <w:r w:rsidR="00B87D60" w:rsidRPr="00B87D60">
          <w:rPr>
            <w:rFonts w:ascii="Arial" w:eastAsia="Arial" w:hAnsi="Arial" w:cs="Arial"/>
            <w:highlight w:val="yellow"/>
            <w:rPrChange w:id="224"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25" w:author="Tobias Mueller" w:date="2022-08-31T11:34:00Z">
            <w:rPr>
              <w:rFonts w:ascii="Arial" w:eastAsia="Arial" w:hAnsi="Arial" w:cs="Arial"/>
            </w:rPr>
          </w:rPrChange>
        </w:rPr>
        <w:t xml:space="preserve"> on growth </w:t>
      </w:r>
      <w:ins w:id="226" w:author="Tobias Mueller" w:date="2022-08-31T11:33:00Z">
        <w:r w:rsidR="00B87D60" w:rsidRPr="00B87D60">
          <w:rPr>
            <w:rFonts w:ascii="Arial" w:eastAsia="Arial" w:hAnsi="Arial" w:cs="Arial"/>
            <w:highlight w:val="yellow"/>
            <w:rPrChange w:id="227" w:author="Tobias Mueller" w:date="2022-08-31T11:34:00Z">
              <w:rPr>
                <w:rFonts w:ascii="Arial" w:eastAsia="Arial" w:hAnsi="Arial" w:cs="Arial"/>
              </w:rPr>
            </w:rPrChange>
          </w:rPr>
          <w:t xml:space="preserve">separately </w:t>
        </w:r>
      </w:ins>
      <w:del w:id="228" w:author="Tobias Mueller" w:date="2022-08-31T11:33:00Z">
        <w:r w:rsidRPr="00B87D60" w:rsidDel="00B87D60">
          <w:rPr>
            <w:rFonts w:ascii="Arial" w:eastAsia="Arial" w:hAnsi="Arial" w:cs="Arial"/>
            <w:highlight w:val="yellow"/>
            <w:rPrChange w:id="229"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30" w:author="Tobias Mueller" w:date="2022-08-31T11:34:00Z">
            <w:rPr>
              <w:rFonts w:ascii="Arial" w:eastAsia="Arial" w:hAnsi="Arial" w:cs="Arial"/>
            </w:rPr>
          </w:rPrChange>
        </w:rPr>
        <w:t xml:space="preserve">from </w:t>
      </w:r>
      <w:ins w:id="231" w:author="Tobias Mueller" w:date="2022-08-31T11:33:00Z">
        <w:r w:rsidR="00B87D60" w:rsidRPr="00B87D60">
          <w:rPr>
            <w:rFonts w:ascii="Arial" w:eastAsia="Arial" w:hAnsi="Arial" w:cs="Arial"/>
            <w:highlight w:val="yellow"/>
            <w:rPrChange w:id="232"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33" w:author="Tobias Mueller" w:date="2022-08-31T11:34:00Z">
            <w:rPr>
              <w:rFonts w:ascii="Arial" w:eastAsia="Arial" w:hAnsi="Arial" w:cs="Arial"/>
            </w:rPr>
          </w:rPrChange>
        </w:rPr>
        <w:t>nutrient limitation</w:t>
      </w:r>
      <w:ins w:id="234" w:author="Tobias Mueller" w:date="2022-08-31T11:34:00Z">
        <w:r w:rsidR="00B87D60" w:rsidRPr="00B87D60">
          <w:rPr>
            <w:rFonts w:ascii="Arial" w:eastAsia="Arial" w:hAnsi="Arial" w:cs="Arial"/>
            <w:highlight w:val="yellow"/>
            <w:rPrChange w:id="235" w:author="Tobias Mueller" w:date="2022-08-31T11:34:00Z">
              <w:rPr>
                <w:rFonts w:ascii="Arial" w:eastAsia="Arial" w:hAnsi="Arial" w:cs="Arial"/>
              </w:rPr>
            </w:rPrChange>
          </w:rPr>
          <w:t>, however it is possible that nutrient limitation and growth suppressive compounds may work in conjunction in floral nectar</w:t>
        </w:r>
      </w:ins>
      <w:r w:rsidRPr="00B87D60">
        <w:rPr>
          <w:rFonts w:ascii="Arial" w:eastAsia="Arial" w:hAnsi="Arial" w:cs="Arial"/>
          <w:highlight w:val="yellow"/>
          <w:rPrChange w:id="236"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37"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38" w:author="Tobias Mueller" w:date="2022-08-11T08:07:00Z"/>
          <w:rFonts w:ascii="Arial" w:eastAsia="Arial" w:hAnsi="Arial" w:cs="Arial"/>
        </w:rPr>
      </w:pPr>
      <w:moveFromRangeStart w:id="239" w:author="Tobias Mueller" w:date="2022-08-11T08:07:00Z" w:name="move111097690"/>
      <w:moveFrom w:id="240"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41" w:author="Tobias Mueller" w:date="2022-08-11T08:07:00Z"/>
          <w:rFonts w:ascii="Arial" w:eastAsia="Arial" w:hAnsi="Arial" w:cs="Arial"/>
        </w:rPr>
      </w:pPr>
      <w:moveFrom w:id="242"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39"/>
    <w:p w14:paraId="091E1610" w14:textId="13B47BDB" w:rsidR="00F47FB6" w:rsidRPr="00DB55B1" w:rsidDel="00975847" w:rsidRDefault="00F47FB6" w:rsidP="00F47FB6">
      <w:pPr>
        <w:spacing w:after="0" w:line="360" w:lineRule="auto"/>
        <w:rPr>
          <w:del w:id="243"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44" w:author="Tobias Mueller" w:date="2022-08-11T08:07:00Z"/>
          <w:rFonts w:ascii="Arial" w:eastAsia="Arial" w:hAnsi="Arial" w:cs="Arial"/>
        </w:rPr>
      </w:pPr>
      <w:del w:id="245"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46" w:author="Tobias Mueller" w:date="2022-08-11T08:07:00Z"/>
          <w:rFonts w:ascii="Arial" w:eastAsia="Arial" w:hAnsi="Arial" w:cs="Arial"/>
          <w:color w:val="202122"/>
        </w:rPr>
      </w:pPr>
      <w:del w:id="247"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48" w:author="Tobias Mueller" w:date="2022-08-11T08:07:00Z"/>
      <w:sdt>
        <w:sdtPr>
          <w:rPr>
            <w:rFonts w:ascii="Arial" w:hAnsi="Arial" w:cs="Arial"/>
          </w:rPr>
          <w:tag w:val="goog_rdk_0"/>
          <w:id w:val="66304241"/>
        </w:sdtPr>
        <w:sdtContent>
          <w:customXmlDelRangeEnd w:id="248"/>
          <w:customXmlDelRangeStart w:id="249" w:author="Tobias Mueller" w:date="2022-08-11T08:07:00Z"/>
        </w:sdtContent>
      </w:sdt>
      <w:customXmlDelRangeEnd w:id="249"/>
      <w:del w:id="250"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51"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252" w:author="Tobias Mueller" w:date="2022-08-11T08:07:00Z"/>
          <w:rFonts w:ascii="Arial" w:eastAsia="Arial" w:hAnsi="Arial" w:cs="Arial"/>
          <w:color w:val="000000"/>
        </w:rPr>
      </w:pPr>
      <w:del w:id="253"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254"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255"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256"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257"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lastRenderedPageBreak/>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258"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condensation caused a </w:t>
      </w:r>
      <w:r w:rsidRPr="00DB55B1">
        <w:rPr>
          <w:rFonts w:ascii="Arial" w:eastAsia="Arial" w:hAnsi="Arial" w:cs="Arial"/>
          <w:color w:val="000000"/>
        </w:rPr>
        <w:lastRenderedPageBreak/>
        <w:t>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259"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260" w:author="Tobias Mueller" w:date="2022-08-31T09:41:00Z"/>
          <w:rFonts w:ascii="Arial" w:eastAsia="Arial" w:hAnsi="Arial" w:cs="Arial"/>
          <w:color w:val="FF0000"/>
        </w:rPr>
      </w:pPr>
      <w:moveFromRangeStart w:id="261" w:author="Tobias Mueller" w:date="2022-08-31T09:41:00Z" w:name="move112831319"/>
      <w:moveFrom w:id="262"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261"/>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maximum OD and scaled growth rate were </w:t>
      </w:r>
      <w:proofErr w:type="gramStart"/>
      <w:r w:rsidRPr="00DB55B1">
        <w:rPr>
          <w:rFonts w:ascii="Arial" w:eastAsia="Arial" w:hAnsi="Arial" w:cs="Arial"/>
        </w:rPr>
        <w:t>correlated</w:t>
      </w:r>
      <w:proofErr w:type="gramEnd"/>
      <w:r w:rsidRPr="00DB55B1">
        <w:rPr>
          <w:rFonts w:ascii="Arial" w:eastAsia="Arial" w:hAnsi="Arial" w:cs="Arial"/>
        </w:rPr>
        <w:t xml:space="preserve">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t>
      </w:r>
      <w:proofErr w:type="gramStart"/>
      <w:r w:rsidRPr="00DB55B1">
        <w:rPr>
          <w:rFonts w:ascii="Arial" w:eastAsia="Arial" w:hAnsi="Arial" w:cs="Arial"/>
        </w:rPr>
        <w:t>Wallis</w:t>
      </w:r>
      <w:proofErr w:type="gramEnd"/>
      <w:r w:rsidRPr="00DB55B1">
        <w:rPr>
          <w:rFonts w:ascii="Arial" w:eastAsia="Arial" w:hAnsi="Arial" w:cs="Arial"/>
        </w:rPr>
        <w:t xml:space="preserve">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To compare how nectar chemistry can change community dynamics, we used a Kruskal-</w:t>
      </w:r>
      <w:proofErr w:type="gramStart"/>
      <w:r w:rsidRPr="00DB55B1">
        <w:rPr>
          <w:rFonts w:ascii="Arial" w:eastAsia="Arial" w:hAnsi="Arial" w:cs="Arial"/>
        </w:rPr>
        <w:t>Wallis</w:t>
      </w:r>
      <w:proofErr w:type="gramEnd"/>
      <w:r w:rsidRPr="00DB55B1">
        <w:rPr>
          <w:rFonts w:ascii="Arial" w:eastAsia="Arial" w:hAnsi="Arial" w:cs="Arial"/>
        </w:rPr>
        <w:t xml:space="preserve"> test followed by a Dunn’s test comparing each microbe's growth in co-culture across different nectar chemistries and alone in control nectar. </w:t>
      </w:r>
    </w:p>
    <w:p w14:paraId="449A50E9" w14:textId="77777777" w:rsidR="00F47FB6" w:rsidRPr="00DB55B1" w:rsidDel="006A37B4" w:rsidRDefault="00F47FB6" w:rsidP="00F47FB6">
      <w:pPr>
        <w:spacing w:after="0" w:line="360" w:lineRule="auto"/>
        <w:rPr>
          <w:del w:id="263"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264" w:author="Tobias Mueller" w:date="2022-08-11T08:01:00Z"/>
          <w:rFonts w:ascii="Arial" w:eastAsia="Arial" w:hAnsi="Arial" w:cs="Arial"/>
          <w:b/>
          <w:bCs/>
          <w:color w:val="FF0000"/>
          <w:rPrChange w:id="265" w:author="Tobias Mueller" w:date="2022-08-11T07:59:00Z">
            <w:rPr>
              <w:del w:id="266"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0682E0C6" w14:textId="77777777" w:rsidR="00D11EAB" w:rsidRPr="00D11EAB" w:rsidRDefault="008A3398" w:rsidP="00D11EAB">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D11EAB" w:rsidRPr="00D11EAB">
        <w:t xml:space="preserve">Adler, L.S. (2000) The Ecological Significance of Toxic Nectar. </w:t>
      </w:r>
      <w:r w:rsidR="00D11EAB" w:rsidRPr="00D11EAB">
        <w:rPr>
          <w:i/>
          <w:iCs/>
        </w:rPr>
        <w:t>Oikos</w:t>
      </w:r>
      <w:r w:rsidR="00D11EAB" w:rsidRPr="00D11EAB">
        <w:t xml:space="preserve"> </w:t>
      </w:r>
      <w:r w:rsidR="00D11EAB" w:rsidRPr="00D11EAB">
        <w:rPr>
          <w:b/>
          <w:bCs/>
        </w:rPr>
        <w:t>91</w:t>
      </w:r>
      <w:r w:rsidR="00D11EAB" w:rsidRPr="00D11EAB">
        <w:t>: 409–420.</w:t>
      </w:r>
    </w:p>
    <w:p w14:paraId="65F5BAAF" w14:textId="77777777" w:rsidR="00D11EAB" w:rsidRPr="00D11EAB" w:rsidRDefault="00D11EAB" w:rsidP="00D11EAB">
      <w:pPr>
        <w:pStyle w:val="Bibliography"/>
      </w:pPr>
      <w:r w:rsidRPr="00D11EAB">
        <w:lastRenderedPageBreak/>
        <w:t xml:space="preserve">Adler, L.S., Irwin, R.E., </w:t>
      </w:r>
      <w:proofErr w:type="spellStart"/>
      <w:r w:rsidRPr="00D11EAB">
        <w:t>McArt</w:t>
      </w:r>
      <w:proofErr w:type="spellEnd"/>
      <w:r w:rsidRPr="00D11EAB">
        <w:t xml:space="preserve">, S.H., and </w:t>
      </w:r>
      <w:proofErr w:type="spellStart"/>
      <w:r w:rsidRPr="00D11EAB">
        <w:t>Vannette</w:t>
      </w:r>
      <w:proofErr w:type="spellEnd"/>
      <w:r w:rsidRPr="00D11EAB">
        <w:t xml:space="preserve">, R.L. (2021) Floral traits affecting the transmission of beneficial and pathogenic pollinator-associated microbes. </w:t>
      </w:r>
      <w:r w:rsidRPr="00D11EAB">
        <w:rPr>
          <w:i/>
          <w:iCs/>
        </w:rPr>
        <w:t>Current Opinion in Insect Science</w:t>
      </w:r>
      <w:r w:rsidRPr="00D11EAB">
        <w:t xml:space="preserve"> </w:t>
      </w:r>
      <w:r w:rsidRPr="00D11EAB">
        <w:rPr>
          <w:b/>
          <w:bCs/>
        </w:rPr>
        <w:t>44</w:t>
      </w:r>
      <w:r w:rsidRPr="00D11EAB">
        <w:t>: 1–7.</w:t>
      </w:r>
    </w:p>
    <w:p w14:paraId="1F07B29A" w14:textId="77777777" w:rsidR="00D11EAB" w:rsidRPr="00D11EAB" w:rsidRDefault="00D11EAB" w:rsidP="00D11EAB">
      <w:pPr>
        <w:pStyle w:val="Bibliography"/>
      </w:pPr>
      <w:r w:rsidRPr="00D11EAB">
        <w:t xml:space="preserve">Adler, L.S., Seifert, M.G., Wink, M., and Morse, G.E. (2012) Reliance on pollinators predicts defensive chemistry across tobacco species. </w:t>
      </w:r>
      <w:r w:rsidRPr="00D11EAB">
        <w:rPr>
          <w:i/>
          <w:iCs/>
        </w:rPr>
        <w:t>Ecology Letters</w:t>
      </w:r>
      <w:r w:rsidRPr="00D11EAB">
        <w:t xml:space="preserve"> </w:t>
      </w:r>
      <w:r w:rsidRPr="00D11EAB">
        <w:rPr>
          <w:b/>
          <w:bCs/>
        </w:rPr>
        <w:t>15</w:t>
      </w:r>
      <w:r w:rsidRPr="00D11EAB">
        <w:t>: 1140–1148.</w:t>
      </w:r>
    </w:p>
    <w:p w14:paraId="055B8E6C" w14:textId="77777777" w:rsidR="00D11EAB" w:rsidRPr="00D11EAB" w:rsidRDefault="00D11EAB" w:rsidP="00D11EAB">
      <w:pPr>
        <w:pStyle w:val="Bibliography"/>
      </w:pPr>
      <w:r w:rsidRPr="00D11EAB">
        <w:t xml:space="preserve">Ahmad, Manzoor, Ahmad, W., Ahmad, Mansoor, Zeeshan, M., Obaidullah, and </w:t>
      </w:r>
      <w:proofErr w:type="spellStart"/>
      <w:r w:rsidRPr="00D11EAB">
        <w:t>Shaheen</w:t>
      </w:r>
      <w:proofErr w:type="spellEnd"/>
      <w:r w:rsidRPr="00D11EAB">
        <w:t xml:space="preserve">, F. (2008) Norditerpenoid alkaloids from the roots of Aconitum </w:t>
      </w:r>
      <w:proofErr w:type="spellStart"/>
      <w:r w:rsidRPr="00D11EAB">
        <w:t>heterophyllum</w:t>
      </w:r>
      <w:proofErr w:type="spellEnd"/>
      <w:r w:rsidRPr="00D11EAB">
        <w:t xml:space="preserve"> Wall with antibacterial activity. </w:t>
      </w:r>
      <w:r w:rsidRPr="00D11EAB">
        <w:rPr>
          <w:i/>
          <w:iCs/>
        </w:rPr>
        <w:t>Journal of Enzyme Inhibition and Medicinal Chemistry</w:t>
      </w:r>
      <w:r w:rsidRPr="00D11EAB">
        <w:t xml:space="preserve"> </w:t>
      </w:r>
      <w:r w:rsidRPr="00D11EAB">
        <w:rPr>
          <w:b/>
          <w:bCs/>
        </w:rPr>
        <w:t>23</w:t>
      </w:r>
      <w:r w:rsidRPr="00D11EAB">
        <w:t>: 1018–1022.</w:t>
      </w:r>
    </w:p>
    <w:p w14:paraId="24737BDC" w14:textId="77777777" w:rsidR="00D11EAB" w:rsidRPr="00D11EAB" w:rsidRDefault="00D11EAB" w:rsidP="00D11EAB">
      <w:pPr>
        <w:pStyle w:val="Bibliography"/>
      </w:pPr>
      <w:r w:rsidRPr="00D11EAB">
        <w:t xml:space="preserve">Alvarez-Pérez, </w:t>
      </w:r>
      <w:proofErr w:type="gramStart"/>
      <w:r w:rsidRPr="00D11EAB">
        <w:t>S.</w:t>
      </w:r>
      <w:proofErr w:type="gramEnd"/>
      <w:r w:rsidRPr="00D11EAB">
        <w:t xml:space="preserve"> and Herrera, C.M. (2013) Composition, richness and nonrandom assembly of culturable bacterial-microfungal communities in floral nectar of Mediterranean plants. </w:t>
      </w:r>
      <w:r w:rsidRPr="00D11EAB">
        <w:rPr>
          <w:i/>
          <w:iCs/>
        </w:rPr>
        <w:t xml:space="preserve">FEMS </w:t>
      </w:r>
      <w:proofErr w:type="spellStart"/>
      <w:r w:rsidRPr="00D11EAB">
        <w:rPr>
          <w:i/>
          <w:iCs/>
        </w:rPr>
        <w:t>Microbiol</w:t>
      </w:r>
      <w:proofErr w:type="spellEnd"/>
      <w:r w:rsidRPr="00D11EAB">
        <w:rPr>
          <w:i/>
          <w:iCs/>
        </w:rPr>
        <w:t xml:space="preserve"> </w:t>
      </w:r>
      <w:proofErr w:type="spellStart"/>
      <w:r w:rsidRPr="00D11EAB">
        <w:rPr>
          <w:i/>
          <w:iCs/>
        </w:rPr>
        <w:t>Ecol</w:t>
      </w:r>
      <w:proofErr w:type="spellEnd"/>
      <w:r w:rsidRPr="00D11EAB">
        <w:t xml:space="preserve"> </w:t>
      </w:r>
      <w:r w:rsidRPr="00D11EAB">
        <w:rPr>
          <w:b/>
          <w:bCs/>
        </w:rPr>
        <w:t>83</w:t>
      </w:r>
      <w:r w:rsidRPr="00D11EAB">
        <w:t>: 685–699.</w:t>
      </w:r>
    </w:p>
    <w:p w14:paraId="7D636A5B" w14:textId="77777777" w:rsidR="00D11EAB" w:rsidRPr="00D11EAB" w:rsidRDefault="00D11EAB" w:rsidP="00D11EAB">
      <w:pPr>
        <w:pStyle w:val="Bibliography"/>
      </w:pPr>
      <w:r w:rsidRPr="00D11EAB">
        <w:t xml:space="preserve">Álvarez-Pérez, S., Herrera, C.M., and de Vega, C. (2012) Zooming-in on floral nectar: a first exploration of nectar-associated bacteria in wild plant communities. </w:t>
      </w:r>
      <w:r w:rsidRPr="00D11EAB">
        <w:rPr>
          <w:i/>
          <w:iCs/>
        </w:rPr>
        <w:t>FEMS Microbiology Ecology</w:t>
      </w:r>
      <w:r w:rsidRPr="00D11EAB">
        <w:t xml:space="preserve"> </w:t>
      </w:r>
      <w:r w:rsidRPr="00D11EAB">
        <w:rPr>
          <w:b/>
          <w:bCs/>
        </w:rPr>
        <w:t>80</w:t>
      </w:r>
      <w:r w:rsidRPr="00D11EAB">
        <w:t>: 591–602.</w:t>
      </w:r>
    </w:p>
    <w:p w14:paraId="69F4112E" w14:textId="77777777" w:rsidR="00D11EAB" w:rsidRPr="00D11EAB" w:rsidRDefault="00D11EAB" w:rsidP="00D11EAB">
      <w:pPr>
        <w:pStyle w:val="Bibliography"/>
      </w:pPr>
      <w:r w:rsidRPr="00D11EAB">
        <w:t xml:space="preserve">Álvarez-Pérez, S., </w:t>
      </w:r>
      <w:proofErr w:type="spellStart"/>
      <w:r w:rsidRPr="00D11EAB">
        <w:t>Lievens</w:t>
      </w:r>
      <w:proofErr w:type="spellEnd"/>
      <w:r w:rsidRPr="00D11EAB">
        <w:t xml:space="preserve">, B., and </w:t>
      </w:r>
      <w:proofErr w:type="spellStart"/>
      <w:r w:rsidRPr="00D11EAB">
        <w:t>Fukami</w:t>
      </w:r>
      <w:proofErr w:type="spellEnd"/>
      <w:r w:rsidRPr="00D11EAB">
        <w:t xml:space="preserve">, T. (2019) Yeast–Bacterium Interactions: The Next Frontier in Nectar Research. </w:t>
      </w:r>
      <w:r w:rsidRPr="00D11EAB">
        <w:rPr>
          <w:i/>
          <w:iCs/>
        </w:rPr>
        <w:t>Trends in Plant Science</w:t>
      </w:r>
      <w:r w:rsidRPr="00D11EAB">
        <w:t xml:space="preserve"> </w:t>
      </w:r>
      <w:r w:rsidRPr="00D11EAB">
        <w:rPr>
          <w:b/>
          <w:bCs/>
        </w:rPr>
        <w:t>24</w:t>
      </w:r>
      <w:r w:rsidRPr="00D11EAB">
        <w:t>: 393–401.</w:t>
      </w:r>
    </w:p>
    <w:p w14:paraId="5343EFBF" w14:textId="77777777" w:rsidR="00D11EAB" w:rsidRPr="00D11EAB" w:rsidRDefault="00D11EAB" w:rsidP="00D11EAB">
      <w:pPr>
        <w:pStyle w:val="Bibliography"/>
      </w:pPr>
      <w:r w:rsidRPr="00D11EAB">
        <w:t xml:space="preserve">Baker, H.G. (1977) Non-Sugar Chemical Constituents of Nectar. </w:t>
      </w:r>
      <w:proofErr w:type="spellStart"/>
      <w:r w:rsidRPr="00D11EAB">
        <w:rPr>
          <w:i/>
          <w:iCs/>
        </w:rPr>
        <w:t>Apidologie</w:t>
      </w:r>
      <w:proofErr w:type="spellEnd"/>
      <w:r w:rsidRPr="00D11EAB">
        <w:t xml:space="preserve"> </w:t>
      </w:r>
      <w:r w:rsidRPr="00D11EAB">
        <w:rPr>
          <w:b/>
          <w:bCs/>
        </w:rPr>
        <w:t>8</w:t>
      </w:r>
      <w:r w:rsidRPr="00D11EAB">
        <w:t>: 349–356.</w:t>
      </w:r>
    </w:p>
    <w:p w14:paraId="70514AA6" w14:textId="77777777" w:rsidR="00D11EAB" w:rsidRPr="00D11EAB" w:rsidRDefault="00D11EAB" w:rsidP="00D11EAB">
      <w:pPr>
        <w:pStyle w:val="Bibliography"/>
      </w:pPr>
      <w:r w:rsidRPr="00D11EAB">
        <w:t xml:space="preserve">Baker, H.G. and Baker, I. (1983) Floral nectar sugar constituents in relation to pollinator type. In </w:t>
      </w:r>
      <w:r w:rsidRPr="00D11EAB">
        <w:rPr>
          <w:i/>
          <w:iCs/>
        </w:rPr>
        <w:t>Handbook of Experimental Pollination Biology</w:t>
      </w:r>
      <w:r w:rsidRPr="00D11EAB">
        <w:t>. New York: Van Nostrand Reinhold, pp. 117–141.</w:t>
      </w:r>
    </w:p>
    <w:p w14:paraId="79A9C174" w14:textId="77777777" w:rsidR="00D11EAB" w:rsidRPr="00D11EAB" w:rsidRDefault="00D11EAB" w:rsidP="00D11EAB">
      <w:pPr>
        <w:pStyle w:val="Bibliography"/>
      </w:pPr>
      <w:r w:rsidRPr="00D11EAB">
        <w:t xml:space="preserve">Block, A.K., </w:t>
      </w:r>
      <w:proofErr w:type="spellStart"/>
      <w:r w:rsidRPr="00D11EAB">
        <w:t>Yakubova</w:t>
      </w:r>
      <w:proofErr w:type="spellEnd"/>
      <w:r w:rsidRPr="00D11EAB">
        <w:t xml:space="preserve">, E., and </w:t>
      </w:r>
      <w:proofErr w:type="spellStart"/>
      <w:r w:rsidRPr="00D11EAB">
        <w:t>Widhalm</w:t>
      </w:r>
      <w:proofErr w:type="spellEnd"/>
      <w:r w:rsidRPr="00D11EAB">
        <w:t xml:space="preserve">, J.R. (2019) Specialized naphthoquinones present in Impatiens </w:t>
      </w:r>
      <w:proofErr w:type="spellStart"/>
      <w:r w:rsidRPr="00D11EAB">
        <w:t>glandulifera</w:t>
      </w:r>
      <w:proofErr w:type="spellEnd"/>
      <w:r w:rsidRPr="00D11EAB">
        <w:t xml:space="preserve"> </w:t>
      </w:r>
      <w:proofErr w:type="spellStart"/>
      <w:r w:rsidRPr="00D11EAB">
        <w:t>nectaries</w:t>
      </w:r>
      <w:proofErr w:type="spellEnd"/>
      <w:r w:rsidRPr="00D11EAB">
        <w:t xml:space="preserve"> inhibit the growth of fungal nectar microbes. </w:t>
      </w:r>
      <w:r w:rsidRPr="00D11EAB">
        <w:rPr>
          <w:i/>
          <w:iCs/>
        </w:rPr>
        <w:t>Plant Direct</w:t>
      </w:r>
      <w:r w:rsidRPr="00D11EAB">
        <w:t xml:space="preserve"> </w:t>
      </w:r>
      <w:r w:rsidRPr="00D11EAB">
        <w:rPr>
          <w:b/>
          <w:bCs/>
        </w:rPr>
        <w:t>3</w:t>
      </w:r>
      <w:r w:rsidRPr="00D11EAB">
        <w:t>: e00132.</w:t>
      </w:r>
    </w:p>
    <w:p w14:paraId="006F88CA" w14:textId="77777777" w:rsidR="00D11EAB" w:rsidRPr="00D11EAB" w:rsidRDefault="00D11EAB" w:rsidP="00D11EAB">
      <w:pPr>
        <w:pStyle w:val="Bibliography"/>
      </w:pPr>
      <w:proofErr w:type="spellStart"/>
      <w:r w:rsidRPr="00D11EAB">
        <w:t>Brysch</w:t>
      </w:r>
      <w:proofErr w:type="spellEnd"/>
      <w:r w:rsidRPr="00D11EAB">
        <w:t xml:space="preserve">-Herzberg, M. (2004) Ecology of yeasts in plant–bumblebee mutualism in Central Europe. </w:t>
      </w:r>
      <w:r w:rsidRPr="00D11EAB">
        <w:rPr>
          <w:i/>
          <w:iCs/>
        </w:rPr>
        <w:t>FEMS Microbiology Ecology</w:t>
      </w:r>
      <w:r w:rsidRPr="00D11EAB">
        <w:t xml:space="preserve"> </w:t>
      </w:r>
      <w:r w:rsidRPr="00D11EAB">
        <w:rPr>
          <w:b/>
          <w:bCs/>
        </w:rPr>
        <w:t>50</w:t>
      </w:r>
      <w:r w:rsidRPr="00D11EAB">
        <w:t>: 87–100.</w:t>
      </w:r>
    </w:p>
    <w:p w14:paraId="51DF546B" w14:textId="77777777" w:rsidR="00D11EAB" w:rsidRPr="00D11EAB" w:rsidRDefault="00D11EAB" w:rsidP="00D11EAB">
      <w:pPr>
        <w:pStyle w:val="Bibliography"/>
      </w:pPr>
      <w:r w:rsidRPr="00D11EAB">
        <w:t xml:space="preserve">Burdon, R.C.F., Junker, R.R., Scofield, D.G., and </w:t>
      </w:r>
      <w:proofErr w:type="spellStart"/>
      <w:r w:rsidRPr="00D11EAB">
        <w:t>Parachnowitsch</w:t>
      </w:r>
      <w:proofErr w:type="spellEnd"/>
      <w:r w:rsidRPr="00D11EAB">
        <w:t xml:space="preserve">, A.L. (2018) Bacteria </w:t>
      </w:r>
      <w:proofErr w:type="spellStart"/>
      <w:r w:rsidRPr="00D11EAB">
        <w:t>colonising</w:t>
      </w:r>
      <w:proofErr w:type="spellEnd"/>
      <w:r w:rsidRPr="00D11EAB">
        <w:t xml:space="preserve"> Penstemon digitalis show volatile and tissue-specific responses to a natural concentration range of the floral volatile linalool. </w:t>
      </w:r>
      <w:proofErr w:type="spellStart"/>
      <w:r w:rsidRPr="00D11EAB">
        <w:rPr>
          <w:i/>
          <w:iCs/>
        </w:rPr>
        <w:t>Chemoecology</w:t>
      </w:r>
      <w:proofErr w:type="spellEnd"/>
      <w:r w:rsidRPr="00D11EAB">
        <w:t xml:space="preserve"> </w:t>
      </w:r>
      <w:r w:rsidRPr="00D11EAB">
        <w:rPr>
          <w:b/>
          <w:bCs/>
        </w:rPr>
        <w:t>28</w:t>
      </w:r>
      <w:r w:rsidRPr="00D11EAB">
        <w:t>: 11–19.</w:t>
      </w:r>
    </w:p>
    <w:p w14:paraId="7FB67F0F" w14:textId="77777777" w:rsidR="00D11EAB" w:rsidRPr="00D11EAB" w:rsidRDefault="00D11EAB" w:rsidP="00D11EAB">
      <w:pPr>
        <w:pStyle w:val="Bibliography"/>
      </w:pPr>
      <w:r w:rsidRPr="00D11EAB">
        <w:t xml:space="preserve">Carter, C., Healy, R., </w:t>
      </w:r>
      <w:proofErr w:type="spellStart"/>
      <w:r w:rsidRPr="00D11EAB">
        <w:t>O’Tool</w:t>
      </w:r>
      <w:proofErr w:type="spellEnd"/>
      <w:r w:rsidRPr="00D11EAB">
        <w:t xml:space="preserve">, N.M., Naqvi, S.M.S., Ren, G., Park, S., et al. (2007) Tobacco </w:t>
      </w:r>
      <w:proofErr w:type="spellStart"/>
      <w:r w:rsidRPr="00D11EAB">
        <w:t>Nectaries</w:t>
      </w:r>
      <w:proofErr w:type="spellEnd"/>
      <w:r w:rsidRPr="00D11EAB">
        <w:t xml:space="preserve"> Express a Novel NADPH Oxidase Implicated in the Defense of Floral Reproductive Tissues against Microorganisms. </w:t>
      </w:r>
      <w:r w:rsidRPr="00D11EAB">
        <w:rPr>
          <w:i/>
          <w:iCs/>
        </w:rPr>
        <w:t xml:space="preserve">Plant </w:t>
      </w:r>
      <w:proofErr w:type="spellStart"/>
      <w:r w:rsidRPr="00D11EAB">
        <w:rPr>
          <w:i/>
          <w:iCs/>
        </w:rPr>
        <w:t>Physiol</w:t>
      </w:r>
      <w:proofErr w:type="spellEnd"/>
      <w:r w:rsidRPr="00D11EAB">
        <w:t xml:space="preserve"> </w:t>
      </w:r>
      <w:r w:rsidRPr="00D11EAB">
        <w:rPr>
          <w:b/>
          <w:bCs/>
        </w:rPr>
        <w:t>143</w:t>
      </w:r>
      <w:r w:rsidRPr="00D11EAB">
        <w:t>: 389–399.</w:t>
      </w:r>
    </w:p>
    <w:p w14:paraId="1735673A" w14:textId="77777777" w:rsidR="00D11EAB" w:rsidRPr="00D11EAB" w:rsidRDefault="00D11EAB" w:rsidP="00D11EAB">
      <w:pPr>
        <w:pStyle w:val="Bibliography"/>
      </w:pPr>
      <w:r w:rsidRPr="00D11EAB">
        <w:t xml:space="preserve">Carter, C. and Thornburg, R.W. (2004) Is the nectar redox cycle a floral defense against microbial attack? </w:t>
      </w:r>
      <w:r w:rsidRPr="00D11EAB">
        <w:rPr>
          <w:i/>
          <w:iCs/>
        </w:rPr>
        <w:t>Trends in Plant Science</w:t>
      </w:r>
      <w:r w:rsidRPr="00D11EAB">
        <w:t xml:space="preserve"> </w:t>
      </w:r>
      <w:r w:rsidRPr="00D11EAB">
        <w:rPr>
          <w:b/>
          <w:bCs/>
        </w:rPr>
        <w:t>9</w:t>
      </w:r>
      <w:r w:rsidRPr="00D11EAB">
        <w:t>: 320–324.</w:t>
      </w:r>
    </w:p>
    <w:p w14:paraId="76C5CA73" w14:textId="77777777" w:rsidR="00D11EAB" w:rsidRPr="00D11EAB" w:rsidRDefault="00D11EAB" w:rsidP="00D11EAB">
      <w:pPr>
        <w:pStyle w:val="Bibliography"/>
      </w:pPr>
      <w:r w:rsidRPr="00D11EAB">
        <w:t xml:space="preserve">Chappell, C.R. and </w:t>
      </w:r>
      <w:proofErr w:type="spellStart"/>
      <w:r w:rsidRPr="00D11EAB">
        <w:t>Fukami</w:t>
      </w:r>
      <w:proofErr w:type="spellEnd"/>
      <w:r w:rsidRPr="00D11EAB">
        <w:t xml:space="preserve">, T. (2018) Nectar yeasts: a natural microcosm for ecology. </w:t>
      </w:r>
      <w:r w:rsidRPr="00D11EAB">
        <w:rPr>
          <w:i/>
          <w:iCs/>
        </w:rPr>
        <w:t>Yeast</w:t>
      </w:r>
      <w:r w:rsidRPr="00D11EAB">
        <w:t xml:space="preserve"> </w:t>
      </w:r>
      <w:r w:rsidRPr="00D11EAB">
        <w:rPr>
          <w:b/>
          <w:bCs/>
        </w:rPr>
        <w:t>35</w:t>
      </w:r>
      <w:r w:rsidRPr="00D11EAB">
        <w:t>: 417–423.</w:t>
      </w:r>
    </w:p>
    <w:p w14:paraId="1CF48854" w14:textId="77777777" w:rsidR="00D11EAB" w:rsidRPr="00D11EAB" w:rsidRDefault="00D11EAB" w:rsidP="00D11EAB">
      <w:pPr>
        <w:pStyle w:val="Bibliography"/>
      </w:pPr>
      <w:r w:rsidRPr="00D11EAB">
        <w:t xml:space="preserve">Cook, D., Manson, J.S., Gardner, D.R., Welch, K.D., and Irwin, R.E. (2013) </w:t>
      </w:r>
      <w:proofErr w:type="spellStart"/>
      <w:r w:rsidRPr="00D11EAB">
        <w:t>Norditerpene</w:t>
      </w:r>
      <w:proofErr w:type="spellEnd"/>
      <w:r w:rsidRPr="00D11EAB">
        <w:t xml:space="preserve"> alkaloid concentrations in tissues and floral rewards of larkspurs and impacts on pollinators. </w:t>
      </w:r>
      <w:r w:rsidRPr="00D11EAB">
        <w:rPr>
          <w:i/>
          <w:iCs/>
        </w:rPr>
        <w:t>Biochemical Systematics and Ecology</w:t>
      </w:r>
      <w:r w:rsidRPr="00D11EAB">
        <w:t xml:space="preserve"> </w:t>
      </w:r>
      <w:r w:rsidRPr="00D11EAB">
        <w:rPr>
          <w:b/>
          <w:bCs/>
        </w:rPr>
        <w:t>48</w:t>
      </w:r>
      <w:r w:rsidRPr="00D11EAB">
        <w:t>: 123–131.</w:t>
      </w:r>
    </w:p>
    <w:p w14:paraId="6C1EBD61" w14:textId="77777777" w:rsidR="00D11EAB" w:rsidRPr="00D11EAB" w:rsidRDefault="00D11EAB" w:rsidP="00D11EAB">
      <w:pPr>
        <w:pStyle w:val="Bibliography"/>
      </w:pPr>
      <w:proofErr w:type="spellStart"/>
      <w:r w:rsidRPr="00D11EAB">
        <w:t>Dhami</w:t>
      </w:r>
      <w:proofErr w:type="spellEnd"/>
      <w:r w:rsidRPr="00D11EAB">
        <w:t xml:space="preserve">, M.K., Hartwig, T., and </w:t>
      </w:r>
      <w:proofErr w:type="spellStart"/>
      <w:r w:rsidRPr="00D11EAB">
        <w:t>Fukami</w:t>
      </w:r>
      <w:proofErr w:type="spellEnd"/>
      <w:r w:rsidRPr="00D11EAB">
        <w:t xml:space="preserve">, T. (2016) Genetic basis of priority effects: insights from nectar yeast. </w:t>
      </w:r>
      <w:r w:rsidRPr="00D11EAB">
        <w:rPr>
          <w:i/>
          <w:iCs/>
        </w:rPr>
        <w:t>Proceedings of the Royal Society B: Biological Sciences</w:t>
      </w:r>
      <w:r w:rsidRPr="00D11EAB">
        <w:t xml:space="preserve"> </w:t>
      </w:r>
      <w:proofErr w:type="gramStart"/>
      <w:r w:rsidRPr="00D11EAB">
        <w:rPr>
          <w:b/>
          <w:bCs/>
        </w:rPr>
        <w:t>283</w:t>
      </w:r>
      <w:r w:rsidRPr="00D11EAB">
        <w:t>:.</w:t>
      </w:r>
      <w:proofErr w:type="gramEnd"/>
    </w:p>
    <w:p w14:paraId="72541B49" w14:textId="77777777" w:rsidR="00D11EAB" w:rsidRPr="00D11EAB" w:rsidRDefault="00D11EAB" w:rsidP="00D11EAB">
      <w:pPr>
        <w:pStyle w:val="Bibliography"/>
      </w:pPr>
      <w:proofErr w:type="spellStart"/>
      <w:r w:rsidRPr="00D11EAB">
        <w:t>Dhami</w:t>
      </w:r>
      <w:proofErr w:type="spellEnd"/>
      <w:r w:rsidRPr="00D11EAB">
        <w:t xml:space="preserve">, M.K., Hartwig, T., </w:t>
      </w:r>
      <w:proofErr w:type="spellStart"/>
      <w:r w:rsidRPr="00D11EAB">
        <w:t>Letten</w:t>
      </w:r>
      <w:proofErr w:type="spellEnd"/>
      <w:r w:rsidRPr="00D11EAB">
        <w:t xml:space="preserve">, A.D., </w:t>
      </w:r>
      <w:proofErr w:type="spellStart"/>
      <w:r w:rsidRPr="00D11EAB">
        <w:t>Banf</w:t>
      </w:r>
      <w:proofErr w:type="spellEnd"/>
      <w:r w:rsidRPr="00D11EAB">
        <w:t xml:space="preserve">, M., and </w:t>
      </w:r>
      <w:proofErr w:type="spellStart"/>
      <w:r w:rsidRPr="00D11EAB">
        <w:t>Fukami</w:t>
      </w:r>
      <w:proofErr w:type="spellEnd"/>
      <w:r w:rsidRPr="00D11EAB">
        <w:t xml:space="preserve">, T. (2018) Genomic diversity of a nectar yeast clusters into metabolically, but not geographically, distinct lineages. </w:t>
      </w:r>
      <w:r w:rsidRPr="00D11EAB">
        <w:rPr>
          <w:i/>
          <w:iCs/>
        </w:rPr>
        <w:t>Molecular Ecology</w:t>
      </w:r>
      <w:r w:rsidRPr="00D11EAB">
        <w:t xml:space="preserve"> </w:t>
      </w:r>
      <w:r w:rsidRPr="00D11EAB">
        <w:rPr>
          <w:b/>
          <w:bCs/>
        </w:rPr>
        <w:t>27</w:t>
      </w:r>
      <w:r w:rsidRPr="00D11EAB">
        <w:t>: 2067–2076.</w:t>
      </w:r>
    </w:p>
    <w:p w14:paraId="1FA7B2D6" w14:textId="77777777" w:rsidR="00D11EAB" w:rsidRPr="00D11EAB" w:rsidRDefault="00D11EAB" w:rsidP="00D11EAB">
      <w:pPr>
        <w:pStyle w:val="Bibliography"/>
      </w:pPr>
      <w:proofErr w:type="spellStart"/>
      <w:r w:rsidRPr="00D11EAB">
        <w:t>Fridman</w:t>
      </w:r>
      <w:proofErr w:type="spellEnd"/>
      <w:r w:rsidRPr="00D11EAB">
        <w:t xml:space="preserve">, S., </w:t>
      </w:r>
      <w:proofErr w:type="spellStart"/>
      <w:r w:rsidRPr="00D11EAB">
        <w:t>Izhaki</w:t>
      </w:r>
      <w:proofErr w:type="spellEnd"/>
      <w:r w:rsidRPr="00D11EAB">
        <w:t xml:space="preserve">, I., </w:t>
      </w:r>
      <w:proofErr w:type="spellStart"/>
      <w:r w:rsidRPr="00D11EAB">
        <w:t>Gerchman</w:t>
      </w:r>
      <w:proofErr w:type="spellEnd"/>
      <w:r w:rsidRPr="00D11EAB">
        <w:t xml:space="preserve">, Y., and Halpern, M. (2012) Bacterial communities in floral nectar. </w:t>
      </w:r>
      <w:r w:rsidRPr="00D11EAB">
        <w:rPr>
          <w:i/>
          <w:iCs/>
        </w:rPr>
        <w:t>Environmental Microbiology Reports</w:t>
      </w:r>
      <w:r w:rsidRPr="00D11EAB">
        <w:t xml:space="preserve"> </w:t>
      </w:r>
      <w:r w:rsidRPr="00D11EAB">
        <w:rPr>
          <w:b/>
          <w:bCs/>
        </w:rPr>
        <w:t>4</w:t>
      </w:r>
      <w:r w:rsidRPr="00D11EAB">
        <w:t>: 97–104.</w:t>
      </w:r>
    </w:p>
    <w:p w14:paraId="7F848432" w14:textId="77777777" w:rsidR="00D11EAB" w:rsidRPr="00D11EAB" w:rsidRDefault="00D11EAB" w:rsidP="00D11EAB">
      <w:pPr>
        <w:pStyle w:val="Bibliography"/>
      </w:pPr>
      <w:proofErr w:type="spellStart"/>
      <w:r w:rsidRPr="00D11EAB">
        <w:t>Fukami</w:t>
      </w:r>
      <w:proofErr w:type="spellEnd"/>
      <w:r w:rsidRPr="00D11EAB">
        <w:t xml:space="preserve">, T. (2015) Historical Contingency in Community Assembly: Integrating Niches, Species Pools, and Priority Effects. </w:t>
      </w:r>
      <w:r w:rsidRPr="00D11EAB">
        <w:rPr>
          <w:i/>
          <w:iCs/>
        </w:rPr>
        <w:t>Annual Review of Ecology, Evolution, and Systematics</w:t>
      </w:r>
      <w:r w:rsidRPr="00D11EAB">
        <w:t xml:space="preserve"> </w:t>
      </w:r>
      <w:r w:rsidRPr="00D11EAB">
        <w:rPr>
          <w:b/>
          <w:bCs/>
        </w:rPr>
        <w:t>46</w:t>
      </w:r>
      <w:r w:rsidRPr="00D11EAB">
        <w:t>: 1–23.</w:t>
      </w:r>
    </w:p>
    <w:p w14:paraId="19D064CF" w14:textId="77777777" w:rsidR="00D11EAB" w:rsidRPr="00D11EAB" w:rsidRDefault="00D11EAB" w:rsidP="00D11EAB">
      <w:pPr>
        <w:pStyle w:val="Bibliography"/>
      </w:pPr>
      <w:r w:rsidRPr="00D11EAB">
        <w:t xml:space="preserve">Herrera, C.M., Canto, A., </w:t>
      </w:r>
      <w:proofErr w:type="spellStart"/>
      <w:r w:rsidRPr="00D11EAB">
        <w:t>Pozo</w:t>
      </w:r>
      <w:proofErr w:type="spellEnd"/>
      <w:r w:rsidRPr="00D11EAB">
        <w:t xml:space="preserve">, M.I., and </w:t>
      </w:r>
      <w:proofErr w:type="spellStart"/>
      <w:r w:rsidRPr="00D11EAB">
        <w:t>Bazaga</w:t>
      </w:r>
      <w:proofErr w:type="spellEnd"/>
      <w:r w:rsidRPr="00D11EAB">
        <w:t xml:space="preserve">, P. (2010) Inhospitable sweetness: nectar filtering of pollinator-borne </w:t>
      </w:r>
      <w:proofErr w:type="spellStart"/>
      <w:r w:rsidRPr="00D11EAB">
        <w:t>inocula</w:t>
      </w:r>
      <w:proofErr w:type="spellEnd"/>
      <w:r w:rsidRPr="00D11EAB">
        <w:t xml:space="preserve"> leads to impoverished, phylogenetically clustered yeast communities. </w:t>
      </w:r>
      <w:r w:rsidRPr="00D11EAB">
        <w:rPr>
          <w:i/>
          <w:iCs/>
        </w:rPr>
        <w:t>Proceedings of the Royal Society B: Biological Sciences</w:t>
      </w:r>
      <w:r w:rsidRPr="00D11EAB">
        <w:t xml:space="preserve"> </w:t>
      </w:r>
      <w:r w:rsidRPr="00D11EAB">
        <w:rPr>
          <w:b/>
          <w:bCs/>
        </w:rPr>
        <w:t>277</w:t>
      </w:r>
      <w:r w:rsidRPr="00D11EAB">
        <w:t>: 747–754.</w:t>
      </w:r>
    </w:p>
    <w:p w14:paraId="6AB80960" w14:textId="77777777" w:rsidR="00D11EAB" w:rsidRPr="00D11EAB" w:rsidRDefault="00D11EAB" w:rsidP="00D11EAB">
      <w:pPr>
        <w:pStyle w:val="Bibliography"/>
      </w:pPr>
      <w:r w:rsidRPr="00D11EAB">
        <w:lastRenderedPageBreak/>
        <w:t xml:space="preserve">Herrera, C.M., </w:t>
      </w:r>
      <w:proofErr w:type="spellStart"/>
      <w:r w:rsidRPr="00D11EAB">
        <w:t>Pozo</w:t>
      </w:r>
      <w:proofErr w:type="spellEnd"/>
      <w:r w:rsidRPr="00D11EAB">
        <w:t xml:space="preserve">, M.I., and </w:t>
      </w:r>
      <w:proofErr w:type="spellStart"/>
      <w:r w:rsidRPr="00D11EAB">
        <w:t>Bazaga</w:t>
      </w:r>
      <w:proofErr w:type="spellEnd"/>
      <w:r w:rsidRPr="00D11EAB">
        <w:t xml:space="preserve">, P. (2014) Nonrandom genotype distribution among floral hosts contributes to local and regional genetic diversity in the nectar–living yeast </w:t>
      </w:r>
      <w:proofErr w:type="spellStart"/>
      <w:r w:rsidRPr="00D11EAB">
        <w:t>Metschnikowia</w:t>
      </w:r>
      <w:proofErr w:type="spellEnd"/>
      <w:r w:rsidRPr="00D11EAB">
        <w:t xml:space="preserve"> </w:t>
      </w:r>
      <w:proofErr w:type="spellStart"/>
      <w:r w:rsidRPr="00D11EAB">
        <w:t>reukaufii</w:t>
      </w:r>
      <w:proofErr w:type="spellEnd"/>
      <w:r w:rsidRPr="00D11EAB">
        <w:t xml:space="preserve">. </w:t>
      </w:r>
      <w:r w:rsidRPr="00D11EAB">
        <w:rPr>
          <w:i/>
          <w:iCs/>
        </w:rPr>
        <w:t>FEMS Microbiology Ecology</w:t>
      </w:r>
      <w:r w:rsidRPr="00D11EAB">
        <w:t xml:space="preserve"> </w:t>
      </w:r>
      <w:r w:rsidRPr="00D11EAB">
        <w:rPr>
          <w:b/>
          <w:bCs/>
        </w:rPr>
        <w:t>87</w:t>
      </w:r>
      <w:r w:rsidRPr="00D11EAB">
        <w:t>: 568–575.</w:t>
      </w:r>
    </w:p>
    <w:p w14:paraId="314CA036" w14:textId="77777777" w:rsidR="00D11EAB" w:rsidRPr="00D11EAB" w:rsidRDefault="00D11EAB" w:rsidP="00D11EAB">
      <w:pPr>
        <w:pStyle w:val="Bibliography"/>
      </w:pPr>
      <w:r w:rsidRPr="00D11EAB">
        <w:t xml:space="preserve">Herrera, C.M., de Vega, C., Canto, A., and </w:t>
      </w:r>
      <w:proofErr w:type="spellStart"/>
      <w:r w:rsidRPr="00D11EAB">
        <w:t>Pozo</w:t>
      </w:r>
      <w:proofErr w:type="spellEnd"/>
      <w:r w:rsidRPr="00D11EAB">
        <w:t xml:space="preserve">, M.I. (2009) Yeasts in floral nectar: a quantitative survey. </w:t>
      </w:r>
      <w:r w:rsidRPr="00D11EAB">
        <w:rPr>
          <w:i/>
          <w:iCs/>
        </w:rPr>
        <w:t>Annals of Botany</w:t>
      </w:r>
      <w:r w:rsidRPr="00D11EAB">
        <w:t xml:space="preserve"> </w:t>
      </w:r>
      <w:r w:rsidRPr="00D11EAB">
        <w:rPr>
          <w:b/>
          <w:bCs/>
        </w:rPr>
        <w:t>103</w:t>
      </w:r>
      <w:r w:rsidRPr="00D11EAB">
        <w:t>: 1415–1423.</w:t>
      </w:r>
    </w:p>
    <w:p w14:paraId="63AB0684" w14:textId="77777777" w:rsidR="00D11EAB" w:rsidRPr="00D11EAB" w:rsidRDefault="00D11EAB" w:rsidP="00D11EAB">
      <w:pPr>
        <w:pStyle w:val="Bibliography"/>
      </w:pPr>
      <w:proofErr w:type="spellStart"/>
      <w:r w:rsidRPr="00D11EAB">
        <w:t>Jacquemyn</w:t>
      </w:r>
      <w:proofErr w:type="spellEnd"/>
      <w:r w:rsidRPr="00D11EAB">
        <w:t xml:space="preserve">, H., </w:t>
      </w:r>
      <w:proofErr w:type="spellStart"/>
      <w:r w:rsidRPr="00D11EAB">
        <w:t>Lenaerts</w:t>
      </w:r>
      <w:proofErr w:type="spellEnd"/>
      <w:r w:rsidRPr="00D11EAB">
        <w:t xml:space="preserve">, M., </w:t>
      </w:r>
      <w:proofErr w:type="spellStart"/>
      <w:r w:rsidRPr="00D11EAB">
        <w:t>Tyteca</w:t>
      </w:r>
      <w:proofErr w:type="spellEnd"/>
      <w:r w:rsidRPr="00D11EAB">
        <w:t xml:space="preserve">, D., and </w:t>
      </w:r>
      <w:proofErr w:type="spellStart"/>
      <w:r w:rsidRPr="00D11EAB">
        <w:t>Lievens</w:t>
      </w:r>
      <w:proofErr w:type="spellEnd"/>
      <w:r w:rsidRPr="00D11EAB">
        <w:t xml:space="preserve">, B. (2013) Microbial diversity in the floral nectar of seven </w:t>
      </w:r>
      <w:proofErr w:type="spellStart"/>
      <w:r w:rsidRPr="00D11EAB">
        <w:t>Epipactis</w:t>
      </w:r>
      <w:proofErr w:type="spellEnd"/>
      <w:r w:rsidRPr="00D11EAB">
        <w:t xml:space="preserve"> (</w:t>
      </w:r>
      <w:proofErr w:type="spellStart"/>
      <w:r w:rsidRPr="00D11EAB">
        <w:t>Orchidaceae</w:t>
      </w:r>
      <w:proofErr w:type="spellEnd"/>
      <w:r w:rsidRPr="00D11EAB">
        <w:t xml:space="preserve">) species. </w:t>
      </w:r>
      <w:proofErr w:type="spellStart"/>
      <w:r w:rsidRPr="00D11EAB">
        <w:rPr>
          <w:i/>
          <w:iCs/>
        </w:rPr>
        <w:t>MicrobiologyOpen</w:t>
      </w:r>
      <w:proofErr w:type="spellEnd"/>
      <w:r w:rsidRPr="00D11EAB">
        <w:t xml:space="preserve"> </w:t>
      </w:r>
      <w:r w:rsidRPr="00D11EAB">
        <w:rPr>
          <w:b/>
          <w:bCs/>
        </w:rPr>
        <w:t>2</w:t>
      </w:r>
      <w:r w:rsidRPr="00D11EAB">
        <w:t>: 644–658.</w:t>
      </w:r>
    </w:p>
    <w:p w14:paraId="3325DA0F" w14:textId="77777777" w:rsidR="00D11EAB" w:rsidRPr="00D11EAB" w:rsidRDefault="00D11EAB" w:rsidP="00D11EAB">
      <w:pPr>
        <w:pStyle w:val="Bibliography"/>
      </w:pPr>
      <w:proofErr w:type="spellStart"/>
      <w:r w:rsidRPr="00D11EAB">
        <w:t>Kahm</w:t>
      </w:r>
      <w:proofErr w:type="spellEnd"/>
      <w:r w:rsidRPr="00D11EAB">
        <w:t xml:space="preserve">, M., </w:t>
      </w:r>
      <w:proofErr w:type="spellStart"/>
      <w:r w:rsidRPr="00D11EAB">
        <w:t>Hasenbrink</w:t>
      </w:r>
      <w:proofErr w:type="spellEnd"/>
      <w:r w:rsidRPr="00D11EAB">
        <w:t>, G., Lichtenberg-</w:t>
      </w:r>
      <w:proofErr w:type="spellStart"/>
      <w:r w:rsidRPr="00D11EAB">
        <w:t>Fraté</w:t>
      </w:r>
      <w:proofErr w:type="spellEnd"/>
      <w:r w:rsidRPr="00D11EAB">
        <w:t xml:space="preserve">, H., Ludwig, J., and </w:t>
      </w:r>
      <w:proofErr w:type="spellStart"/>
      <w:r w:rsidRPr="00D11EAB">
        <w:t>Kschischo</w:t>
      </w:r>
      <w:proofErr w:type="spellEnd"/>
      <w:r w:rsidRPr="00D11EAB">
        <w:t xml:space="preserve">, M. (2010) </w:t>
      </w:r>
      <w:proofErr w:type="spellStart"/>
      <w:r w:rsidRPr="00D11EAB">
        <w:t>grofit</w:t>
      </w:r>
      <w:proofErr w:type="spellEnd"/>
      <w:r w:rsidRPr="00D11EAB">
        <w:t xml:space="preserve">: Fitting Biological Growth Curves with R. </w:t>
      </w:r>
      <w:r w:rsidRPr="00D11EAB">
        <w:rPr>
          <w:i/>
          <w:iCs/>
        </w:rPr>
        <w:t>Journal of Statistical Software</w:t>
      </w:r>
      <w:r w:rsidRPr="00D11EAB">
        <w:t xml:space="preserve"> </w:t>
      </w:r>
      <w:r w:rsidRPr="00D11EAB">
        <w:rPr>
          <w:b/>
          <w:bCs/>
        </w:rPr>
        <w:t>33</w:t>
      </w:r>
      <w:r w:rsidRPr="00D11EAB">
        <w:t>: 1–21.</w:t>
      </w:r>
    </w:p>
    <w:p w14:paraId="4E2B3EB3" w14:textId="77777777" w:rsidR="00D11EAB" w:rsidRPr="00D11EAB" w:rsidRDefault="00D11EAB" w:rsidP="00D11EAB">
      <w:pPr>
        <w:pStyle w:val="Bibliography"/>
      </w:pPr>
      <w:proofErr w:type="spellStart"/>
      <w:r w:rsidRPr="00D11EAB">
        <w:t>Lievens</w:t>
      </w:r>
      <w:proofErr w:type="spellEnd"/>
      <w:r w:rsidRPr="00D11EAB">
        <w:t xml:space="preserve">, B., </w:t>
      </w:r>
      <w:proofErr w:type="spellStart"/>
      <w:r w:rsidRPr="00D11EAB">
        <w:t>Hallsworth</w:t>
      </w:r>
      <w:proofErr w:type="spellEnd"/>
      <w:r w:rsidRPr="00D11EAB">
        <w:t xml:space="preserve">, J.E., </w:t>
      </w:r>
      <w:proofErr w:type="spellStart"/>
      <w:r w:rsidRPr="00D11EAB">
        <w:t>Pozo</w:t>
      </w:r>
      <w:proofErr w:type="spellEnd"/>
      <w:r w:rsidRPr="00D11EAB">
        <w:t xml:space="preserve">, M.I., </w:t>
      </w:r>
      <w:proofErr w:type="spellStart"/>
      <w:r w:rsidRPr="00D11EAB">
        <w:t>Belgacem</w:t>
      </w:r>
      <w:proofErr w:type="spellEnd"/>
      <w:r w:rsidRPr="00D11EAB">
        <w:t xml:space="preserve">, Z.B., Stevenson, A., Willems, K.A., and </w:t>
      </w:r>
      <w:proofErr w:type="spellStart"/>
      <w:r w:rsidRPr="00D11EAB">
        <w:t>Jacquemyn</w:t>
      </w:r>
      <w:proofErr w:type="spellEnd"/>
      <w:r w:rsidRPr="00D11EAB">
        <w:t xml:space="preserve">, H. (2015) Microbiology of sugar-rich environments: diversity, </w:t>
      </w:r>
      <w:proofErr w:type="gramStart"/>
      <w:r w:rsidRPr="00D11EAB">
        <w:t>ecology</w:t>
      </w:r>
      <w:proofErr w:type="gramEnd"/>
      <w:r w:rsidRPr="00D11EAB">
        <w:t xml:space="preserve"> and system constraints. </w:t>
      </w:r>
      <w:r w:rsidRPr="00D11EAB">
        <w:rPr>
          <w:i/>
          <w:iCs/>
        </w:rPr>
        <w:t xml:space="preserve">Environ </w:t>
      </w:r>
      <w:proofErr w:type="spellStart"/>
      <w:r w:rsidRPr="00D11EAB">
        <w:rPr>
          <w:i/>
          <w:iCs/>
        </w:rPr>
        <w:t>Microbiol</w:t>
      </w:r>
      <w:proofErr w:type="spellEnd"/>
      <w:r w:rsidRPr="00D11EAB">
        <w:t xml:space="preserve"> </w:t>
      </w:r>
      <w:r w:rsidRPr="00D11EAB">
        <w:rPr>
          <w:b/>
          <w:bCs/>
        </w:rPr>
        <w:t>17</w:t>
      </w:r>
      <w:r w:rsidRPr="00D11EAB">
        <w:t>: 278–298.</w:t>
      </w:r>
    </w:p>
    <w:p w14:paraId="6C113D47" w14:textId="77777777" w:rsidR="00D11EAB" w:rsidRPr="00D11EAB" w:rsidRDefault="00D11EAB" w:rsidP="00D11EAB">
      <w:pPr>
        <w:pStyle w:val="Bibliography"/>
      </w:pPr>
      <w:r w:rsidRPr="00D11EAB">
        <w:t xml:space="preserve">Manson, J.S., Cook, D., Gardner, D.R., and Irwin, R.E. (2013) Dose-dependent effects of nectar alkaloids in a montane plant–pollinator community. </w:t>
      </w:r>
      <w:r w:rsidRPr="00D11EAB">
        <w:rPr>
          <w:i/>
          <w:iCs/>
        </w:rPr>
        <w:t>Journal of Ecology</w:t>
      </w:r>
      <w:r w:rsidRPr="00D11EAB">
        <w:t xml:space="preserve"> </w:t>
      </w:r>
      <w:r w:rsidRPr="00D11EAB">
        <w:rPr>
          <w:b/>
          <w:bCs/>
        </w:rPr>
        <w:t>101</w:t>
      </w:r>
      <w:r w:rsidRPr="00D11EAB">
        <w:t>: 1604–1612.</w:t>
      </w:r>
    </w:p>
    <w:p w14:paraId="6C68CE57" w14:textId="77777777" w:rsidR="00D11EAB" w:rsidRPr="00D11EAB" w:rsidRDefault="00D11EAB" w:rsidP="00D11EAB">
      <w:pPr>
        <w:pStyle w:val="Bibliography"/>
      </w:pPr>
      <w:proofErr w:type="spellStart"/>
      <w:r w:rsidRPr="00D11EAB">
        <w:t>Mittelbach</w:t>
      </w:r>
      <w:proofErr w:type="spellEnd"/>
      <w:r w:rsidRPr="00D11EAB">
        <w:t xml:space="preserve">, M., </w:t>
      </w:r>
      <w:proofErr w:type="spellStart"/>
      <w:r w:rsidRPr="00D11EAB">
        <w:t>Yurkov</w:t>
      </w:r>
      <w:proofErr w:type="spellEnd"/>
      <w:r w:rsidRPr="00D11EAB">
        <w:t xml:space="preserve">, A.M., Stoll, R., and </w:t>
      </w:r>
      <w:proofErr w:type="spellStart"/>
      <w:r w:rsidRPr="00D11EAB">
        <w:t>Begerow</w:t>
      </w:r>
      <w:proofErr w:type="spellEnd"/>
      <w:r w:rsidRPr="00D11EAB">
        <w:t xml:space="preserve">, D. (2016) Inoculation order of nectar-borne yeasts opens a door for transient species and changes nectar rewarded to pollinators. </w:t>
      </w:r>
      <w:r w:rsidRPr="00D11EAB">
        <w:rPr>
          <w:i/>
          <w:iCs/>
        </w:rPr>
        <w:t>Fungal Ecology</w:t>
      </w:r>
      <w:r w:rsidRPr="00D11EAB">
        <w:t xml:space="preserve"> </w:t>
      </w:r>
      <w:r w:rsidRPr="00D11EAB">
        <w:rPr>
          <w:b/>
          <w:bCs/>
        </w:rPr>
        <w:t>22</w:t>
      </w:r>
      <w:r w:rsidRPr="00D11EAB">
        <w:t>: 90–97.</w:t>
      </w:r>
    </w:p>
    <w:p w14:paraId="0BC0E20F" w14:textId="77777777" w:rsidR="00D11EAB" w:rsidRPr="00D11EAB" w:rsidRDefault="00D11EAB" w:rsidP="00D11EAB">
      <w:pPr>
        <w:pStyle w:val="Bibliography"/>
      </w:pPr>
      <w:r w:rsidRPr="00D11EAB">
        <w:t xml:space="preserve">Nicolson, S.W., </w:t>
      </w:r>
      <w:proofErr w:type="spellStart"/>
      <w:r w:rsidRPr="00D11EAB">
        <w:t>Nepi</w:t>
      </w:r>
      <w:proofErr w:type="spellEnd"/>
      <w:r w:rsidRPr="00D11EAB">
        <w:t xml:space="preserve">, M., and </w:t>
      </w:r>
      <w:proofErr w:type="spellStart"/>
      <w:r w:rsidRPr="00D11EAB">
        <w:t>Pacini</w:t>
      </w:r>
      <w:proofErr w:type="spellEnd"/>
      <w:r w:rsidRPr="00D11EAB">
        <w:t xml:space="preserve">, E. eds. (2007) </w:t>
      </w:r>
      <w:proofErr w:type="spellStart"/>
      <w:r w:rsidRPr="00D11EAB">
        <w:t>Nectaries</w:t>
      </w:r>
      <w:proofErr w:type="spellEnd"/>
      <w:r w:rsidRPr="00D11EAB">
        <w:t xml:space="preserve"> and nectar, Dordrecht: Springer.</w:t>
      </w:r>
    </w:p>
    <w:p w14:paraId="01AD1612" w14:textId="77777777" w:rsidR="00D11EAB" w:rsidRPr="00D11EAB" w:rsidRDefault="00D11EAB" w:rsidP="00D11EAB">
      <w:pPr>
        <w:pStyle w:val="Bibliography"/>
      </w:pPr>
      <w:proofErr w:type="spellStart"/>
      <w:r w:rsidRPr="00D11EAB">
        <w:t>Nocentini</w:t>
      </w:r>
      <w:proofErr w:type="spellEnd"/>
      <w:r w:rsidRPr="00D11EAB">
        <w:t xml:space="preserve">, D., </w:t>
      </w:r>
      <w:proofErr w:type="spellStart"/>
      <w:r w:rsidRPr="00D11EAB">
        <w:t>Guarnieri</w:t>
      </w:r>
      <w:proofErr w:type="spellEnd"/>
      <w:r w:rsidRPr="00D11EAB">
        <w:t xml:space="preserve">, M., and </w:t>
      </w:r>
      <w:proofErr w:type="spellStart"/>
      <w:r w:rsidRPr="00D11EAB">
        <w:t>Soligo</w:t>
      </w:r>
      <w:proofErr w:type="spellEnd"/>
      <w:r w:rsidRPr="00D11EAB">
        <w:t xml:space="preserve">, C. (2015) Nectar defense and hydrogen peroxide in floral nectar of Cucurbita pepo. </w:t>
      </w:r>
      <w:r w:rsidRPr="00D11EAB">
        <w:rPr>
          <w:i/>
          <w:iCs/>
        </w:rPr>
        <w:t xml:space="preserve">Acta </w:t>
      </w:r>
      <w:proofErr w:type="spellStart"/>
      <w:r w:rsidRPr="00D11EAB">
        <w:rPr>
          <w:i/>
          <w:iCs/>
        </w:rPr>
        <w:t>Agrobotanica</w:t>
      </w:r>
      <w:proofErr w:type="spellEnd"/>
      <w:r w:rsidRPr="00D11EAB">
        <w:t xml:space="preserve"> </w:t>
      </w:r>
      <w:r w:rsidRPr="00D11EAB">
        <w:rPr>
          <w:b/>
          <w:bCs/>
        </w:rPr>
        <w:t>68</w:t>
      </w:r>
      <w:r w:rsidRPr="00D11EAB">
        <w:t>: 187–193.</w:t>
      </w:r>
    </w:p>
    <w:p w14:paraId="683461FD" w14:textId="77777777" w:rsidR="00D11EAB" w:rsidRPr="00D11EAB" w:rsidRDefault="00D11EAB" w:rsidP="00D11EAB">
      <w:pPr>
        <w:pStyle w:val="Bibliography"/>
      </w:pPr>
      <w:r w:rsidRPr="00D11EAB">
        <w:t xml:space="preserve">Palmer‐Young, E.C., Farrell, I.W., Adler, L.S., Milano, N.J., Egan, P.A., Junker, R.R., et al. (2019) Chemistry of floral rewards: intra- and interspecific variability of nectar and pollen secondary metabolites across taxa. </w:t>
      </w:r>
      <w:r w:rsidRPr="00D11EAB">
        <w:rPr>
          <w:i/>
          <w:iCs/>
        </w:rPr>
        <w:t>Ecological Monographs</w:t>
      </w:r>
      <w:r w:rsidRPr="00D11EAB">
        <w:t xml:space="preserve"> </w:t>
      </w:r>
      <w:r w:rsidRPr="00D11EAB">
        <w:rPr>
          <w:b/>
          <w:bCs/>
        </w:rPr>
        <w:t>89</w:t>
      </w:r>
      <w:r w:rsidRPr="00D11EAB">
        <w:t>: e01335.</w:t>
      </w:r>
    </w:p>
    <w:p w14:paraId="3CA0229F" w14:textId="77777777" w:rsidR="00D11EAB" w:rsidRPr="00D11EAB" w:rsidRDefault="00D11EAB" w:rsidP="00D11EAB">
      <w:pPr>
        <w:pStyle w:val="Bibliography"/>
      </w:pPr>
      <w:r w:rsidRPr="00D11EAB">
        <w:t xml:space="preserve">Parra, A.L.C., Freitas, C.D.T., Souza, P.F.N., von </w:t>
      </w:r>
      <w:proofErr w:type="spellStart"/>
      <w:r w:rsidRPr="00D11EAB">
        <w:t>Aderkas</w:t>
      </w:r>
      <w:proofErr w:type="spellEnd"/>
      <w:r w:rsidRPr="00D11EAB">
        <w:t xml:space="preserve">, P., Borchers, C.H., Beattie, G.A., et al. (2022) Ornamental tobacco floral nectar is a rich source of antimicrobial peptides. </w:t>
      </w:r>
      <w:r w:rsidRPr="00D11EAB">
        <w:rPr>
          <w:i/>
          <w:iCs/>
        </w:rPr>
        <w:t>Plant Science</w:t>
      </w:r>
      <w:r w:rsidRPr="00D11EAB">
        <w:t xml:space="preserve"> </w:t>
      </w:r>
      <w:r w:rsidRPr="00D11EAB">
        <w:rPr>
          <w:b/>
          <w:bCs/>
        </w:rPr>
        <w:t>324</w:t>
      </w:r>
      <w:r w:rsidRPr="00D11EAB">
        <w:t>: 111427.</w:t>
      </w:r>
    </w:p>
    <w:p w14:paraId="665CF3F8" w14:textId="77777777" w:rsidR="00D11EAB" w:rsidRPr="00D11EAB" w:rsidRDefault="00D11EAB" w:rsidP="00D11EAB">
      <w:pPr>
        <w:pStyle w:val="Bibliography"/>
      </w:pPr>
      <w:proofErr w:type="spellStart"/>
      <w:r w:rsidRPr="00D11EAB">
        <w:t>Pozo</w:t>
      </w:r>
      <w:proofErr w:type="spellEnd"/>
      <w:r w:rsidRPr="00D11EAB">
        <w:t xml:space="preserve">, M.I., Herrera, C.M., and </w:t>
      </w:r>
      <w:proofErr w:type="spellStart"/>
      <w:r w:rsidRPr="00D11EAB">
        <w:t>Bazaga</w:t>
      </w:r>
      <w:proofErr w:type="spellEnd"/>
      <w:r w:rsidRPr="00D11EAB">
        <w:t xml:space="preserve">, P. (2011) Species richness of yeast communities in floral nectar of southern Spanish plants. </w:t>
      </w:r>
      <w:proofErr w:type="spellStart"/>
      <w:r w:rsidRPr="00D11EAB">
        <w:rPr>
          <w:i/>
          <w:iCs/>
        </w:rPr>
        <w:t>Microb</w:t>
      </w:r>
      <w:proofErr w:type="spellEnd"/>
      <w:r w:rsidRPr="00D11EAB">
        <w:rPr>
          <w:i/>
          <w:iCs/>
        </w:rPr>
        <w:t xml:space="preserve"> </w:t>
      </w:r>
      <w:proofErr w:type="spellStart"/>
      <w:r w:rsidRPr="00D11EAB">
        <w:rPr>
          <w:i/>
          <w:iCs/>
        </w:rPr>
        <w:t>Ecol</w:t>
      </w:r>
      <w:proofErr w:type="spellEnd"/>
      <w:r w:rsidRPr="00D11EAB">
        <w:t xml:space="preserve"> </w:t>
      </w:r>
      <w:r w:rsidRPr="00D11EAB">
        <w:rPr>
          <w:b/>
          <w:bCs/>
        </w:rPr>
        <w:t>61</w:t>
      </w:r>
      <w:r w:rsidRPr="00D11EAB">
        <w:t>: 82–91.</w:t>
      </w:r>
    </w:p>
    <w:p w14:paraId="17085281" w14:textId="77777777" w:rsidR="00D11EAB" w:rsidRPr="00D11EAB" w:rsidRDefault="00D11EAB" w:rsidP="00D11EAB">
      <w:pPr>
        <w:pStyle w:val="Bibliography"/>
      </w:pPr>
      <w:proofErr w:type="spellStart"/>
      <w:r w:rsidRPr="00D11EAB">
        <w:t>Pozo</w:t>
      </w:r>
      <w:proofErr w:type="spellEnd"/>
      <w:r w:rsidRPr="00D11EAB">
        <w:t xml:space="preserve">, M.I., Lachance, M.-A., and Herrera, C.M. (2012) Nectar yeasts of two southern Spanish plants: the roles of immigration and physiological traits in community assembly. </w:t>
      </w:r>
      <w:r w:rsidRPr="00D11EAB">
        <w:rPr>
          <w:i/>
          <w:iCs/>
        </w:rPr>
        <w:t>FEMS Microbiology Ecology</w:t>
      </w:r>
      <w:r w:rsidRPr="00D11EAB">
        <w:t xml:space="preserve"> </w:t>
      </w:r>
      <w:r w:rsidRPr="00D11EAB">
        <w:rPr>
          <w:b/>
          <w:bCs/>
        </w:rPr>
        <w:t>80</w:t>
      </w:r>
      <w:r w:rsidRPr="00D11EAB">
        <w:t>: 281–293.</w:t>
      </w:r>
    </w:p>
    <w:p w14:paraId="3551D76F" w14:textId="77777777" w:rsidR="00D11EAB" w:rsidRPr="00D11EAB" w:rsidRDefault="00D11EAB" w:rsidP="00D11EAB">
      <w:pPr>
        <w:pStyle w:val="Bibliography"/>
      </w:pPr>
      <w:r w:rsidRPr="00D11EAB">
        <w:t xml:space="preserve">Roy, R., Schmitt, A.J., Thomas, J.B., and Carter, C.J. (2017) Review: Nectar biology: From molecules to ecosystems. </w:t>
      </w:r>
      <w:r w:rsidRPr="00D11EAB">
        <w:rPr>
          <w:i/>
          <w:iCs/>
        </w:rPr>
        <w:t>Plant Science</w:t>
      </w:r>
      <w:r w:rsidRPr="00D11EAB">
        <w:t xml:space="preserve"> </w:t>
      </w:r>
      <w:r w:rsidRPr="00D11EAB">
        <w:rPr>
          <w:b/>
          <w:bCs/>
        </w:rPr>
        <w:t>262</w:t>
      </w:r>
      <w:r w:rsidRPr="00D11EAB">
        <w:t>: 148–164.</w:t>
      </w:r>
    </w:p>
    <w:p w14:paraId="1FC29C7C" w14:textId="77777777" w:rsidR="00D11EAB" w:rsidRPr="00D11EAB" w:rsidRDefault="00D11EAB" w:rsidP="00D11EAB">
      <w:pPr>
        <w:pStyle w:val="Bibliography"/>
      </w:pPr>
      <w:r w:rsidRPr="00D11EAB">
        <w:t>RStudio Team (2020) RStudio: Integrated Development for R.</w:t>
      </w:r>
    </w:p>
    <w:p w14:paraId="07FA0EC0" w14:textId="77777777" w:rsidR="00D11EAB" w:rsidRPr="00D11EAB" w:rsidRDefault="00D11EAB" w:rsidP="00D11EAB">
      <w:pPr>
        <w:pStyle w:val="Bibliography"/>
      </w:pPr>
      <w:r w:rsidRPr="00D11EAB">
        <w:t xml:space="preserve">Russell, A.L., </w:t>
      </w:r>
      <w:proofErr w:type="spellStart"/>
      <w:r w:rsidRPr="00D11EAB">
        <w:t>Rebolleda</w:t>
      </w:r>
      <w:proofErr w:type="spellEnd"/>
      <w:r w:rsidRPr="00D11EAB">
        <w:t xml:space="preserve">-Gómez, M., </w:t>
      </w:r>
      <w:proofErr w:type="spellStart"/>
      <w:r w:rsidRPr="00D11EAB">
        <w:t>Shaible</w:t>
      </w:r>
      <w:proofErr w:type="spellEnd"/>
      <w:r w:rsidRPr="00D11EAB">
        <w:t xml:space="preserve">, T.M., and Ashman, T.-L. (2019) Movers and shakers: Bumble bee foraging behavior shapes the dispersal of microbes among and within flowers. </w:t>
      </w:r>
      <w:r w:rsidRPr="00D11EAB">
        <w:rPr>
          <w:i/>
          <w:iCs/>
        </w:rPr>
        <w:t>Ecosphere</w:t>
      </w:r>
      <w:r w:rsidRPr="00D11EAB">
        <w:t xml:space="preserve"> </w:t>
      </w:r>
      <w:r w:rsidRPr="00D11EAB">
        <w:rPr>
          <w:b/>
          <w:bCs/>
        </w:rPr>
        <w:t>10</w:t>
      </w:r>
      <w:r w:rsidRPr="00D11EAB">
        <w:t>: e02714.</w:t>
      </w:r>
    </w:p>
    <w:p w14:paraId="1F149D17" w14:textId="77777777" w:rsidR="00D11EAB" w:rsidRPr="00D11EAB" w:rsidRDefault="00D11EAB" w:rsidP="00D11EAB">
      <w:pPr>
        <w:pStyle w:val="Bibliography"/>
      </w:pPr>
      <w:proofErr w:type="spellStart"/>
      <w:r w:rsidRPr="00D11EAB">
        <w:t>Ryniewicz</w:t>
      </w:r>
      <w:proofErr w:type="spellEnd"/>
      <w:r w:rsidRPr="00D11EAB">
        <w:t xml:space="preserve">, J., </w:t>
      </w:r>
      <w:proofErr w:type="spellStart"/>
      <w:r w:rsidRPr="00D11EAB">
        <w:t>Skłodowski</w:t>
      </w:r>
      <w:proofErr w:type="spellEnd"/>
      <w:r w:rsidRPr="00D11EAB">
        <w:t xml:space="preserve">, M., </w:t>
      </w:r>
      <w:proofErr w:type="spellStart"/>
      <w:r w:rsidRPr="00D11EAB">
        <w:t>Chmur</w:t>
      </w:r>
      <w:proofErr w:type="spellEnd"/>
      <w:r w:rsidRPr="00D11EAB">
        <w:t xml:space="preserve">, M., </w:t>
      </w:r>
      <w:proofErr w:type="spellStart"/>
      <w:r w:rsidRPr="00D11EAB">
        <w:t>Bajguz</w:t>
      </w:r>
      <w:proofErr w:type="spellEnd"/>
      <w:r w:rsidRPr="00D11EAB">
        <w:t xml:space="preserve">, A., </w:t>
      </w:r>
      <w:proofErr w:type="spellStart"/>
      <w:r w:rsidRPr="00D11EAB">
        <w:t>Roguz</w:t>
      </w:r>
      <w:proofErr w:type="spellEnd"/>
      <w:r w:rsidRPr="00D11EAB">
        <w:t xml:space="preserve">, K., </w:t>
      </w:r>
      <w:proofErr w:type="spellStart"/>
      <w:r w:rsidRPr="00D11EAB">
        <w:t>Roguz</w:t>
      </w:r>
      <w:proofErr w:type="spellEnd"/>
      <w:r w:rsidRPr="00D11EAB">
        <w:t xml:space="preserve">, A., and </w:t>
      </w:r>
      <w:proofErr w:type="spellStart"/>
      <w:r w:rsidRPr="00D11EAB">
        <w:t>Zych</w:t>
      </w:r>
      <w:proofErr w:type="spellEnd"/>
      <w:r w:rsidRPr="00D11EAB">
        <w:t xml:space="preserve">, M. (2020) Intraspecific Variation in Nectar Chemistry and Its Implications for Insect Visitors: The Case of the Medicinal Plant, </w:t>
      </w:r>
      <w:proofErr w:type="spellStart"/>
      <w:r w:rsidRPr="00D11EAB">
        <w:t>Polemonium</w:t>
      </w:r>
      <w:proofErr w:type="spellEnd"/>
      <w:r w:rsidRPr="00D11EAB">
        <w:t xml:space="preserve"> </w:t>
      </w:r>
      <w:proofErr w:type="spellStart"/>
      <w:r w:rsidRPr="00D11EAB">
        <w:t>Caeruleum</w:t>
      </w:r>
      <w:proofErr w:type="spellEnd"/>
      <w:r w:rsidRPr="00D11EAB">
        <w:t xml:space="preserve"> L. </w:t>
      </w:r>
      <w:r w:rsidRPr="00D11EAB">
        <w:rPr>
          <w:i/>
          <w:iCs/>
        </w:rPr>
        <w:t>Plants (Basel)</w:t>
      </w:r>
      <w:r w:rsidRPr="00D11EAB">
        <w:t xml:space="preserve"> </w:t>
      </w:r>
      <w:proofErr w:type="gramStart"/>
      <w:r w:rsidRPr="00D11EAB">
        <w:rPr>
          <w:b/>
          <w:bCs/>
        </w:rPr>
        <w:t>9</w:t>
      </w:r>
      <w:r w:rsidRPr="00D11EAB">
        <w:t>:.</w:t>
      </w:r>
      <w:proofErr w:type="gramEnd"/>
    </w:p>
    <w:p w14:paraId="74DB3DD0" w14:textId="77777777" w:rsidR="00D11EAB" w:rsidRPr="00D11EAB" w:rsidRDefault="00D11EAB" w:rsidP="00D11EAB">
      <w:pPr>
        <w:pStyle w:val="Bibliography"/>
      </w:pPr>
      <w:r w:rsidRPr="00D11EAB">
        <w:t xml:space="preserve">Sandhu, D.K. and </w:t>
      </w:r>
      <w:proofErr w:type="spellStart"/>
      <w:r w:rsidRPr="00D11EAB">
        <w:t>Waraich</w:t>
      </w:r>
      <w:proofErr w:type="spellEnd"/>
      <w:r w:rsidRPr="00D11EAB">
        <w:t xml:space="preserve">, M.K. (1985) Yeasts associated with pollinating bees and flower nectar. </w:t>
      </w:r>
      <w:proofErr w:type="spellStart"/>
      <w:r w:rsidRPr="00D11EAB">
        <w:rPr>
          <w:i/>
          <w:iCs/>
        </w:rPr>
        <w:t>Microb</w:t>
      </w:r>
      <w:proofErr w:type="spellEnd"/>
      <w:r w:rsidRPr="00D11EAB">
        <w:rPr>
          <w:i/>
          <w:iCs/>
        </w:rPr>
        <w:t xml:space="preserve"> </w:t>
      </w:r>
      <w:proofErr w:type="spellStart"/>
      <w:r w:rsidRPr="00D11EAB">
        <w:rPr>
          <w:i/>
          <w:iCs/>
        </w:rPr>
        <w:t>Ecol</w:t>
      </w:r>
      <w:proofErr w:type="spellEnd"/>
      <w:r w:rsidRPr="00D11EAB">
        <w:t xml:space="preserve"> </w:t>
      </w:r>
      <w:r w:rsidRPr="00D11EAB">
        <w:rPr>
          <w:b/>
          <w:bCs/>
        </w:rPr>
        <w:t>11</w:t>
      </w:r>
      <w:r w:rsidRPr="00D11EAB">
        <w:t>: 51–58.</w:t>
      </w:r>
    </w:p>
    <w:p w14:paraId="19DF5930" w14:textId="77777777" w:rsidR="00D11EAB" w:rsidRPr="00D11EAB" w:rsidRDefault="00D11EAB" w:rsidP="00D11EAB">
      <w:pPr>
        <w:pStyle w:val="Bibliography"/>
      </w:pPr>
      <w:r w:rsidRPr="00D11EAB">
        <w:t xml:space="preserve">Schmitt, A., Roy, R., and Carter, C.J. (2021) Nectar antimicrobial compounds and their potential effects on pollinators. </w:t>
      </w:r>
      <w:r w:rsidRPr="00D11EAB">
        <w:rPr>
          <w:i/>
          <w:iCs/>
        </w:rPr>
        <w:t>Current Opinion in Insect Science</w:t>
      </w:r>
      <w:r w:rsidRPr="00D11EAB">
        <w:t xml:space="preserve"> </w:t>
      </w:r>
      <w:r w:rsidRPr="00D11EAB">
        <w:rPr>
          <w:b/>
          <w:bCs/>
        </w:rPr>
        <w:t>44</w:t>
      </w:r>
      <w:r w:rsidRPr="00D11EAB">
        <w:t>: 55–63.</w:t>
      </w:r>
    </w:p>
    <w:p w14:paraId="286D4D65" w14:textId="77777777" w:rsidR="00D11EAB" w:rsidRPr="00D11EAB" w:rsidRDefault="00D11EAB" w:rsidP="00D11EAB">
      <w:pPr>
        <w:pStyle w:val="Bibliography"/>
      </w:pPr>
      <w:r w:rsidRPr="00D11EAB">
        <w:t xml:space="preserve">Schmitt, A.J., </w:t>
      </w:r>
      <w:proofErr w:type="spellStart"/>
      <w:r w:rsidRPr="00D11EAB">
        <w:t>Sathoff</w:t>
      </w:r>
      <w:proofErr w:type="spellEnd"/>
      <w:r w:rsidRPr="00D11EAB">
        <w:t xml:space="preserve">, A.E., Holl, C., Bauer, B., </w:t>
      </w:r>
      <w:proofErr w:type="spellStart"/>
      <w:r w:rsidRPr="00D11EAB">
        <w:t>Samac</w:t>
      </w:r>
      <w:proofErr w:type="spellEnd"/>
      <w:r w:rsidRPr="00D11EAB">
        <w:t xml:space="preserve">, D.A., and Carter, C.J. (2018) The major nectar protein of Brassica </w:t>
      </w:r>
      <w:proofErr w:type="spellStart"/>
      <w:r w:rsidRPr="00D11EAB">
        <w:t>rapa</w:t>
      </w:r>
      <w:proofErr w:type="spellEnd"/>
      <w:r w:rsidRPr="00D11EAB">
        <w:t xml:space="preserve"> is a non-specific lipid transfer protein, BrLTP2.1, with strong antifungal activity. </w:t>
      </w:r>
      <w:r w:rsidRPr="00D11EAB">
        <w:rPr>
          <w:i/>
          <w:iCs/>
        </w:rPr>
        <w:t>J Exp Bot</w:t>
      </w:r>
      <w:r w:rsidRPr="00D11EAB">
        <w:t xml:space="preserve"> </w:t>
      </w:r>
      <w:r w:rsidRPr="00D11EAB">
        <w:rPr>
          <w:b/>
          <w:bCs/>
        </w:rPr>
        <w:t>69</w:t>
      </w:r>
      <w:r w:rsidRPr="00D11EAB">
        <w:t>: 5587–5597.</w:t>
      </w:r>
    </w:p>
    <w:p w14:paraId="043EF60F" w14:textId="77777777" w:rsidR="00D11EAB" w:rsidRPr="00D11EAB" w:rsidRDefault="00D11EAB" w:rsidP="00D11EAB">
      <w:pPr>
        <w:pStyle w:val="Bibliography"/>
      </w:pPr>
      <w:proofErr w:type="spellStart"/>
      <w:r w:rsidRPr="00D11EAB">
        <w:t>Signorell</w:t>
      </w:r>
      <w:proofErr w:type="spellEnd"/>
      <w:r w:rsidRPr="00D11EAB">
        <w:t xml:space="preserve">, A. (2021) </w:t>
      </w:r>
      <w:proofErr w:type="spellStart"/>
      <w:r w:rsidRPr="00D11EAB">
        <w:t>DescTools</w:t>
      </w:r>
      <w:proofErr w:type="spellEnd"/>
      <w:r w:rsidRPr="00D11EAB">
        <w:t>: Tools for descriptive statistics.</w:t>
      </w:r>
    </w:p>
    <w:p w14:paraId="7E72532B" w14:textId="77777777" w:rsidR="00D11EAB" w:rsidRPr="00D11EAB" w:rsidRDefault="00D11EAB" w:rsidP="00D11EAB">
      <w:pPr>
        <w:pStyle w:val="Bibliography"/>
      </w:pPr>
      <w:r w:rsidRPr="00D11EAB">
        <w:lastRenderedPageBreak/>
        <w:t xml:space="preserve">Tsuji, K. and </w:t>
      </w:r>
      <w:proofErr w:type="spellStart"/>
      <w:r w:rsidRPr="00D11EAB">
        <w:t>Fukami</w:t>
      </w:r>
      <w:proofErr w:type="spellEnd"/>
      <w:r w:rsidRPr="00D11EAB">
        <w:t xml:space="preserve">, T. (2018) Community-wide consequences of sexual dimorphism: evidence from nectar microbes in dioecious plants. </w:t>
      </w:r>
      <w:r w:rsidRPr="00D11EAB">
        <w:rPr>
          <w:i/>
          <w:iCs/>
        </w:rPr>
        <w:t>Ecology</w:t>
      </w:r>
      <w:r w:rsidRPr="00D11EAB">
        <w:t xml:space="preserve"> </w:t>
      </w:r>
      <w:r w:rsidRPr="00D11EAB">
        <w:rPr>
          <w:b/>
          <w:bCs/>
        </w:rPr>
        <w:t>99</w:t>
      </w:r>
      <w:r w:rsidRPr="00D11EAB">
        <w:t>: 2476–2484.</w:t>
      </w:r>
    </w:p>
    <w:p w14:paraId="02EDA1E5" w14:textId="77777777" w:rsidR="00D11EAB" w:rsidRPr="00D11EAB" w:rsidRDefault="00D11EAB" w:rsidP="00D11EAB">
      <w:pPr>
        <w:pStyle w:val="Bibliography"/>
      </w:pPr>
      <w:proofErr w:type="spellStart"/>
      <w:r w:rsidRPr="00D11EAB">
        <w:t>Vannette</w:t>
      </w:r>
      <w:proofErr w:type="spellEnd"/>
      <w:r w:rsidRPr="00D11EAB">
        <w:t xml:space="preserve">, R.L. and </w:t>
      </w:r>
      <w:proofErr w:type="spellStart"/>
      <w:r w:rsidRPr="00D11EAB">
        <w:t>Fukami</w:t>
      </w:r>
      <w:proofErr w:type="spellEnd"/>
      <w:r w:rsidRPr="00D11EAB">
        <w:t xml:space="preserve">, T. (2014) Historical contingency in species interactions: towards niche-based predictions. </w:t>
      </w:r>
      <w:r w:rsidRPr="00D11EAB">
        <w:rPr>
          <w:i/>
          <w:iCs/>
        </w:rPr>
        <w:t>Ecology Letters</w:t>
      </w:r>
      <w:r w:rsidRPr="00D11EAB">
        <w:t xml:space="preserve"> </w:t>
      </w:r>
      <w:r w:rsidRPr="00D11EAB">
        <w:rPr>
          <w:b/>
          <w:bCs/>
        </w:rPr>
        <w:t>17</w:t>
      </w:r>
      <w:r w:rsidRPr="00D11EAB">
        <w:t>: 115–124.</w:t>
      </w:r>
    </w:p>
    <w:p w14:paraId="716878AC" w14:textId="77777777" w:rsidR="00D11EAB" w:rsidRPr="00D11EAB" w:rsidRDefault="00D11EAB" w:rsidP="00D11EAB">
      <w:pPr>
        <w:pStyle w:val="Bibliography"/>
      </w:pPr>
      <w:proofErr w:type="spellStart"/>
      <w:r w:rsidRPr="00D11EAB">
        <w:t>Vannette</w:t>
      </w:r>
      <w:proofErr w:type="spellEnd"/>
      <w:r w:rsidRPr="00D11EAB">
        <w:t xml:space="preserve">, R.L., McMunn, M.S., Hall, G.W., Mueller, T.G., </w:t>
      </w:r>
      <w:proofErr w:type="spellStart"/>
      <w:r w:rsidRPr="00D11EAB">
        <w:t>Munkres</w:t>
      </w:r>
      <w:proofErr w:type="spellEnd"/>
      <w:r w:rsidRPr="00D11EAB">
        <w:t xml:space="preserve">, I., and Perry, D. (2021) Culturable bacteria are more common than fungi in floral nectar and are more easily dispersed by thrips, a ubiquitous flower visitor. </w:t>
      </w:r>
      <w:r w:rsidRPr="00D11EAB">
        <w:rPr>
          <w:i/>
          <w:iCs/>
        </w:rPr>
        <w:t>FEMS Microbiology Ecology</w:t>
      </w:r>
      <w:r w:rsidRPr="00D11EAB">
        <w:t>.</w:t>
      </w:r>
    </w:p>
    <w:p w14:paraId="4FEA5E50" w14:textId="77777777" w:rsidR="00D11EAB" w:rsidRPr="00D11EAB" w:rsidRDefault="00D11EAB" w:rsidP="00D11EAB">
      <w:pPr>
        <w:pStyle w:val="Bibliography"/>
      </w:pPr>
      <w:r w:rsidRPr="00D11EAB">
        <w:t xml:space="preserve">de Vega, </w:t>
      </w:r>
      <w:proofErr w:type="gramStart"/>
      <w:r w:rsidRPr="00D11EAB">
        <w:t>C.</w:t>
      </w:r>
      <w:proofErr w:type="gramEnd"/>
      <w:r w:rsidRPr="00D11EAB">
        <w:t xml:space="preserve"> and Herrera, C.M. (2012) Relationships among nectar-dwelling yeasts, flowers and ants: patterns and incidence on nectar traits. </w:t>
      </w:r>
      <w:r w:rsidRPr="00D11EAB">
        <w:rPr>
          <w:i/>
          <w:iCs/>
        </w:rPr>
        <w:t>Oikos</w:t>
      </w:r>
      <w:r w:rsidRPr="00D11EAB">
        <w:t xml:space="preserve"> </w:t>
      </w:r>
      <w:r w:rsidRPr="00D11EAB">
        <w:rPr>
          <w:b/>
          <w:bCs/>
        </w:rPr>
        <w:t>121</w:t>
      </w:r>
      <w:r w:rsidRPr="00D11EAB">
        <w:t>: 1878–1888.</w:t>
      </w:r>
    </w:p>
    <w:p w14:paraId="6D310F55" w14:textId="77777777" w:rsidR="00D11EAB" w:rsidRPr="00D11EAB" w:rsidRDefault="00D11EAB" w:rsidP="00D11EAB">
      <w:pPr>
        <w:pStyle w:val="Bibliography"/>
      </w:pPr>
      <w:r w:rsidRPr="00D11EAB">
        <w:t xml:space="preserve">de Vega, C., Herrera, C.M., and Johnson, S.D. (2009) Yeasts in floral nectar of some South African plants: Quantification and associations with pollinator type and sugar concentration. </w:t>
      </w:r>
      <w:r w:rsidRPr="00D11EAB">
        <w:rPr>
          <w:i/>
          <w:iCs/>
        </w:rPr>
        <w:t>South African Journal of Botany</w:t>
      </w:r>
      <w:r w:rsidRPr="00D11EAB">
        <w:t xml:space="preserve"> </w:t>
      </w:r>
      <w:r w:rsidRPr="00D11EAB">
        <w:rPr>
          <w:b/>
          <w:bCs/>
        </w:rPr>
        <w:t>75</w:t>
      </w:r>
      <w:r w:rsidRPr="00D11EAB">
        <w:t>: 798–806.</w:t>
      </w:r>
    </w:p>
    <w:p w14:paraId="0E261BC7" w14:textId="77777777" w:rsidR="00D11EAB" w:rsidRPr="00D11EAB" w:rsidRDefault="00D11EAB" w:rsidP="00D11EAB">
      <w:pPr>
        <w:pStyle w:val="Bibliography"/>
      </w:pPr>
      <w:r w:rsidRPr="00D11EAB">
        <w:t>Venables, W.N., Ripley, B.D., and Venables, W.N. (2002) Modern applied statistics with S, 4th ed. New York: Springer.</w:t>
      </w:r>
    </w:p>
    <w:p w14:paraId="67046A59" w14:textId="77777777" w:rsidR="00D11EAB" w:rsidRPr="00D11EAB" w:rsidRDefault="00D11EAB" w:rsidP="00D11EAB">
      <w:pPr>
        <w:pStyle w:val="Bibliography"/>
      </w:pPr>
      <w:r w:rsidRPr="00D11EAB">
        <w:t xml:space="preserve">Wiens, F., </w:t>
      </w:r>
      <w:proofErr w:type="spellStart"/>
      <w:r w:rsidRPr="00D11EAB">
        <w:t>Zitzmann</w:t>
      </w:r>
      <w:proofErr w:type="spellEnd"/>
      <w:r w:rsidRPr="00D11EAB">
        <w:t xml:space="preserve">, A., Lachance, M.-A., </w:t>
      </w:r>
      <w:proofErr w:type="spellStart"/>
      <w:r w:rsidRPr="00D11EAB">
        <w:t>Yegles</w:t>
      </w:r>
      <w:proofErr w:type="spellEnd"/>
      <w:r w:rsidRPr="00D11EAB">
        <w:t xml:space="preserve">, M., </w:t>
      </w:r>
      <w:proofErr w:type="spellStart"/>
      <w:r w:rsidRPr="00D11EAB">
        <w:t>Pragst</w:t>
      </w:r>
      <w:proofErr w:type="spellEnd"/>
      <w:r w:rsidRPr="00D11EAB">
        <w:t xml:space="preserve">, F., Wurst, F.M., et al. (2008) Chronic intake of fermented floral nectar by wild </w:t>
      </w:r>
      <w:proofErr w:type="spellStart"/>
      <w:r w:rsidRPr="00D11EAB">
        <w:t>treeshrews</w:t>
      </w:r>
      <w:proofErr w:type="spellEnd"/>
      <w:r w:rsidRPr="00D11EAB">
        <w:t xml:space="preserve">. </w:t>
      </w:r>
      <w:r w:rsidRPr="00D11EAB">
        <w:rPr>
          <w:i/>
          <w:iCs/>
        </w:rPr>
        <w:t>PNAS</w:t>
      </w:r>
      <w:r w:rsidRPr="00D11EAB">
        <w:t xml:space="preserve"> </w:t>
      </w:r>
      <w:r w:rsidRPr="00D11EAB">
        <w:rPr>
          <w:b/>
          <w:bCs/>
        </w:rPr>
        <w:t>105</w:t>
      </w:r>
      <w:r w:rsidRPr="00D11EAB">
        <w:t>: 10426–10431.</w:t>
      </w:r>
    </w:p>
    <w:p w14:paraId="2F70B5FE" w14:textId="77777777" w:rsidR="00D11EAB" w:rsidRPr="00D11EAB" w:rsidRDefault="00D11EAB" w:rsidP="00D11EAB">
      <w:pPr>
        <w:pStyle w:val="Bibliography"/>
      </w:pPr>
      <w:r w:rsidRPr="00D11EAB">
        <w:t xml:space="preserve">Wright, G.A., Baker, D.D., Palmer, M.J., Stabler, D., Mustard, J.A., Power, E.F., et al. (2013) Caffeine in Floral Nectar Enhances a Pollinator’s Memory of Reward. </w:t>
      </w:r>
      <w:r w:rsidRPr="00D11EAB">
        <w:rPr>
          <w:i/>
          <w:iCs/>
        </w:rPr>
        <w:t>Science</w:t>
      </w:r>
      <w:r w:rsidRPr="00D11EAB">
        <w:t>.</w:t>
      </w:r>
    </w:p>
    <w:p w14:paraId="1202AD10" w14:textId="77777777" w:rsidR="00D11EAB" w:rsidRPr="00D11EAB" w:rsidRDefault="00D11EAB" w:rsidP="00D11EAB">
      <w:pPr>
        <w:pStyle w:val="Bibliography"/>
      </w:pPr>
      <w:proofErr w:type="spellStart"/>
      <w:r w:rsidRPr="00D11EAB">
        <w:t>Zemenick</w:t>
      </w:r>
      <w:proofErr w:type="spellEnd"/>
      <w:r w:rsidRPr="00D11EAB">
        <w:t xml:space="preserve">, A.T., </w:t>
      </w:r>
      <w:proofErr w:type="spellStart"/>
      <w:r w:rsidRPr="00D11EAB">
        <w:t>Vannette</w:t>
      </w:r>
      <w:proofErr w:type="spellEnd"/>
      <w:r w:rsidRPr="00D11EAB">
        <w:t xml:space="preserve">, R.L., and Rosenheim, J.A. (2021) Linked networks reveal dual roles of insect dispersal and species sorting for bacterial communities in flowers. </w:t>
      </w:r>
      <w:r w:rsidRPr="00D11EAB">
        <w:rPr>
          <w:i/>
          <w:iCs/>
        </w:rPr>
        <w:t>Oikos</w:t>
      </w:r>
      <w:r w:rsidRPr="00D11EAB">
        <w:t xml:space="preserve"> </w:t>
      </w:r>
      <w:r w:rsidRPr="00D11EAB">
        <w:rPr>
          <w:b/>
          <w:bCs/>
        </w:rPr>
        <w:t>130</w:t>
      </w:r>
      <w:r w:rsidRPr="00D11EAB">
        <w:t>: 697–707.</w:t>
      </w:r>
    </w:p>
    <w:p w14:paraId="7CB9C613" w14:textId="00906071"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Tobias Mueller" w:date="2022-08-31T09:38:00Z" w:initials="TM">
    <w:p w14:paraId="1705CB50" w14:textId="77777777" w:rsidR="00F66952" w:rsidRDefault="00F66952" w:rsidP="009C5C92">
      <w:pPr>
        <w:pStyle w:val="CommentText"/>
      </w:pPr>
      <w:r>
        <w:rPr>
          <w:rStyle w:val="CommentReference"/>
        </w:rPr>
        <w:annotationRef/>
      </w:r>
      <w:r>
        <w:t>Fungi?</w:t>
      </w:r>
    </w:p>
  </w:comment>
  <w:comment w:id="15"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40"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103" w:author="Tobias Mueller" w:date="2022-08-11T08:02:00Z" w:initials="TM">
    <w:p w14:paraId="19927AA0" w14:textId="3379801F" w:rsidR="006A37B4" w:rsidRDefault="006A37B4" w:rsidP="00145B79">
      <w:pPr>
        <w:pStyle w:val="CommentText"/>
      </w:pPr>
      <w:r>
        <w:rPr>
          <w:rStyle w:val="CommentReference"/>
        </w:rPr>
        <w:annotationRef/>
      </w:r>
      <w:r>
        <w:t>Rewrite in a way that explain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5CB50" w15:done="0"/>
  <w15:commentEx w15:paraId="3BC04419" w15:done="0"/>
  <w15:commentEx w15:paraId="6BB5AFC3" w15:done="0"/>
  <w15:commentEx w15:paraId="19927A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AAB3" w16cex:dateUtc="2022-08-31T13:38:00Z"/>
  <w16cex:commentExtensible w16cex:durableId="26B9CDF5" w16cex:dateUtc="2022-08-31T16:09:00Z"/>
  <w16cex:commentExtensible w16cex:durableId="26B9ABC8" w16cex:dateUtc="2022-08-31T13:43:00Z"/>
  <w16cex:commentExtensible w16cex:durableId="269F35FF" w16cex:dateUtc="2022-08-11T1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5CB50" w16cid:durableId="26B9AAB3"/>
  <w16cid:commentId w16cid:paraId="3BC04419" w16cid:durableId="26B9CDF5"/>
  <w16cid:commentId w16cid:paraId="6BB5AFC3" w16cid:durableId="26B9ABC8"/>
  <w16cid:commentId w16cid:paraId="19927AA0" w16cid:durableId="269F3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F1522" w14:textId="77777777" w:rsidR="000D7251" w:rsidRDefault="000D7251" w:rsidP="00231546">
      <w:pPr>
        <w:spacing w:after="0" w:line="240" w:lineRule="auto"/>
      </w:pPr>
      <w:r>
        <w:separator/>
      </w:r>
    </w:p>
  </w:endnote>
  <w:endnote w:type="continuationSeparator" w:id="0">
    <w:p w14:paraId="41033B69" w14:textId="77777777" w:rsidR="000D7251" w:rsidRDefault="000D7251"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BA66F" w14:textId="77777777" w:rsidR="000D7251" w:rsidRDefault="000D7251" w:rsidP="00231546">
      <w:pPr>
        <w:spacing w:after="0" w:line="240" w:lineRule="auto"/>
      </w:pPr>
      <w:r>
        <w:separator/>
      </w:r>
    </w:p>
  </w:footnote>
  <w:footnote w:type="continuationSeparator" w:id="0">
    <w:p w14:paraId="0E067073" w14:textId="77777777" w:rsidR="000D7251" w:rsidRDefault="000D7251"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13814">
    <w:abstractNumId w:val="2"/>
  </w:num>
  <w:num w:numId="2" w16cid:durableId="534730352">
    <w:abstractNumId w:val="8"/>
  </w:num>
  <w:num w:numId="3" w16cid:durableId="673920862">
    <w:abstractNumId w:val="4"/>
  </w:num>
  <w:num w:numId="4" w16cid:durableId="1159690449">
    <w:abstractNumId w:val="0"/>
  </w:num>
  <w:num w:numId="5" w16cid:durableId="1647586749">
    <w:abstractNumId w:val="3"/>
  </w:num>
  <w:num w:numId="6" w16cid:durableId="1310596373">
    <w:abstractNumId w:val="6"/>
  </w:num>
  <w:num w:numId="7" w16cid:durableId="450249820">
    <w:abstractNumId w:val="1"/>
  </w:num>
  <w:num w:numId="8" w16cid:durableId="27949579">
    <w:abstractNumId w:val="5"/>
  </w:num>
  <w:num w:numId="9" w16cid:durableId="16849414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4CB4"/>
    <w:rsid w:val="00030A9F"/>
    <w:rsid w:val="00032CAB"/>
    <w:rsid w:val="00035E4A"/>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3BEA"/>
    <w:rsid w:val="000B4F77"/>
    <w:rsid w:val="000B6CF7"/>
    <w:rsid w:val="000C05A7"/>
    <w:rsid w:val="000C15A2"/>
    <w:rsid w:val="000C1CE0"/>
    <w:rsid w:val="000C4626"/>
    <w:rsid w:val="000C58E3"/>
    <w:rsid w:val="000C6A40"/>
    <w:rsid w:val="000D05FE"/>
    <w:rsid w:val="000D07CD"/>
    <w:rsid w:val="000D721B"/>
    <w:rsid w:val="000D7251"/>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10D42"/>
    <w:rsid w:val="00213EBD"/>
    <w:rsid w:val="002147A6"/>
    <w:rsid w:val="00221497"/>
    <w:rsid w:val="00221E8A"/>
    <w:rsid w:val="00224FDB"/>
    <w:rsid w:val="00225A4C"/>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CE6"/>
    <w:rsid w:val="002A24C3"/>
    <w:rsid w:val="002A4FE7"/>
    <w:rsid w:val="002B0A78"/>
    <w:rsid w:val="002B5779"/>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678D8"/>
    <w:rsid w:val="003713A2"/>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402A46"/>
    <w:rsid w:val="00404A84"/>
    <w:rsid w:val="00404BEA"/>
    <w:rsid w:val="00405D72"/>
    <w:rsid w:val="00407D16"/>
    <w:rsid w:val="00417C9E"/>
    <w:rsid w:val="004210F7"/>
    <w:rsid w:val="0042326B"/>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17CD"/>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12E6"/>
    <w:rsid w:val="00752783"/>
    <w:rsid w:val="00753886"/>
    <w:rsid w:val="0076160D"/>
    <w:rsid w:val="00764643"/>
    <w:rsid w:val="00770D73"/>
    <w:rsid w:val="007728FC"/>
    <w:rsid w:val="0077501F"/>
    <w:rsid w:val="00777797"/>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41336"/>
    <w:rsid w:val="008455D6"/>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62B6"/>
    <w:rsid w:val="00986396"/>
    <w:rsid w:val="0098742F"/>
    <w:rsid w:val="00990455"/>
    <w:rsid w:val="009911E3"/>
    <w:rsid w:val="0099529B"/>
    <w:rsid w:val="00995A8B"/>
    <w:rsid w:val="009A7844"/>
    <w:rsid w:val="009A7B22"/>
    <w:rsid w:val="009B3876"/>
    <w:rsid w:val="009B7235"/>
    <w:rsid w:val="009C18A8"/>
    <w:rsid w:val="009C2632"/>
    <w:rsid w:val="009C3707"/>
    <w:rsid w:val="009C44F0"/>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474C"/>
    <w:rsid w:val="00D254C6"/>
    <w:rsid w:val="00D37BC5"/>
    <w:rsid w:val="00D37FE6"/>
    <w:rsid w:val="00D41CC6"/>
    <w:rsid w:val="00D44B02"/>
    <w:rsid w:val="00D46D81"/>
    <w:rsid w:val="00D47243"/>
    <w:rsid w:val="00D4765D"/>
    <w:rsid w:val="00D51DED"/>
    <w:rsid w:val="00D524BB"/>
    <w:rsid w:val="00D525AE"/>
    <w:rsid w:val="00D60955"/>
    <w:rsid w:val="00D640FE"/>
    <w:rsid w:val="00D66EEB"/>
    <w:rsid w:val="00D707FF"/>
    <w:rsid w:val="00D739B5"/>
    <w:rsid w:val="00D747B4"/>
    <w:rsid w:val="00D74A96"/>
    <w:rsid w:val="00D80DF5"/>
    <w:rsid w:val="00D87622"/>
    <w:rsid w:val="00D90137"/>
    <w:rsid w:val="00D9149E"/>
    <w:rsid w:val="00D9306D"/>
    <w:rsid w:val="00DA056F"/>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30CFF"/>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55719554-3E8E-7D42-A63A-77F9CA12ED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5449</TotalTime>
  <Pages>16</Pages>
  <Words>36431</Words>
  <Characters>207662</Characters>
  <Application>Microsoft Office Word</Application>
  <DocSecurity>0</DocSecurity>
  <Lines>1730</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27</cp:revision>
  <cp:lastPrinted>2022-03-17T20:47:00Z</cp:lastPrinted>
  <dcterms:created xsi:type="dcterms:W3CDTF">2022-07-27T19:29:00Z</dcterms:created>
  <dcterms:modified xsi:type="dcterms:W3CDTF">2022-08-31T16:53:00Z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id="StDPPrXC"/&gt;&lt;style id="http://www.zotero.org/styles/environmental-microbiology" hasBibliography="1" bibliographyStyleHasBeenSet="1"/&gt;&lt;prefs&gt;&lt;pref name="fieldType" value="Field"/&gt;&lt;/prefs&gt;&lt;/data&gt;</vt:lpwstr>
  </property>
</Properties>
</file>