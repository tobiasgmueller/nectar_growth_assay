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4DF16F41" w:rsidR="00A77B4D" w:rsidRPr="00DB55B1" w:rsidRDefault="00B43301" w:rsidP="00A77B4D">
      <w:pPr>
        <w:spacing w:after="0" w:line="360" w:lineRule="auto"/>
        <w:rPr>
          <w:rFonts w:ascii="Arial" w:eastAsia="Arial" w:hAnsi="Arial" w:cs="Arial"/>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00000009" w14:textId="77777777" w:rsidR="00682FF2" w:rsidRPr="00DB55B1" w:rsidRDefault="00682FF2">
      <w:pPr>
        <w:spacing w:after="0" w:line="360" w:lineRule="auto"/>
        <w:rPr>
          <w:rFonts w:ascii="Arial" w:eastAsia="Arial" w:hAnsi="Arial" w:cs="Arial"/>
        </w:rPr>
      </w:pPr>
    </w:p>
    <w:p w14:paraId="0000000A" w14:textId="17B07580" w:rsidR="00682FF2" w:rsidRPr="00DB55B1" w:rsidRDefault="00B43301">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Tobias G. Mueller</w:t>
      </w:r>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pPr>
        <w:spacing w:after="0" w:line="360" w:lineRule="auto"/>
        <w:rPr>
          <w:rFonts w:ascii="Arial" w:eastAsia="Arial" w:hAnsi="Arial" w:cs="Arial"/>
        </w:rPr>
      </w:pPr>
    </w:p>
    <w:p w14:paraId="0000000C" w14:textId="433EE682" w:rsidR="00682FF2" w:rsidRPr="00DB55B1" w:rsidRDefault="00B43301">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7AEBCDB2" w14:textId="7EEA6CC6" w:rsidR="00364294" w:rsidRPr="00DB55B1" w:rsidRDefault="00364294" w:rsidP="00364294">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tm524@cornell.edu</w:t>
      </w:r>
    </w:p>
    <w:p w14:paraId="244FC437" w14:textId="77777777" w:rsidR="00364294" w:rsidRPr="00DB55B1" w:rsidRDefault="00364294">
      <w:pPr>
        <w:spacing w:after="0" w:line="360" w:lineRule="auto"/>
        <w:rPr>
          <w:rFonts w:ascii="Arial" w:eastAsia="Arial" w:hAnsi="Arial" w:cs="Arial"/>
        </w:rPr>
      </w:pPr>
    </w:p>
    <w:p w14:paraId="0000000F" w14:textId="77777777" w:rsidR="00682FF2" w:rsidRPr="00DB55B1" w:rsidRDefault="00B43301">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6A6C1B">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1169AC">
      <w:pPr>
        <w:spacing w:after="240" w:line="24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2E70276D" w14:textId="5984B184" w:rsidR="00E419E8" w:rsidRDefault="005829C0" w:rsidP="001169AC">
      <w:pPr>
        <w:spacing w:after="240" w:line="240" w:lineRule="auto"/>
        <w:rPr>
          <w:rFonts w:ascii="Arial" w:eastAsia="Arial" w:hAnsi="Arial" w:cs="Arial"/>
        </w:rPr>
      </w:pPr>
      <w:r w:rsidRPr="00DB55B1">
        <w:rPr>
          <w:rFonts w:ascii="Arial" w:eastAsia="Arial" w:hAnsi="Arial" w:cs="Arial"/>
        </w:rPr>
        <w:t>nectar chemistry, floral microbiome, floral reward, secondary metabolite, plant defense</w:t>
      </w:r>
    </w:p>
    <w:p w14:paraId="49ACF8E0" w14:textId="37B2124E" w:rsidR="00C81F35" w:rsidRPr="009D705F" w:rsidRDefault="00C81F35" w:rsidP="00C81F35">
      <w:pPr>
        <w:spacing w:after="0" w:line="360" w:lineRule="auto"/>
        <w:rPr>
          <w:rFonts w:ascii="Arial" w:eastAsia="Arial" w:hAnsi="Arial" w:cs="Arial"/>
          <w:u w:val="single"/>
        </w:rPr>
      </w:pPr>
      <w:r w:rsidRPr="009D705F">
        <w:rPr>
          <w:rFonts w:ascii="Arial" w:eastAsia="Arial" w:hAnsi="Arial" w:cs="Arial"/>
          <w:u w:val="single"/>
        </w:rPr>
        <w:t>Acknowledgements</w:t>
      </w:r>
      <w:r w:rsidR="009D705F">
        <w:rPr>
          <w:rFonts w:ascii="Arial" w:eastAsia="Arial" w:hAnsi="Arial" w:cs="Arial"/>
          <w:u w:val="single"/>
        </w:rPr>
        <w:t>:</w:t>
      </w:r>
    </w:p>
    <w:p w14:paraId="0AAC8E73" w14:textId="02EA13CE" w:rsidR="00C81F35" w:rsidRDefault="00C81F35" w:rsidP="00C81F35">
      <w:pPr>
        <w:spacing w:after="0" w:line="360" w:lineRule="auto"/>
        <w:rPr>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69067EB4" w14:textId="6A5CF25C" w:rsidR="00481B68" w:rsidRDefault="00481B68" w:rsidP="00C81F35">
      <w:pPr>
        <w:spacing w:after="0" w:line="360" w:lineRule="auto"/>
        <w:rPr>
          <w:rFonts w:ascii="Arial" w:eastAsia="Arial" w:hAnsi="Arial" w:cs="Arial"/>
        </w:rPr>
      </w:pPr>
    </w:p>
    <w:p w14:paraId="0ACA9907" w14:textId="23D27D08" w:rsidR="00481B68" w:rsidRDefault="00481B68" w:rsidP="00C81F35">
      <w:pPr>
        <w:spacing w:after="0" w:line="360" w:lineRule="auto"/>
        <w:rPr>
          <w:rFonts w:ascii="Arial" w:eastAsia="Arial" w:hAnsi="Arial" w:cs="Arial"/>
        </w:rPr>
      </w:pPr>
    </w:p>
    <w:p w14:paraId="5D136A48" w14:textId="4964E57D" w:rsidR="00481B68" w:rsidRDefault="00481B68" w:rsidP="00C81F35">
      <w:pPr>
        <w:spacing w:after="0" w:line="360" w:lineRule="auto"/>
        <w:rPr>
          <w:rFonts w:ascii="Arial" w:eastAsia="Arial" w:hAnsi="Arial" w:cs="Arial"/>
        </w:rPr>
      </w:pPr>
    </w:p>
    <w:p w14:paraId="3EC4B6D0" w14:textId="4E35BBD2" w:rsidR="00BF5FA4" w:rsidRDefault="00BF5FA4" w:rsidP="00C81F35">
      <w:pPr>
        <w:spacing w:after="0" w:line="360" w:lineRule="auto"/>
        <w:rPr>
          <w:rFonts w:ascii="Arial" w:eastAsia="Arial" w:hAnsi="Arial" w:cs="Arial"/>
        </w:rPr>
      </w:pPr>
    </w:p>
    <w:p w14:paraId="7E7356B4" w14:textId="7F8F2C53" w:rsidR="00BF5FA4" w:rsidRDefault="00BF5FA4" w:rsidP="00C81F35">
      <w:pPr>
        <w:spacing w:after="0" w:line="360" w:lineRule="auto"/>
        <w:rPr>
          <w:rFonts w:ascii="Arial" w:eastAsia="Arial" w:hAnsi="Arial" w:cs="Arial"/>
        </w:rPr>
      </w:pPr>
    </w:p>
    <w:p w14:paraId="32A46FCE" w14:textId="77777777" w:rsidR="00BF5FA4" w:rsidRPr="00DB55B1" w:rsidRDefault="00BF5FA4" w:rsidP="00C81F35">
      <w:pPr>
        <w:spacing w:after="0" w:line="360" w:lineRule="auto"/>
        <w:rPr>
          <w:rFonts w:ascii="Arial" w:eastAsia="Arial" w:hAnsi="Arial" w:cs="Arial"/>
        </w:rPr>
      </w:pPr>
    </w:p>
    <w:p w14:paraId="00000015"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Abstract </w:t>
      </w:r>
    </w:p>
    <w:p w14:paraId="00000016" w14:textId="510BBCD3" w:rsidR="00682FF2" w:rsidRPr="00DB55B1" w:rsidRDefault="00B43301">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BF5FA4">
        <w:rPr>
          <w:rFonts w:ascii="Arial" w:eastAsia="Arial" w:hAnsi="Arial" w:cs="Arial"/>
          <w:color w:val="000000"/>
        </w:rPr>
        <w:t>fungi</w:t>
      </w:r>
      <w:r w:rsidRPr="00DB55B1">
        <w:rPr>
          <w:rFonts w:ascii="Arial" w:eastAsia="Arial" w:hAnsi="Arial" w:cs="Arial"/>
          <w:color w:val="000000"/>
        </w:rPr>
        <w:t xml:space="preserve"> and bacteria. However, </w:t>
      </w:r>
      <w:r w:rsidR="005829C0" w:rsidRPr="00DB55B1">
        <w:rPr>
          <w:rFonts w:ascii="Arial" w:eastAsia="Arial" w:hAnsi="Arial" w:cs="Arial"/>
          <w:color w:val="000000"/>
        </w:rPr>
        <w:t xml:space="preserve">within individual flowers,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Pr="00DB55B1">
        <w:rPr>
          <w:rFonts w:ascii="Arial" w:eastAsia="Arial" w:hAnsi="Arial" w:cs="Arial"/>
          <w:color w:val="202122"/>
        </w:rPr>
        <w:t xml:space="preserve">may act as a strong environmental filter. Non-sugar constituents in nectar </w:t>
      </w:r>
      <w:r w:rsidR="005829C0" w:rsidRPr="00DB55B1">
        <w:rPr>
          <w:rFonts w:ascii="Arial" w:eastAsia="Arial" w:hAnsi="Arial" w:cs="Arial"/>
          <w:color w:val="202122"/>
        </w:rPr>
        <w:t xml:space="preserve">could </w:t>
      </w:r>
      <w:r w:rsidR="00A77D3E" w:rsidRPr="00DB55B1">
        <w:rPr>
          <w:rFonts w:ascii="Arial" w:eastAsia="Arial" w:hAnsi="Arial" w:cs="Arial"/>
          <w:color w:val="202122"/>
        </w:rPr>
        <w:t xml:space="preserve">affect species composition via </w:t>
      </w:r>
      <w:r w:rsidR="00587FD7" w:rsidRPr="00DB55B1">
        <w:rPr>
          <w:rFonts w:ascii="Arial" w:eastAsia="Arial" w:hAnsi="Arial" w:cs="Arial"/>
          <w:color w:val="202122"/>
        </w:rPr>
        <w:t xml:space="preserve">broad </w:t>
      </w:r>
      <w:r w:rsidRPr="00DB55B1">
        <w:rPr>
          <w:rFonts w:ascii="Arial" w:eastAsia="Arial" w:hAnsi="Arial" w:cs="Arial"/>
          <w:color w:val="202122"/>
        </w:rPr>
        <w:t xml:space="preserve">antimicrobial </w:t>
      </w:r>
      <w:r w:rsidR="00A77D3E" w:rsidRPr="00DB55B1">
        <w:rPr>
          <w:rFonts w:ascii="Arial" w:eastAsia="Arial" w:hAnsi="Arial" w:cs="Arial"/>
          <w:color w:val="202122"/>
        </w:rPr>
        <w:lastRenderedPageBreak/>
        <w:t>activity or</w:t>
      </w:r>
      <w:r w:rsidR="00587FD7" w:rsidRPr="00DB55B1">
        <w:rPr>
          <w:rFonts w:ascii="Arial" w:eastAsia="Arial" w:hAnsi="Arial" w:cs="Arial"/>
          <w:color w:val="202122"/>
        </w:rPr>
        <w:t xml:space="preserve"> differential effects on</w:t>
      </w:r>
      <w:r w:rsidR="003C3D6E">
        <w:rPr>
          <w:rFonts w:ascii="Arial" w:eastAsia="Arial" w:hAnsi="Arial" w:cs="Arial"/>
          <w:color w:val="202122"/>
        </w:rPr>
        <w:t xml:space="preserve"> nectar</w:t>
      </w:r>
      <w:r w:rsidR="00587FD7" w:rsidRPr="00DB55B1">
        <w:rPr>
          <w:rFonts w:ascii="Arial" w:eastAsia="Arial" w:hAnsi="Arial" w:cs="Arial"/>
          <w:color w:val="202122"/>
        </w:rPr>
        <w:t xml:space="preserve"> microbial species</w:t>
      </w:r>
      <w:r w:rsidR="00814752" w:rsidRPr="00DB55B1">
        <w:rPr>
          <w:rFonts w:ascii="Arial" w:eastAsia="Arial" w:hAnsi="Arial" w:cs="Arial"/>
          <w:color w:val="202122"/>
        </w:rPr>
        <w:t xml:space="preserve">. </w:t>
      </w:r>
      <w:r w:rsidR="00B120CB" w:rsidRPr="00DB55B1">
        <w:rPr>
          <w:rFonts w:ascii="Arial" w:eastAsia="Arial" w:hAnsi="Arial" w:cs="Arial"/>
          <w:color w:val="000000"/>
        </w:rPr>
        <w:t>Here, w</w:t>
      </w:r>
      <w:r w:rsidRPr="00DB55B1">
        <w:rPr>
          <w:rFonts w:ascii="Arial" w:eastAsia="Arial" w:hAnsi="Arial" w:cs="Arial"/>
          <w:color w:val="000000"/>
        </w:rPr>
        <w:t xml:space="preserve">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flowers, pollinators, and the environme</w:t>
      </w:r>
      <w:r w:rsidRPr="00DB55B1">
        <w:rPr>
          <w:rFonts w:ascii="Arial" w:eastAsia="Arial" w:hAnsi="Arial" w:cs="Arial"/>
          <w:color w:val="202122"/>
        </w:rPr>
        <w:t xml:space="preserve">nt. </w:t>
      </w:r>
      <w:r w:rsidR="00B120CB" w:rsidRPr="00DB55B1">
        <w:rPr>
          <w:rFonts w:ascii="Arial" w:eastAsia="Arial" w:hAnsi="Arial" w:cs="Arial"/>
          <w:color w:val="202122"/>
        </w:rPr>
        <w:t>We hypothesized that microbes isolated from nectar would be better able to grow in the presence of these compounds. 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among microbial taxa</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assays across a subset of treatments.</w:t>
      </w:r>
    </w:p>
    <w:p w14:paraId="00000017" w14:textId="77777777" w:rsidR="00682FF2" w:rsidRPr="00DB55B1" w:rsidRDefault="00682FF2">
      <w:pPr>
        <w:spacing w:after="0" w:line="360" w:lineRule="auto"/>
        <w:rPr>
          <w:rFonts w:ascii="Arial" w:eastAsia="Arial" w:hAnsi="Arial" w:cs="Arial"/>
        </w:rPr>
      </w:pPr>
    </w:p>
    <w:p w14:paraId="00000018" w14:textId="11731794" w:rsidR="00682FF2" w:rsidRPr="00DB55B1" w:rsidRDefault="00B43301">
      <w:pPr>
        <w:spacing w:after="0" w:line="360" w:lineRule="auto"/>
        <w:rPr>
          <w:rFonts w:ascii="Arial" w:eastAsia="Arial" w:hAnsi="Arial" w:cs="Arial"/>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broadly suppressed microbial growth across many but not all microbes tested. Other </w:t>
      </w:r>
      <w:r w:rsidRPr="00DB55B1">
        <w:rPr>
          <w:rFonts w:ascii="Arial" w:eastAsia="Arial" w:hAnsi="Arial" w:cs="Arial"/>
        </w:rPr>
        <w:t xml:space="preserve">tested compounds were more specialized in the microbes they impacted. </w:t>
      </w:r>
      <w:r w:rsidRPr="00DB55B1">
        <w:rPr>
          <w:rFonts w:ascii="Arial" w:eastAsia="Arial" w:hAnsi="Arial" w:cs="Arial"/>
          <w:color w:val="000000"/>
        </w:rPr>
        <w:t xml:space="preserve">As hypothesized, the nectar specialist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compounds thought to reduce microbial growth in nectar</w:t>
      </w:r>
      <w:r w:rsidRPr="00DB55B1">
        <w:rPr>
          <w:rFonts w:ascii="Arial" w:eastAsia="Arial" w:hAnsi="Arial" w:cs="Arial"/>
        </w:rPr>
        <w:t xml:space="preserve">. Our results show that nectar chemistry can influence nectar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in nectar can affect microbial community assembly and abundance in flowers. </w:t>
      </w:r>
    </w:p>
    <w:p w14:paraId="1A31CFEE" w14:textId="77777777" w:rsidR="007F236F" w:rsidRPr="00DB55B1" w:rsidRDefault="007F236F">
      <w:pPr>
        <w:spacing w:after="0" w:line="360" w:lineRule="auto"/>
        <w:rPr>
          <w:rFonts w:ascii="Arial" w:eastAsia="Arial" w:hAnsi="Arial" w:cs="Arial"/>
        </w:rPr>
      </w:pPr>
    </w:p>
    <w:p w14:paraId="0000001B"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Introduction</w:t>
      </w:r>
    </w:p>
    <w:p w14:paraId="0000001C" w14:textId="44210396"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A863A3" w:rsidRPr="00DB55B1">
        <w:rPr>
          <w:rFonts w:ascii="Arial" w:eastAsia="Arial" w:hAnsi="Arial" w:cs="Arial"/>
          <w:color w:val="000000"/>
        </w:rPr>
        <w:instrText xml:space="preserve"> ADDIN ZOTERO_ITEM CSL_CITATION {"citationID":"6hOqUBYC","properties":{"formattedCitation":"[1]","plainCitation":"[1]","noteIndex":0},"citationItems":[{"id":604,"uris":["http://zotero.org/users/6808850/items/RVVEUEHJ"],"uri":["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D51DED" w:rsidRPr="00DB55B1">
        <w:rPr>
          <w:rFonts w:ascii="Arial" w:hAnsi="Arial" w:cs="Arial"/>
        </w:rPr>
        <w:t>[1]</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8E577F" w:rsidRPr="00DB55B1">
        <w:rPr>
          <w:rFonts w:ascii="Arial" w:eastAsia="Arial" w:hAnsi="Arial" w:cs="Arial"/>
          <w:color w:val="000000"/>
        </w:rPr>
        <w:instrText xml:space="preserve"> ADDIN ZOTERO_ITEM CSL_CITATION {"citationID":"7yZpEURd","properties":{"formattedCitation":"[2\\uc0\\u8211{}4]","plainCitation":"[2–4]","noteIndex":0},"citationItems":[{"id":70,"uris":["http://zotero.org/users/6808850/items/FKWQ5F82"],"uri":["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uri":["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D51DED" w:rsidRPr="00DB55B1">
        <w:rPr>
          <w:rFonts w:ascii="Arial" w:hAnsi="Arial" w:cs="Arial"/>
        </w:rPr>
        <w:t>[2–4]</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916B83" w:rsidRPr="00DB55B1">
        <w:rPr>
          <w:rFonts w:ascii="Arial" w:eastAsia="Arial" w:hAnsi="Arial" w:cs="Arial"/>
          <w:color w:val="000000"/>
        </w:rPr>
        <w:instrText xml:space="preserve"> ADDIN ZOTERO_ITEM CSL_CITATION {"citationID":"dkvSi4hQ","properties":{"formattedCitation":"[3, 5]","plainCitation":"[3, 5]","noteIndex":0},"citationItems":[{"id":131,"uris":["http://zotero.org/users/6808850/items/JMFSIRN4"],"uri":["http://zotero.org/users/6808850/items/JMFSIRN4"],"itemData":{"id":131,"type":"book","event-place":"Dordrecht","ISBN":"978-1-4020-5936-0","language":"en","note":"OCLC: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uri":["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916B83" w:rsidRPr="00DB55B1">
        <w:rPr>
          <w:rFonts w:ascii="Arial" w:hAnsi="Arial" w:cs="Arial"/>
        </w:rPr>
        <w:t>[3, 5]</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pPr>
        <w:spacing w:after="0" w:line="360" w:lineRule="auto"/>
        <w:rPr>
          <w:rFonts w:ascii="Arial" w:eastAsia="Arial" w:hAnsi="Arial" w:cs="Arial"/>
        </w:rPr>
      </w:pPr>
    </w:p>
    <w:p w14:paraId="00000020" w14:textId="6718A0A6" w:rsidR="00682FF2" w:rsidRPr="00DB55B1" w:rsidRDefault="00B43301" w:rsidP="00121467">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916B83" w:rsidRPr="00DB55B1">
        <w:rPr>
          <w:rFonts w:ascii="Arial" w:eastAsia="Arial" w:hAnsi="Arial" w:cs="Arial"/>
          <w:color w:val="000000"/>
        </w:rPr>
        <w:instrText xml:space="preserve"> ADDIN ZOTERO_ITEM CSL_CITATION {"citationID":"KL54mM8j","properties":{"formattedCitation":"[6\\uc0\\u8211{}8]","plainCitation":"[6–8]","noteIndex":0},"citationItems":[{"id":4,"uris":["http://zotero.org/users/6808850/items/YALNMKDZ"],"uri":["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A."}]}},{"id":675,"uris":["http://zotero.org/users/6808850/items/PLEZEXGB"],"uri":["http://zotero.org/users/6808850/items/PLEZEXGB"],"itemData":{"id":675,"type":"article-journal","abstract":"Dispersal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916B83" w:rsidRPr="00DB55B1">
        <w:rPr>
          <w:rFonts w:ascii="Arial" w:hAnsi="Arial" w:cs="Arial"/>
        </w:rPr>
        <w:t>[6–8]</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oW5dnrbo","properties":{"formattedCitation":"[9\\uc0\\u8211{}13]","plainCitation":"[9–13]","noteIndex":0},"citationItems":[{"id":140,"uris":["http://zotero.org/users/6808850/items/IIAFZCDM"],"uri":["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6615B9" w:rsidRPr="00DB55B1">
        <w:rPr>
          <w:rFonts w:ascii="Arial" w:hAnsi="Arial" w:cs="Arial"/>
        </w:rPr>
        <w:t>[9–13]</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 fungi,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8Gwev5sO","properties":{"formattedCitation":"[14]","plainCitation":"[14]","noteIndex":0},"citationItems":[{"id":36,"uris":["http://zotero.org/users/6808850/items/JUCC6KVQ"],"uri":["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6615B9" w:rsidRPr="00DB55B1">
        <w:rPr>
          <w:rFonts w:ascii="Arial" w:hAnsi="Arial" w:cs="Arial"/>
        </w:rPr>
        <w:t>[14]</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tsPAsrfG","properties":{"formattedCitation":"[15]","plainCitation":"[15]","noteIndex":0},"citationItems":[{"id":23,"uris":["http://zotero.org/users/6808850/items/3WW94PTG"],"uri":["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6615B9" w:rsidRPr="00DB55B1">
        <w:rPr>
          <w:rFonts w:ascii="Arial" w:hAnsi="Arial" w:cs="Arial"/>
        </w:rPr>
        <w:t>[15]</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lastRenderedPageBreak/>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6615B9" w:rsidRPr="00DB55B1">
        <w:rPr>
          <w:rFonts w:ascii="Arial" w:eastAsia="Arial" w:hAnsi="Arial" w:cs="Arial"/>
          <w:i/>
          <w:color w:val="000000"/>
        </w:rPr>
        <w:instrText xml:space="preserve"> ADDIN ZOTERO_ITEM CSL_CITATION {"citationID":"QTEoUhhO","properties":{"formattedCitation":"[9, 10, 16]","plainCitation":"[9, 10, 16]","noteIndex":0},"citationItems":[{"id":140,"uris":["http://zotero.org/users/6808850/items/IIAFZCDM"],"uri":["http://zotero.org/users/6808850/items/IIAFZCDM"],"itemData":{"id":140,"type":"article-journal","abstract":"There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z556gLrE/o1CJvgIl","uris":["http://zotero.org/users/6808850/items/LMZAUWML"],"uri":["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6615B9" w:rsidRPr="00DB55B1">
        <w:rPr>
          <w:rFonts w:ascii="Arial" w:hAnsi="Arial" w:cs="Arial"/>
        </w:rPr>
        <w:t>[9, 10, 16]</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6615B9" w:rsidRPr="00DB55B1">
        <w:rPr>
          <w:rFonts w:ascii="Arial" w:eastAsia="Arial" w:hAnsi="Arial" w:cs="Arial"/>
          <w:i/>
          <w:color w:val="000000"/>
        </w:rPr>
        <w:instrText xml:space="preserve"> ADDIN ZOTERO_ITEM CSL_CITATION {"citationID":"ppGT5HTV","properties":{"formattedCitation":"[12, 17\\uc0\\u8211{}19]","plainCitation":"[12, 17–19]","noteIndex":0},"citationItems":[{"id":182,"uris":["http://zotero.org/users/6808850/items/JADZW395"],"uri":["http://zotero.org/users/6808850/items/JADZW395"],"itemData":{"id":182,"type":"article-journal","abstract":"Floral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uri":["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M."}],"issued":{"date-parts":[["2013",3]]}}},{"id":13,"uris":["http://zotero.org/users/6808850/items/V6F4II3R"],"uri":["http://zotero.org/users/6808850/items/V6F4II3R"],"itemData":{"id":13,"type":"article-journal","abstract":"Floral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uri":["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6615B9" w:rsidRPr="00DB55B1">
        <w:rPr>
          <w:rFonts w:ascii="Arial" w:hAnsi="Arial" w:cs="Arial"/>
        </w:rPr>
        <w:t>[12, 17–19]</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{"citationID":"4r6X8mQe","properties":{"formattedCitation":"[17, 20, 21]","plainCitation":"[17, 20, 21]","noteIndex":0},"citationItems":[{"id":181,"uris":["http://zotero.org/users/6808850/items/7JZ57P7U"],"uri":["http://zotero.org/users/6808850/items/7JZ57P7U"],"itemData":{"id":181,"type":"article-journal","abstract":"The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6615B9" w:rsidRPr="00DB55B1">
        <w:rPr>
          <w:rFonts w:ascii="Arial" w:hAnsi="Arial" w:cs="Arial"/>
        </w:rPr>
        <w:t>[17, 20, 21]</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SMrNGiT6","properties":{"formattedCitation":"[20\\uc0\\u8211{}22]","plainCitation":"[20–22]","noteIndex":0},"citationItems":[{"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uri":["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6615B9" w:rsidRPr="00DB55B1">
        <w:rPr>
          <w:rFonts w:ascii="Arial" w:hAnsi="Arial" w:cs="Arial"/>
        </w:rPr>
        <w:t>[20–22]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916B83" w:rsidRPr="00DB55B1">
        <w:rPr>
          <w:rFonts w:ascii="Arial" w:eastAsia="Arial" w:hAnsi="Arial" w:cs="Arial"/>
          <w:color w:val="202122"/>
        </w:rPr>
        <w:instrText xml:space="preserve"> ADDIN ZOTERO_ITEM CSL_CITATION {"citationID":"4D93WH7w","properties":{"formattedCitation":"[7]","plainCitation":"[7]","noteIndex":0},"citationItems":[{"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916B83" w:rsidRPr="00DB55B1">
        <w:rPr>
          <w:rFonts w:ascii="Arial" w:hAnsi="Arial" w:cs="Arial"/>
        </w:rPr>
        <w:t>[7]</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6615B9" w:rsidRPr="00DB55B1">
        <w:rPr>
          <w:rFonts w:ascii="Arial" w:eastAsia="Arial" w:hAnsi="Arial" w:cs="Arial"/>
          <w:color w:val="202122"/>
        </w:rPr>
        <w:instrText xml:space="preserve"> ADDIN ZOTERO_ITEM CSL_CITATION {"citationID":"Ut2yT9No","properties":{"formattedCitation":"[23, 24]","plainCitation":"[23, 24]","noteIndex":0},"citationItems":[{"id":19,"uris":["http://zotero.org/users/6808850/items/MVNLYLLP"],"uri":["http://zotero.org/users/6808850/items/MVNLYLLP"],"itemData":{"id":19,"type":"article-journal","abstract":"Priority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uri":["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6615B9" w:rsidRPr="00DB55B1">
        <w:rPr>
          <w:rFonts w:ascii="Arial" w:hAnsi="Arial" w:cs="Arial"/>
        </w:rPr>
        <w:t>[23, 24]</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6615B9" w:rsidRPr="00DB55B1">
        <w:rPr>
          <w:rFonts w:ascii="Arial" w:eastAsia="Arial" w:hAnsi="Arial" w:cs="Arial"/>
          <w:color w:val="202122"/>
        </w:rPr>
        <w:instrText xml:space="preserve"> ADDIN ZOTERO_ITEM CSL_CITATION {"citationID":"eV2wHtNM","properties":{"formattedCitation":"[21]","plainCitation":"[21]","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6615B9" w:rsidRPr="00DB55B1">
        <w:rPr>
          <w:rFonts w:ascii="Arial" w:hAnsi="Arial" w:cs="Arial"/>
        </w:rPr>
        <w:t>[21]</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916B83" w:rsidRPr="00DB55B1">
        <w:rPr>
          <w:rFonts w:ascii="Arial" w:eastAsia="Arial" w:hAnsi="Arial" w:cs="Arial"/>
          <w:color w:val="202122"/>
        </w:rPr>
        <w:instrText xml:space="preserve"> ADDIN ZOTERO_ITEM CSL_CITATION {"citationID":"1hT5UNCe","properties":{"formattedCitation":"[7]","plainCitation":"[7]","noteIndex":0},"citationItems":[{"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916B83" w:rsidRPr="00DB55B1">
        <w:rPr>
          <w:rFonts w:ascii="Arial" w:hAnsi="Arial" w:cs="Arial"/>
        </w:rPr>
        <w:t>[7]</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pPr>
        <w:spacing w:after="0" w:line="360" w:lineRule="auto"/>
        <w:rPr>
          <w:rFonts w:ascii="Arial" w:eastAsia="Arial" w:hAnsi="Arial" w:cs="Arial"/>
          <w:shd w:val="clear" w:color="auto" w:fill="FDFDFD"/>
        </w:rPr>
      </w:pPr>
    </w:p>
    <w:p w14:paraId="00000022" w14:textId="3C80ADB4" w:rsidR="00682FF2" w:rsidRPr="00DB55B1" w:rsidRDefault="00FA233C">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{"citationID":"rVSFCRwv","properties":{"formattedCitation":"[21, 25]","plainCitation":"[21, 25]","noteIndex":0},"citationItems":[{"id":54,"uris":["http://zotero.org/users/6808850/items/AQ7K4JIQ"],"uri":["http://zotero.org/users/6808850/items/AQ7K4JIQ"],"itemData":{"id":54,"type":"article-journal","abstract":"Identifying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6615B9" w:rsidRPr="00DB55B1">
        <w:rPr>
          <w:rFonts w:ascii="Arial" w:hAnsi="Arial" w:cs="Arial"/>
        </w:rPr>
        <w:t>[21, 25]</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{"citationID":"CWVsONqI","properties":{"formattedCitation":"[21, 26, 27]","plainCitation":"[21, 26, 27]","noteIndex":0},"citationItems":[{"id":54,"uris":["http://zotero.org/users/6808850/items/AQ7K4JIQ"],"uri":["http://zotero.org/users/6808850/items/AQ7K4JIQ"],"itemData":{"id":54,"type":"article-journal","abstract":"Identifying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I."},{"family":"Bazaga","given":"Pilar"}],"issued":{"date-parts":[["2010",3,7]]}}},{"id":160,"uris":["http://zotero.org/users/6808850/items/DBNELECC"],"uri":["http://zotero.org/users/6808850/items/DBNELECC"],"itemData":{"id":160,"type":"article-journal","abstract":"Microbial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6615B9" w:rsidRPr="00DB55B1">
        <w:rPr>
          <w:rFonts w:ascii="Arial" w:hAnsi="Arial" w:cs="Arial"/>
        </w:rPr>
        <w:t>[21, 26, 27]</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{"citationID":"1xZjqvEw","properties":{"formattedCitation":"[25, 28]","plainCitation":"[25, 28]","noteIndex":0},"citationItems":[{"id":105,"uris":["http://zotero.org/users/6808850/items/8RKV2DFS"],"uri":["http://zotero.org/users/6808850/items/8RKV2DFS"],"itemData":{"id":105,"type":"article-journal","abstract":"Nectar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[25, 28]</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poTJsfrp","properties":{"formattedCitation":"[29]","plainCitation":"[29]","noteIndex":0},"citationItems":[{"id":8,"uris":["http://zotero.org/users/6808850/items/TIVVZ3MY"],"uri":["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[29]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jcKo6BUg","properties":{"formattedCitation":"[30]","plainCitation":"[30]","noteIndex":0},"citationItems":[{"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[30]</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ZRiyOwfO","properties":{"formattedCitation":"[25]","plainCitation":"[25]","noteIndex":0},"citationItems":[{"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6615B9" w:rsidRPr="00DB55B1">
        <w:rPr>
          <w:rFonts w:ascii="Arial" w:hAnsi="Arial" w:cs="Arial"/>
        </w:rPr>
        <w:t>[25]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{"citationID":"zVt0MPCH","properties":{"formattedCitation":"[28, 30\\uc0\\u8211{}32]","plainCitation":"[28, 30–32]","noteIndex":0},"citationItems":[{"id":53,"uris":["http://zotero.org/users/6808850/items/KIJ3K3G5"],"uri":["http://zotero.org/users/6808850/items/KIJ3K3G5"],"itemData":{"id":53,"type":"article-journal","abstract":"Brassica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W."}],"issued":{"date-parts":[["2007",1]]}}},{"id":"z556gLrE/dVvjIb5X","uris":["http://zotero.org/users/6808850/items/FSMW5RNP"],"uri":["http://zotero.org/users/6808850/items/FSMW5RNP"],"itemData":{"id":21,"type":"article-journal","abstract":"The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4E33AA" w:rsidRPr="00DB55B1">
        <w:rPr>
          <w:rFonts w:ascii="Arial" w:hAnsi="Arial" w:cs="Arial"/>
        </w:rPr>
        <w:t>[28, 30–32]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{"citationID":"OLdecBxC","properties":{"formattedCitation":"[20, 32, 33]","plainCitation":"[20, 32, 33]","noteIndex":0},"citationItems":[{"id":180,"uris":["http://zotero.org/users/6808850/items/QYVI8GAD"],"uri":["http://zotero.org/users/6808850/items/QYVI8GAD"],"itemData":{"id":180,"type":"article-journal","abstract":"Recent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M."}],"issued":{"date-parts":[["2012",5,1]]}},"locator":"20"},{"id":166,"uris":["http://zotero.org/users/6808850/items/EK2FD9ES"],"uri":["http://zotero.org/users/6808850/items/EK2FD9ES"],"itemData":{"id":166,"type":"article-journal","abstract":"Bacteria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L."}],"issued":{"date-parts":[["2018",2,1]]}}},{"id":56,"uris":["http://zotero.org/users/6808850/items/UCCA9C3M"],"uri":["http://zotero.org/users/6808850/items/UCCA9C3M"],"itemData":{"id":56,"type":"article-journal","abstract":"Nectar-borne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M."},{"family":"Stoll","given":"Raphael"},{"family":"Begerow","given":"Dominik"}],"issued":{"date-parts":[["2016",8,1]]}}}],"schema":"https://github.com/citation-style-language/schema/raw/master/csl-citation.json"} </w:instrText>
      </w:r>
      <w:r w:rsidR="00866862" w:rsidRPr="00DB55B1">
        <w:rPr>
          <w:rFonts w:ascii="Arial" w:eastAsia="Arial" w:hAnsi="Arial" w:cs="Arial"/>
          <w:shd w:val="clear" w:color="auto" w:fill="FDFDFD"/>
        </w:rPr>
        <w:fldChar w:fldCharType="separate"/>
      </w:r>
      <w:r w:rsidR="004E33AA" w:rsidRPr="00DB55B1">
        <w:rPr>
          <w:rFonts w:ascii="Arial" w:hAnsi="Arial" w:cs="Arial"/>
        </w:rPr>
        <w:t>[20, 32, 33]</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pPr>
        <w:spacing w:after="0" w:line="360" w:lineRule="auto"/>
        <w:rPr>
          <w:rFonts w:ascii="Arial" w:eastAsia="Arial" w:hAnsi="Arial" w:cs="Arial"/>
        </w:rPr>
      </w:pPr>
    </w:p>
    <w:p w14:paraId="00000024" w14:textId="5946E36B"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Here, we use </w:t>
      </w:r>
      <w:r w:rsidRPr="00DB55B1">
        <w:rPr>
          <w:rFonts w:ascii="Arial" w:eastAsia="Arial" w:hAnsi="Arial" w:cs="Arial"/>
          <w:i/>
          <w:color w:val="000000"/>
        </w:rPr>
        <w:t>in-vitro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t>
      </w:r>
      <w:r w:rsidRPr="00DB55B1">
        <w:rPr>
          <w:rFonts w:ascii="Arial" w:eastAsia="Arial" w:hAnsi="Arial" w:cs="Arial"/>
          <w:color w:val="000000"/>
        </w:rPr>
        <w:lastRenderedPageBreak/>
        <w:t xml:space="preserve">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outcomes of microbial competition in nectar.  </w:t>
      </w:r>
    </w:p>
    <w:p w14:paraId="00000025" w14:textId="77777777" w:rsidR="00682FF2" w:rsidRPr="00DB55B1" w:rsidRDefault="00682FF2">
      <w:pPr>
        <w:spacing w:after="0" w:line="360" w:lineRule="auto"/>
        <w:rPr>
          <w:rFonts w:ascii="Arial" w:eastAsia="Arial" w:hAnsi="Arial" w:cs="Arial"/>
        </w:rPr>
      </w:pPr>
    </w:p>
    <w:p w14:paraId="00000026"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Methods</w:t>
      </w:r>
    </w:p>
    <w:p w14:paraId="00000027"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Microbial strains </w:t>
      </w:r>
    </w:p>
    <w:p w14:paraId="00000028" w14:textId="4D2056FD"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 xml:space="preserve">We tested the effects of nectar </w:t>
      </w:r>
      <w:r w:rsidR="009A7844" w:rsidRPr="00DB55B1">
        <w:rPr>
          <w:rFonts w:ascii="Arial" w:eastAsia="Arial" w:hAnsi="Arial" w:cs="Arial"/>
          <w:color w:val="000000"/>
        </w:rPr>
        <w:t>compounds</w:t>
      </w:r>
      <w:r w:rsidRPr="00DB55B1">
        <w:rPr>
          <w:rFonts w:ascii="Arial" w:eastAsia="Arial" w:hAnsi="Arial" w:cs="Arial"/>
          <w:color w:val="000000"/>
        </w:rPr>
        <w:t xml:space="preserve"> on the growth of the yeasts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w:t>
      </w:r>
      <w:r w:rsidR="00E1690E" w:rsidRPr="00DB55B1">
        <w:rPr>
          <w:rFonts w:ascii="Arial" w:eastAsia="Arial" w:hAnsi="Arial" w:cs="Arial"/>
          <w:color w:val="000000"/>
        </w:rPr>
        <w:t xml:space="preserve"> (Table 1)</w:t>
      </w:r>
      <w:r w:rsidRPr="00DB55B1">
        <w:rPr>
          <w:rFonts w:ascii="Arial" w:eastAsia="Arial" w:hAnsi="Arial" w:cs="Arial"/>
        </w:rPr>
        <w:t>.</w:t>
      </w:r>
    </w:p>
    <w:p w14:paraId="00000029" w14:textId="77777777" w:rsidR="00682FF2" w:rsidRPr="00DB55B1" w:rsidRDefault="00682FF2">
      <w:pPr>
        <w:spacing w:after="0" w:line="360" w:lineRule="auto"/>
        <w:rPr>
          <w:rFonts w:ascii="Arial" w:eastAsia="Arial" w:hAnsi="Arial" w:cs="Arial"/>
        </w:rPr>
      </w:pPr>
    </w:p>
    <w:p w14:paraId="0000002A" w14:textId="124B2F48" w:rsidR="00682FF2" w:rsidRPr="00DB55B1" w:rsidRDefault="00B43301">
      <w:pPr>
        <w:spacing w:after="0" w:line="360" w:lineRule="auto"/>
        <w:rPr>
          <w:rFonts w:ascii="Arial" w:eastAsia="Arial" w:hAnsi="Arial" w:cs="Arial"/>
        </w:rPr>
      </w:pPr>
      <w:r w:rsidRPr="00DB55B1">
        <w:rPr>
          <w:rFonts w:ascii="Arial" w:eastAsia="Arial" w:hAnsi="Arial" w:cs="Arial"/>
        </w:rPr>
        <w:t xml:space="preserve">To standardize microbial density across treatments, we created master microbial suspensions. First, </w:t>
      </w:r>
      <w:r w:rsidR="00B84A53" w:rsidRPr="00DB55B1">
        <w:rPr>
          <w:rFonts w:ascii="Arial" w:eastAsia="Arial" w:hAnsi="Arial" w:cs="Arial"/>
        </w:rPr>
        <w:t xml:space="preserve">we grew </w:t>
      </w:r>
      <w:r w:rsidRPr="00DB55B1">
        <w:rPr>
          <w:rFonts w:ascii="Arial" w:eastAsia="Arial" w:hAnsi="Arial" w:cs="Arial"/>
        </w:rPr>
        <w:t>microbial stocks for three days on Yeast Media Agar (YMA)</w:t>
      </w:r>
      <w:r w:rsidR="001A315C" w:rsidRPr="00DB55B1">
        <w:rPr>
          <w:rFonts w:ascii="Arial" w:eastAsia="Arial" w:hAnsi="Arial" w:cs="Arial"/>
        </w:rPr>
        <w:t xml:space="preserve"> containing chloramphenicol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to reduce bacterial growth)</w:t>
      </w:r>
      <w:r w:rsidRPr="00DB55B1">
        <w:rPr>
          <w:rFonts w:ascii="Arial" w:eastAsia="Arial" w:hAnsi="Arial" w:cs="Arial"/>
        </w:rPr>
        <w:t xml:space="preserve"> or fructose enhanced Trypticase Soy Agar (TSA) </w:t>
      </w:r>
      <w:r w:rsidR="001A315C" w:rsidRPr="00DB55B1">
        <w:rPr>
          <w:rFonts w:ascii="Arial" w:eastAsia="Arial" w:hAnsi="Arial" w:cs="Arial"/>
        </w:rPr>
        <w:t>containing cycloheximide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 xml:space="preserve">to reduce fungal growth) </w:t>
      </w:r>
      <w:r w:rsidRPr="00DB55B1">
        <w:rPr>
          <w:rFonts w:ascii="Arial" w:eastAsia="Arial" w:hAnsi="Arial" w:cs="Arial"/>
        </w:rPr>
        <w:t>for fungi and bacteria respectivel</w:t>
      </w:r>
      <w:r w:rsidR="00B84A53" w:rsidRPr="00DB55B1">
        <w:rPr>
          <w:rFonts w:ascii="Arial" w:eastAsia="Arial" w:hAnsi="Arial" w:cs="Arial"/>
        </w:rPr>
        <w:t>y</w:t>
      </w:r>
      <w:r w:rsidR="00086AF6">
        <w:rPr>
          <w:rFonts w:ascii="Arial" w:eastAsia="Arial" w:hAnsi="Arial" w:cs="Arial"/>
        </w:rPr>
        <w:t xml:space="preserve"> </w:t>
      </w:r>
      <w:r w:rsidR="00086AF6" w:rsidRPr="00DB55B1">
        <w:rPr>
          <w:rFonts w:ascii="Arial" w:eastAsia="Arial" w:hAnsi="Arial" w:cs="Arial"/>
        </w:rPr>
        <w:t xml:space="preserve">(Supplemental </w:t>
      </w:r>
      <w:r w:rsidR="00086AF6">
        <w:rPr>
          <w:rFonts w:ascii="Arial" w:eastAsia="Arial" w:hAnsi="Arial" w:cs="Arial"/>
        </w:rPr>
        <w:t>Method</w:t>
      </w:r>
      <w:r w:rsidR="00086AF6" w:rsidRPr="00DB55B1">
        <w:rPr>
          <w:rFonts w:ascii="Arial" w:eastAsia="Arial" w:hAnsi="Arial" w:cs="Arial"/>
        </w:rPr>
        <w:t xml:space="preserve"> 1)</w:t>
      </w:r>
      <w:del w:id="0" w:author="Rachel Vannette" w:date="2022-03-15T16:20:00Z">
        <w:r w:rsidR="00086AF6" w:rsidRPr="00DB55B1" w:rsidDel="00A97E1A">
          <w:rPr>
            <w:rFonts w:ascii="Arial" w:eastAsia="Arial" w:hAnsi="Arial" w:cs="Arial"/>
          </w:rPr>
          <w:delText>,</w:delText>
        </w:r>
      </w:del>
      <w:r w:rsidR="00B84A53" w:rsidRPr="00DB55B1">
        <w:rPr>
          <w:rFonts w:ascii="Arial" w:eastAsia="Arial" w:hAnsi="Arial" w:cs="Arial"/>
        </w:rPr>
        <w:t>. We</w:t>
      </w:r>
      <w:r w:rsidRPr="00DB55B1">
        <w:rPr>
          <w:rFonts w:ascii="Arial" w:eastAsia="Arial" w:hAnsi="Arial" w:cs="Arial"/>
        </w:rPr>
        <w:t xml:space="preserve"> then</w:t>
      </w:r>
      <w:r w:rsidR="00B84A53" w:rsidRPr="00DB55B1">
        <w:rPr>
          <w:rFonts w:ascii="Arial" w:eastAsia="Arial" w:hAnsi="Arial" w:cs="Arial"/>
        </w:rPr>
        <w:t xml:space="preserve"> created 2000 cell/</w:t>
      </w:r>
      <w:proofErr w:type="spellStart"/>
      <w:r w:rsidR="00B84A53" w:rsidRPr="00DB55B1">
        <w:rPr>
          <w:rFonts w:ascii="Arial" w:eastAsia="Arial" w:hAnsi="Arial" w:cs="Arial"/>
        </w:rPr>
        <w:t>μl</w:t>
      </w:r>
      <w:proofErr w:type="spellEnd"/>
      <w:r w:rsidR="00B84A53" w:rsidRPr="00DB55B1">
        <w:rPr>
          <w:rFonts w:ascii="Arial" w:eastAsia="Arial" w:hAnsi="Arial" w:cs="Arial"/>
        </w:rPr>
        <w:t xml:space="preserve"> </w:t>
      </w:r>
      <w:del w:id="1" w:author="Rachel Vannette" w:date="2022-03-15T16:21:00Z">
        <w:r w:rsidR="00B84A53" w:rsidRPr="00DB55B1" w:rsidDel="00A97E1A">
          <w:rPr>
            <w:rFonts w:ascii="Arial" w:eastAsia="Arial" w:hAnsi="Arial" w:cs="Arial"/>
          </w:rPr>
          <w:delText xml:space="preserve">freezer </w:delText>
        </w:r>
      </w:del>
      <w:r w:rsidR="00B84A53" w:rsidRPr="00DB55B1">
        <w:rPr>
          <w:rFonts w:ascii="Arial" w:eastAsia="Arial" w:hAnsi="Arial" w:cs="Arial"/>
        </w:rPr>
        <w:t xml:space="preserve">suspensions </w:t>
      </w:r>
      <w:ins w:id="2" w:author="Rachel Vannette" w:date="2022-03-15T16:21:00Z">
        <w:r w:rsidR="00A97E1A" w:rsidRPr="00DB55B1">
          <w:rPr>
            <w:rFonts w:ascii="Arial" w:eastAsia="Arial" w:hAnsi="Arial" w:cs="Arial"/>
          </w:rPr>
          <w:t xml:space="preserve">(quantified via hemocytometer) </w:t>
        </w:r>
      </w:ins>
      <w:r w:rsidR="00B84A53" w:rsidRPr="00DB55B1">
        <w:rPr>
          <w:rFonts w:ascii="Arial" w:eastAsia="Arial" w:hAnsi="Arial" w:cs="Arial"/>
        </w:rPr>
        <w:t>in 15% glycerol</w:t>
      </w:r>
      <w:r w:rsidRPr="00DB55B1">
        <w:rPr>
          <w:rFonts w:ascii="Arial" w:eastAsia="Arial" w:hAnsi="Arial" w:cs="Arial"/>
        </w:rPr>
        <w:t xml:space="preserve"> </w:t>
      </w:r>
      <w:del w:id="3" w:author="Rachel Vannette" w:date="2022-03-15T16:21:00Z">
        <w:r w:rsidR="00B84A53" w:rsidRPr="00DB55B1" w:rsidDel="00A97E1A">
          <w:rPr>
            <w:rFonts w:ascii="Arial" w:eastAsia="Arial" w:hAnsi="Arial" w:cs="Arial"/>
          </w:rPr>
          <w:delText xml:space="preserve">(quantified via </w:delText>
        </w:r>
        <w:r w:rsidRPr="00DB55B1" w:rsidDel="00A97E1A">
          <w:rPr>
            <w:rFonts w:ascii="Arial" w:eastAsia="Arial" w:hAnsi="Arial" w:cs="Arial"/>
          </w:rPr>
          <w:delText>hemocytometer</w:delText>
        </w:r>
        <w:r w:rsidR="00B84A53" w:rsidRPr="00DB55B1" w:rsidDel="00A97E1A">
          <w:rPr>
            <w:rFonts w:ascii="Arial" w:eastAsia="Arial" w:hAnsi="Arial" w:cs="Arial"/>
          </w:rPr>
          <w:delText>)</w:delText>
        </w:r>
        <w:r w:rsidRPr="00DB55B1" w:rsidDel="00A97E1A">
          <w:rPr>
            <w:rFonts w:ascii="Arial" w:eastAsia="Arial" w:hAnsi="Arial" w:cs="Arial"/>
          </w:rPr>
          <w:delText xml:space="preserve"> </w:delText>
        </w:r>
      </w:del>
      <w:r w:rsidRPr="00DB55B1">
        <w:rPr>
          <w:rFonts w:ascii="Arial" w:eastAsia="Arial" w:hAnsi="Arial" w:cs="Arial"/>
        </w:rPr>
        <w:t>and stored aliquots at -80</w:t>
      </w:r>
      <w:r w:rsidR="00E1690E" w:rsidRPr="00DB55B1">
        <w:rPr>
          <w:rFonts w:ascii="Arial" w:eastAsia="Arial" w:hAnsi="Arial" w:cs="Arial"/>
          <w:vertAlign w:val="superscript"/>
        </w:rPr>
        <w:t>o</w:t>
      </w:r>
      <w:r w:rsidR="00E1690E" w:rsidRPr="00DB55B1">
        <w:rPr>
          <w:rFonts w:ascii="Arial" w:eastAsia="Arial" w:hAnsi="Arial" w:cs="Arial"/>
        </w:rPr>
        <w:t>C</w:t>
      </w:r>
      <w:r w:rsidRPr="00DB55B1">
        <w:rPr>
          <w:rFonts w:ascii="Arial" w:eastAsia="Arial" w:hAnsi="Arial" w:cs="Arial"/>
        </w:rPr>
        <w:t xml:space="preserve"> for the duration of the experiment. Each plate or cogrowth assay used a new aliquot to ensure that every replicate had the same starting </w:t>
      </w:r>
      <w:r w:rsidR="00B84A53" w:rsidRPr="00DB55B1">
        <w:rPr>
          <w:rFonts w:ascii="Arial" w:eastAsia="Arial" w:hAnsi="Arial" w:cs="Arial"/>
        </w:rPr>
        <w:t xml:space="preserve">cell </w:t>
      </w:r>
      <w:r w:rsidRPr="00DB55B1">
        <w:rPr>
          <w:rFonts w:ascii="Arial" w:eastAsia="Arial" w:hAnsi="Arial" w:cs="Arial"/>
        </w:rPr>
        <w:t xml:space="preserve">densities of </w:t>
      </w:r>
      <w:r w:rsidR="001A315C" w:rsidRPr="00DB55B1">
        <w:rPr>
          <w:rFonts w:ascii="Arial" w:eastAsia="Arial" w:hAnsi="Arial" w:cs="Arial"/>
        </w:rPr>
        <w:t>each</w:t>
      </w:r>
      <w:r w:rsidRPr="00DB55B1">
        <w:rPr>
          <w:rFonts w:ascii="Arial" w:eastAsia="Arial" w:hAnsi="Arial" w:cs="Arial"/>
        </w:rPr>
        <w:t xml:space="preserve"> focal microbe. </w:t>
      </w:r>
    </w:p>
    <w:p w14:paraId="0000002B" w14:textId="77777777" w:rsidR="00682FF2" w:rsidRPr="00DB55B1" w:rsidRDefault="00682FF2">
      <w:pPr>
        <w:spacing w:after="0" w:line="360" w:lineRule="auto"/>
        <w:rPr>
          <w:rFonts w:ascii="Arial" w:eastAsia="Arial" w:hAnsi="Arial" w:cs="Arial"/>
        </w:rPr>
      </w:pPr>
    </w:p>
    <w:p w14:paraId="0000002C"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Chemical constituents</w:t>
      </w:r>
    </w:p>
    <w:p w14:paraId="0000002D" w14:textId="0D6D2B54"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We test</w:t>
      </w:r>
      <w:r w:rsidR="001A315C" w:rsidRPr="00DB55B1">
        <w:rPr>
          <w:rFonts w:ascii="Arial" w:eastAsia="Arial" w:hAnsi="Arial" w:cs="Arial"/>
          <w:color w:val="000000"/>
        </w:rPr>
        <w:t>ed</w:t>
      </w:r>
      <w:r w:rsidRPr="00DB55B1">
        <w:rPr>
          <w:rFonts w:ascii="Arial" w:eastAsia="Arial" w:hAnsi="Arial" w:cs="Arial"/>
          <w:color w:val="000000"/>
        </w:rPr>
        <w:t xml:space="preserve"> compounds detected in nectar that have been hypothesized or demonstrated to </w:t>
      </w:r>
      <w:r w:rsidR="007B18FF" w:rsidRPr="00DB55B1">
        <w:rPr>
          <w:rFonts w:ascii="Arial" w:eastAsia="Arial" w:hAnsi="Arial" w:cs="Arial"/>
          <w:color w:val="000000"/>
        </w:rPr>
        <w:t>be</w:t>
      </w:r>
      <w:r w:rsidRPr="00DB55B1">
        <w:rPr>
          <w:rFonts w:ascii="Arial" w:eastAsia="Arial" w:hAnsi="Arial" w:cs="Arial"/>
          <w:color w:val="000000"/>
        </w:rPr>
        <w:t xml:space="preserve"> antimicrobial </w:t>
      </w:r>
      <w:r w:rsidR="00E027A2" w:rsidRPr="00DB55B1">
        <w:rPr>
          <w:rFonts w:ascii="Arial" w:eastAsia="Arial" w:hAnsi="Arial" w:cs="Arial"/>
          <w:color w:val="000000"/>
        </w:rPr>
        <w:t>and used</w:t>
      </w:r>
      <w:r w:rsidRPr="00DB55B1">
        <w:rPr>
          <w:rFonts w:ascii="Arial" w:eastAsia="Arial" w:hAnsi="Arial" w:cs="Arial"/>
          <w:shd w:val="clear" w:color="auto" w:fill="FDFDFD"/>
        </w:rPr>
        <w:t xml:space="preserve"> concentrations </w:t>
      </w:r>
      <w:r w:rsidR="00E027A2" w:rsidRPr="00DB55B1">
        <w:rPr>
          <w:rFonts w:ascii="Arial" w:eastAsia="Arial" w:hAnsi="Arial" w:cs="Arial"/>
          <w:shd w:val="clear" w:color="auto" w:fill="FDFDFD"/>
        </w:rPr>
        <w:t xml:space="preserve">previously documented in nectar </w:t>
      </w:r>
      <w:r w:rsidR="00162BE4" w:rsidRPr="00DB55B1">
        <w:rPr>
          <w:rFonts w:ascii="Arial" w:eastAsia="Arial" w:hAnsi="Arial" w:cs="Arial"/>
          <w:shd w:val="clear" w:color="auto" w:fill="FDFDFD"/>
        </w:rPr>
        <w:t>(</w:t>
      </w:r>
      <w:r w:rsidR="00E027A2" w:rsidRPr="00DB55B1">
        <w:rPr>
          <w:rFonts w:ascii="Arial" w:eastAsia="Arial" w:hAnsi="Arial" w:cs="Arial"/>
          <w:shd w:val="clear" w:color="auto" w:fill="FDFDFD"/>
        </w:rPr>
        <w:t>S</w:t>
      </w:r>
      <w:r w:rsidRPr="00DB55B1">
        <w:rPr>
          <w:rFonts w:ascii="Arial" w:eastAsia="Arial" w:hAnsi="Arial" w:cs="Arial"/>
          <w:shd w:val="clear" w:color="auto" w:fill="FDFDFD"/>
        </w:rPr>
        <w:t xml:space="preserve">upplemental </w:t>
      </w:r>
      <w:r w:rsidR="00E027A2" w:rsidRPr="00DB55B1">
        <w:rPr>
          <w:rFonts w:ascii="Arial" w:eastAsia="Arial" w:hAnsi="Arial" w:cs="Arial"/>
          <w:shd w:val="clear" w:color="auto" w:fill="FDFDFD"/>
        </w:rPr>
        <w:t>T</w:t>
      </w:r>
      <w:r w:rsidRPr="00DB55B1">
        <w:rPr>
          <w:rFonts w:ascii="Arial" w:eastAsia="Arial" w:hAnsi="Arial" w:cs="Arial"/>
          <w:shd w:val="clear" w:color="auto" w:fill="FDFDFD"/>
        </w:rPr>
        <w:t xml:space="preserve">able </w:t>
      </w:r>
      <w:r w:rsidR="0093223C">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w:t>
      </w:r>
      <w:r w:rsidR="00BA6BF0" w:rsidRPr="00DB55B1">
        <w:rPr>
          <w:rFonts w:ascii="Arial" w:eastAsia="Arial" w:hAnsi="Arial" w:cs="Arial"/>
          <w:color w:val="000000"/>
        </w:rPr>
        <w:t xml:space="preserve"> (H</w:t>
      </w:r>
      <w:r w:rsidR="00BA6BF0" w:rsidRPr="00DB55B1">
        <w:rPr>
          <w:rFonts w:ascii="Arial" w:eastAsia="Arial" w:hAnsi="Arial" w:cs="Arial"/>
          <w:color w:val="000000"/>
          <w:vertAlign w:val="subscript"/>
        </w:rPr>
        <w:t>2</w:t>
      </w:r>
      <w:r w:rsidR="00BA6BF0" w:rsidRPr="00DB55B1">
        <w:rPr>
          <w:rFonts w:ascii="Arial" w:eastAsia="Arial" w:hAnsi="Arial" w:cs="Arial"/>
          <w:color w:val="000000"/>
        </w:rPr>
        <w:t>O</w:t>
      </w:r>
      <w:r w:rsidR="00BA6BF0" w:rsidRPr="00DB55B1">
        <w:rPr>
          <w:rFonts w:ascii="Arial" w:eastAsia="Arial" w:hAnsi="Arial" w:cs="Arial"/>
          <w:color w:val="000000"/>
          <w:vertAlign w:val="subscript"/>
        </w:rPr>
        <w:t>2)</w:t>
      </w:r>
      <w:r w:rsidRPr="00DB55B1">
        <w:rPr>
          <w:rFonts w:ascii="Arial" w:eastAsia="Arial" w:hAnsi="Arial" w:cs="Arial"/>
          <w:color w:val="000000"/>
        </w:rPr>
        <w:t xml:space="preserve">, a reactive oxygen species found in some nectars at </w:t>
      </w:r>
      <w:r w:rsidR="00BA0741" w:rsidRPr="00DB55B1">
        <w:rPr>
          <w:rFonts w:ascii="Arial" w:eastAsia="Arial" w:hAnsi="Arial" w:cs="Arial"/>
          <w:color w:val="000000"/>
        </w:rPr>
        <w:t>two</w:t>
      </w:r>
      <w:r w:rsidRPr="00DB55B1">
        <w:rPr>
          <w:rFonts w:ascii="Arial" w:eastAsia="Arial" w:hAnsi="Arial" w:cs="Arial"/>
          <w:color w:val="000000"/>
        </w:rPr>
        <w:t xml:space="preserve"> concentrations (2mM and 4mM,</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713F19" w:rsidRPr="00DB55B1">
        <w:rPr>
          <w:rFonts w:ascii="Arial" w:eastAsia="Arial" w:hAnsi="Arial" w:cs="Arial"/>
          <w:color w:val="000000"/>
        </w:rPr>
        <w:instrText xml:space="preserve"> ADDIN ZOTERO_ITEM CSL_CITATION {"citationID":"qqmIa66r","properties":{"formattedCitation":"[29]","plainCitation":"[29]","noteIndex":0},"citationItems":[{"id":8,"uris":["http://zotero.org/users/6808850/items/TIVVZ3MY"],"uri":["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162BE4" w:rsidRPr="00DB55B1">
        <w:rPr>
          <w:rFonts w:ascii="Arial" w:eastAsia="Arial" w:hAnsi="Arial" w:cs="Arial"/>
          <w:color w:val="000000"/>
        </w:rPr>
        <w:fldChar w:fldCharType="separate"/>
      </w:r>
      <w:r w:rsidR="00713F19" w:rsidRPr="00DB55B1">
        <w:rPr>
          <w:rFonts w:ascii="Arial" w:hAnsi="Arial" w:cs="Arial"/>
        </w:rPr>
        <w:t>[29]</w:t>
      </w:r>
      <w:r w:rsidR="00162BE4"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wcKyCTcO","properties":{"formattedCitation":"[34]","plainCitation":"[34]","noteIndex":0},"citationItems":[{"id":174,"uris":["http://zotero.org/users/6808850/items/CKJ5JN9N"],"uri":["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00162BE4" w:rsidRPr="00DB55B1">
        <w:rPr>
          <w:rFonts w:ascii="Arial" w:eastAsia="Arial" w:hAnsi="Arial" w:cs="Arial"/>
          <w:color w:val="000000"/>
        </w:rPr>
        <w:fldChar w:fldCharType="separate"/>
      </w:r>
      <w:r w:rsidR="004E33AA" w:rsidRPr="00DB55B1">
        <w:rPr>
          <w:rFonts w:ascii="Arial" w:hAnsi="Arial" w:cs="Arial"/>
        </w:rPr>
        <w:t>[34]</w:t>
      </w:r>
      <w:r w:rsidR="00162BE4"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w:t>
      </w:r>
      <w:r w:rsidR="00327C85" w:rsidRPr="00DB55B1">
        <w:rPr>
          <w:rFonts w:ascii="Arial" w:eastAsia="Arial" w:hAnsi="Arial" w:cs="Arial"/>
          <w:color w:val="000000"/>
        </w:rPr>
        <w:t>μ</w:t>
      </w:r>
      <w:r w:rsidRPr="00DB55B1">
        <w:rPr>
          <w:rFonts w:ascii="Arial" w:eastAsia="Arial" w:hAnsi="Arial" w:cs="Arial"/>
          <w:color w:val="000000"/>
        </w:rPr>
        <w:t xml:space="preserve">g/ml, </w:t>
      </w:r>
      <w:r w:rsidR="00162BE4"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jJkLQDHz","properties":{"formattedCitation":"[28]","plainCitation":"[28]","noteIndex":0},"citationItems":[{"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162BE4" w:rsidRPr="00DB55B1">
        <w:rPr>
          <w:rFonts w:ascii="Arial" w:eastAsia="Arial" w:hAnsi="Arial" w:cs="Arial"/>
          <w:color w:val="000000"/>
        </w:rPr>
        <w:fldChar w:fldCharType="separate"/>
      </w:r>
      <w:r w:rsidR="006615B9" w:rsidRPr="00DB55B1">
        <w:rPr>
          <w:rFonts w:ascii="Arial" w:hAnsi="Arial" w:cs="Arial"/>
        </w:rPr>
        <w:t>[28]</w:t>
      </w:r>
      <w:r w:rsidR="00162BE4"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00162BE4" w:rsidRPr="00DB55B1">
        <w:rPr>
          <w:rFonts w:ascii="Arial" w:eastAsia="Arial" w:hAnsi="Arial" w:cs="Arial"/>
          <w:color w:val="000000"/>
        </w:rPr>
        <w:fldChar w:fldCharType="begin"/>
      </w:r>
      <w:r w:rsidR="00713F19" w:rsidRPr="00DB55B1">
        <w:rPr>
          <w:rFonts w:ascii="Arial" w:eastAsia="Arial" w:hAnsi="Arial" w:cs="Arial"/>
          <w:color w:val="000000"/>
        </w:rPr>
        <w:instrText xml:space="preserve"> ADDIN ZOTERO_ITEM CSL_CITATION {"citationID":"0cRI62By","properties":{"formattedCitation":"[32]","plainCitation":"[32]","noteIndex":0},"citationItems":[{"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162BE4" w:rsidRPr="00DB55B1">
        <w:rPr>
          <w:rFonts w:ascii="Arial" w:eastAsia="Arial" w:hAnsi="Arial" w:cs="Arial"/>
          <w:color w:val="000000"/>
        </w:rPr>
        <w:fldChar w:fldCharType="separate"/>
      </w:r>
      <w:r w:rsidR="00713F19" w:rsidRPr="00DB55B1">
        <w:rPr>
          <w:rFonts w:ascii="Arial" w:hAnsi="Arial" w:cs="Arial"/>
        </w:rPr>
        <w:t>[32]</w:t>
      </w:r>
      <w:r w:rsidR="00162BE4" w:rsidRPr="00DB55B1">
        <w:rPr>
          <w:rFonts w:ascii="Arial" w:eastAsia="Arial" w:hAnsi="Arial" w:cs="Arial"/>
          <w:color w:val="000000"/>
        </w:rPr>
        <w:fldChar w:fldCharType="end"/>
      </w:r>
      <w:r w:rsidRPr="00DB55B1">
        <w:rPr>
          <w:rFonts w:ascii="Arial" w:eastAsia="Arial" w:hAnsi="Arial" w:cs="Arial"/>
          <w:color w:val="000000"/>
        </w:rPr>
        <w:t>); ethanol</w:t>
      </w:r>
      <w:r w:rsidR="00BA6BF0" w:rsidRPr="00DB55B1">
        <w:rPr>
          <w:rFonts w:ascii="Arial" w:eastAsia="Arial" w:hAnsi="Arial" w:cs="Arial"/>
          <w:color w:val="000000"/>
        </w:rPr>
        <w:t xml:space="preserve"> (EtOH)</w:t>
      </w:r>
      <w:r w:rsidRPr="00DB55B1">
        <w:rPr>
          <w:rFonts w:ascii="Arial" w:eastAsia="Arial" w:hAnsi="Arial" w:cs="Arial"/>
          <w:color w:val="000000"/>
        </w:rPr>
        <w:t xml:space="preserve">, a common byproduct of fermentation in nectar (1%, </w:t>
      </w:r>
      <w:r w:rsidR="00354713"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W9rnrW5K","properties":{"formattedCitation":"[35]","plainCitation":"[35]","noteIndex":0},"citationItems":[{"id":116,"uris":["http://zotero.org/users/6808850/items/JUVXJ9RE"],"uri":["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00354713" w:rsidRPr="00DB55B1">
        <w:rPr>
          <w:rFonts w:ascii="Arial" w:eastAsia="Arial" w:hAnsi="Arial" w:cs="Arial"/>
          <w:color w:val="000000"/>
        </w:rPr>
        <w:fldChar w:fldCharType="separate"/>
      </w:r>
      <w:r w:rsidR="004E33AA" w:rsidRPr="00DB55B1">
        <w:rPr>
          <w:rFonts w:ascii="Arial" w:hAnsi="Arial" w:cs="Arial"/>
        </w:rPr>
        <w:t>[35]</w:t>
      </w:r>
      <w:r w:rsidR="00354713" w:rsidRPr="00DB55B1">
        <w:rPr>
          <w:rFonts w:ascii="Arial" w:eastAsia="Arial" w:hAnsi="Arial" w:cs="Arial"/>
          <w:color w:val="000000"/>
        </w:rPr>
        <w:fldChar w:fldCharType="end"/>
      </w:r>
      <w:r w:rsidRPr="00DB55B1">
        <w:rPr>
          <w:rFonts w:ascii="Arial" w:eastAsia="Arial" w:hAnsi="Arial" w:cs="Arial"/>
          <w:color w:val="000000"/>
        </w:rPr>
        <w:t>) and elevated sugar at 30%</w:t>
      </w:r>
      <w:r w:rsidR="00086AF6">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w:t>
      </w:r>
      <w:r w:rsidR="001F1511" w:rsidRPr="00DB55B1">
        <w:rPr>
          <w:rFonts w:ascii="Arial" w:eastAsia="Arial" w:hAnsi="Arial" w:cs="Arial"/>
          <w:color w:val="000000"/>
        </w:rPr>
        <w:t xml:space="preserve">natural </w:t>
      </w:r>
      <w:r w:rsidRPr="00DB55B1">
        <w:rPr>
          <w:rFonts w:ascii="Arial" w:eastAsia="Arial" w:hAnsi="Arial" w:cs="Arial"/>
          <w:color w:val="000000"/>
        </w:rPr>
        <w:t>sugar concentrations</w:t>
      </w:r>
      <w:r w:rsidR="006D1B6C" w:rsidRPr="00DB55B1">
        <w:rPr>
          <w:rFonts w:ascii="Arial" w:eastAsia="Arial" w:hAnsi="Arial" w:cs="Arial"/>
          <w:color w:val="000000"/>
        </w:rPr>
        <w:t>)</w:t>
      </w:r>
      <w:r w:rsidRPr="00DB55B1">
        <w:rPr>
          <w:rFonts w:ascii="Arial" w:eastAsia="Arial" w:hAnsi="Arial" w:cs="Arial"/>
          <w:color w:val="000000"/>
        </w:rPr>
        <w:t xml:space="preserve"> </w:t>
      </w:r>
      <w:r w:rsidR="005E757A" w:rsidRPr="00DB55B1">
        <w:rPr>
          <w:rFonts w:ascii="Arial" w:eastAsia="Arial" w:hAnsi="Arial" w:cs="Arial"/>
          <w:color w:val="000000"/>
        </w:rPr>
        <w:fldChar w:fldCharType="begin"/>
      </w:r>
      <w:r w:rsidR="00052CF5" w:rsidRPr="00DB55B1">
        <w:rPr>
          <w:rFonts w:ascii="Arial" w:eastAsia="Arial" w:hAnsi="Arial" w:cs="Arial"/>
          <w:color w:val="000000"/>
        </w:rPr>
        <w:instrText xml:space="preserve"> ADDIN ZOTERO_ITEM CSL_CITATION {"citationID":"AkOS4yKP","properties":{"formattedCitation":"[3]","plainCitation":"[3]","noteIndex":0},"citationItems":[{"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5E757A" w:rsidRPr="00DB55B1">
        <w:rPr>
          <w:rFonts w:ascii="Arial" w:eastAsia="Arial" w:hAnsi="Arial" w:cs="Arial"/>
          <w:color w:val="000000"/>
        </w:rPr>
        <w:fldChar w:fldCharType="separate"/>
      </w:r>
      <w:r w:rsidR="00052CF5" w:rsidRPr="00DB55B1">
        <w:rPr>
          <w:rFonts w:ascii="Arial" w:hAnsi="Arial" w:cs="Arial"/>
        </w:rPr>
        <w:t>[3]</w:t>
      </w:r>
      <w:r w:rsidR="005E757A" w:rsidRPr="00DB55B1">
        <w:rPr>
          <w:rFonts w:ascii="Arial" w:eastAsia="Arial" w:hAnsi="Arial" w:cs="Arial"/>
          <w:color w:val="000000"/>
        </w:rPr>
        <w:fldChar w:fldCharType="end"/>
      </w:r>
      <w:r w:rsidRPr="00DB55B1">
        <w:rPr>
          <w:rFonts w:ascii="Arial" w:eastAsia="Arial" w:hAnsi="Arial" w:cs="Arial"/>
          <w:color w:val="000000"/>
        </w:rPr>
        <w:t xml:space="preserve">. See </w:t>
      </w:r>
      <w:r w:rsidR="00271407" w:rsidRPr="00DB55B1">
        <w:rPr>
          <w:rFonts w:ascii="Arial" w:eastAsia="Arial" w:hAnsi="Arial" w:cs="Arial"/>
          <w:color w:val="000000"/>
        </w:rPr>
        <w:t>S</w:t>
      </w:r>
      <w:r w:rsidRPr="00DB55B1">
        <w:rPr>
          <w:rFonts w:ascii="Arial" w:eastAsia="Arial" w:hAnsi="Arial" w:cs="Arial"/>
          <w:color w:val="000000"/>
        </w:rPr>
        <w:t xml:space="preserve">upplemental </w:t>
      </w:r>
      <w:r w:rsidR="00271407" w:rsidRPr="00DB55B1">
        <w:rPr>
          <w:rFonts w:ascii="Arial" w:eastAsia="Arial" w:hAnsi="Arial" w:cs="Arial"/>
          <w:color w:val="000000"/>
        </w:rPr>
        <w:t>T</w:t>
      </w:r>
      <w:r w:rsidRPr="00DB55B1">
        <w:rPr>
          <w:rFonts w:ascii="Arial" w:eastAsia="Arial" w:hAnsi="Arial" w:cs="Arial"/>
          <w:color w:val="000000"/>
        </w:rPr>
        <w:t xml:space="preserve">able </w:t>
      </w:r>
      <w:r w:rsidR="0093223C">
        <w:rPr>
          <w:rFonts w:ascii="Arial" w:eastAsia="Arial" w:hAnsi="Arial" w:cs="Arial"/>
        </w:rPr>
        <w:t>2</w:t>
      </w:r>
      <w:r w:rsidRPr="00DB55B1">
        <w:rPr>
          <w:rFonts w:ascii="Arial" w:eastAsia="Arial" w:hAnsi="Arial" w:cs="Arial"/>
          <w:color w:val="000000"/>
        </w:rPr>
        <w:t xml:space="preserve"> for the recipes of control and treatment </w:t>
      </w:r>
      <w:r w:rsidR="00271407" w:rsidRPr="00DB55B1">
        <w:rPr>
          <w:rFonts w:ascii="Arial" w:eastAsia="Arial" w:hAnsi="Arial" w:cs="Arial"/>
          <w:color w:val="000000"/>
        </w:rPr>
        <w:t>“</w:t>
      </w:r>
      <w:r w:rsidRPr="00DB55B1">
        <w:rPr>
          <w:rFonts w:ascii="Arial" w:eastAsia="Arial" w:hAnsi="Arial" w:cs="Arial"/>
          <w:color w:val="000000"/>
        </w:rPr>
        <w:t>nectars</w:t>
      </w:r>
      <w:r w:rsidR="00271407" w:rsidRPr="00DB55B1">
        <w:rPr>
          <w:rFonts w:ascii="Arial" w:eastAsia="Arial" w:hAnsi="Arial" w:cs="Arial"/>
          <w:color w:val="000000"/>
        </w:rPr>
        <w:t>”</w:t>
      </w:r>
      <w:r w:rsidRPr="00DB55B1">
        <w:rPr>
          <w:rFonts w:ascii="Arial" w:eastAsia="Arial" w:hAnsi="Arial" w:cs="Arial"/>
          <w:color w:val="000000"/>
        </w:rPr>
        <w:t>. </w:t>
      </w:r>
    </w:p>
    <w:p w14:paraId="0000002E" w14:textId="77777777" w:rsidR="00682FF2" w:rsidRPr="00DB55B1" w:rsidRDefault="00682FF2">
      <w:pPr>
        <w:spacing w:after="0" w:line="360" w:lineRule="auto"/>
        <w:rPr>
          <w:rFonts w:ascii="Arial" w:eastAsia="Arial" w:hAnsi="Arial" w:cs="Arial"/>
        </w:rPr>
      </w:pPr>
    </w:p>
    <w:p w14:paraId="0000002F"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Preparing synthetic nectars</w:t>
      </w:r>
    </w:p>
    <w:p w14:paraId="00000030" w14:textId="77777777" w:rsidR="00682FF2" w:rsidRPr="00DB55B1" w:rsidRDefault="00B43301">
      <w:pPr>
        <w:spacing w:after="0" w:line="360" w:lineRule="auto"/>
        <w:rPr>
          <w:rFonts w:ascii="Arial" w:eastAsia="Arial" w:hAnsi="Arial" w:cs="Arial"/>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r w:rsidRPr="00DB55B1">
        <w:rPr>
          <w:rFonts w:ascii="Arial" w:eastAsia="Arial" w:hAnsi="Arial" w:cs="Arial"/>
        </w:rPr>
        <w:t>sucrose:glucose:fructose</w:t>
      </w:r>
      <w:proofErr w:type="spellEnd"/>
      <w:r w:rsidRPr="00DB55B1">
        <w:rPr>
          <w:rFonts w:ascii="Arial" w:eastAsia="Arial" w:hAnsi="Arial" w:cs="Arial"/>
        </w:rPr>
        <w:t xml:space="preserve">) w/v, 1% peptone w/v, 3% yeast extract w/v, 50% 100x non-essential amino acids v/v. </w:t>
      </w:r>
    </w:p>
    <w:p w14:paraId="00000031" w14:textId="77777777" w:rsidR="00682FF2" w:rsidRPr="00DB55B1" w:rsidRDefault="00682FF2">
      <w:pPr>
        <w:spacing w:after="0" w:line="360" w:lineRule="auto"/>
        <w:rPr>
          <w:rFonts w:ascii="Arial" w:eastAsia="Arial" w:hAnsi="Arial" w:cs="Arial"/>
        </w:rPr>
      </w:pPr>
    </w:p>
    <w:p w14:paraId="00000032"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Plate reader growth assay</w:t>
      </w:r>
    </w:p>
    <w:p w14:paraId="00000033" w14:textId="34C602B0"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To test the </w:t>
      </w:r>
      <w:r w:rsidR="002712A1" w:rsidRPr="00DB55B1">
        <w:rPr>
          <w:rFonts w:ascii="Arial" w:eastAsia="Arial" w:hAnsi="Arial" w:cs="Arial"/>
          <w:color w:val="000000"/>
        </w:rPr>
        <w:t xml:space="preserve">effect </w:t>
      </w:r>
      <w:r w:rsidRPr="00DB55B1">
        <w:rPr>
          <w:rFonts w:ascii="Arial" w:eastAsia="Arial" w:hAnsi="Arial" w:cs="Arial"/>
          <w:color w:val="000000"/>
        </w:rPr>
        <w:t xml:space="preserve">of individual compounds on </w:t>
      </w:r>
      <w:r w:rsidR="002712A1" w:rsidRPr="00DB55B1">
        <w:rPr>
          <w:rFonts w:ascii="Arial" w:eastAsia="Arial" w:hAnsi="Arial" w:cs="Arial"/>
          <w:color w:val="000000"/>
        </w:rPr>
        <w:t xml:space="preserve">the </w:t>
      </w:r>
      <w:r w:rsidRPr="00DB55B1">
        <w:rPr>
          <w:rFonts w:ascii="Arial" w:eastAsia="Arial" w:hAnsi="Arial" w:cs="Arial"/>
          <w:color w:val="000000"/>
        </w:rPr>
        <w:t>growth</w:t>
      </w:r>
      <w:r w:rsidR="002712A1" w:rsidRPr="00DB55B1">
        <w:rPr>
          <w:rFonts w:ascii="Arial" w:eastAsia="Arial" w:hAnsi="Arial" w:cs="Arial"/>
          <w:color w:val="000000"/>
        </w:rPr>
        <w:t xml:space="preserve"> of </w:t>
      </w:r>
      <w:r w:rsidR="007A46FF" w:rsidRPr="00DB55B1">
        <w:rPr>
          <w:rFonts w:ascii="Arial" w:eastAsia="Arial" w:hAnsi="Arial" w:cs="Arial"/>
          <w:color w:val="000000"/>
        </w:rPr>
        <w:t xml:space="preserve">single </w:t>
      </w:r>
      <w:r w:rsidR="002712A1" w:rsidRPr="00DB55B1">
        <w:rPr>
          <w:rFonts w:ascii="Arial" w:eastAsia="Arial" w:hAnsi="Arial" w:cs="Arial"/>
          <w:color w:val="000000"/>
        </w:rPr>
        <w:t>microbe</w:t>
      </w:r>
      <w:r w:rsidR="007A46FF" w:rsidRPr="00DB55B1">
        <w:rPr>
          <w:rFonts w:ascii="Arial" w:eastAsia="Arial" w:hAnsi="Arial" w:cs="Arial"/>
          <w:color w:val="000000"/>
        </w:rPr>
        <w:t xml:space="preserve"> species</w:t>
      </w:r>
      <w:r w:rsidRPr="00DB55B1">
        <w:rPr>
          <w:rFonts w:ascii="Arial" w:eastAsia="Arial" w:hAnsi="Arial" w:cs="Arial"/>
          <w:color w:val="000000"/>
        </w:rPr>
        <w:t>, we used 96 well plate growth assays and synthetic nectars. Each well in a plate contained 190μL of treatment or control nectar and 10μL of microbial freezer stock solutions</w:t>
      </w:r>
      <w:r w:rsidRPr="00DB55B1">
        <w:rPr>
          <w:rFonts w:ascii="Arial" w:eastAsia="Arial" w:hAnsi="Arial" w:cs="Arial"/>
        </w:rPr>
        <w:t xml:space="preserve"> (</w:t>
      </w:r>
      <w:r w:rsidRPr="00DB55B1">
        <w:rPr>
          <w:rFonts w:ascii="Arial" w:eastAsia="Arial" w:hAnsi="Arial" w:cs="Arial"/>
          <w:color w:val="000000"/>
        </w:rPr>
        <w:t>2000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in 15% glycerol v/v with 15% sucrose w/v</w:t>
      </w:r>
      <w:r w:rsidRPr="00DB55B1">
        <w:rPr>
          <w:rFonts w:ascii="Arial" w:eastAsia="Arial" w:hAnsi="Arial" w:cs="Arial"/>
        </w:rPr>
        <w:t>)</w:t>
      </w:r>
      <w:r w:rsidRPr="00DB55B1">
        <w:rPr>
          <w:rFonts w:ascii="Arial" w:eastAsia="Arial" w:hAnsi="Arial" w:cs="Arial"/>
          <w:color w:val="000000"/>
        </w:rPr>
        <w:t>. Each plate consisted of a single chemical treatment assayed across all 12 microbes (6 treatment and 2 control wells per microbe</w:t>
      </w:r>
      <w:ins w:id="4" w:author="Rachel Vannette" w:date="2022-03-15T16:24:00Z">
        <w:r w:rsidR="00A97E1A">
          <w:rPr>
            <w:rFonts w:ascii="Arial" w:eastAsia="Arial" w:hAnsi="Arial" w:cs="Arial"/>
            <w:color w:val="000000"/>
          </w:rPr>
          <w:t>,</w:t>
        </w:r>
      </w:ins>
      <w:del w:id="5" w:author="Rachel Vannette" w:date="2022-03-15T16:24:00Z">
        <w:r w:rsidRPr="00DB55B1" w:rsidDel="00A97E1A">
          <w:rPr>
            <w:rFonts w:ascii="Arial" w:eastAsia="Arial" w:hAnsi="Arial" w:cs="Arial"/>
            <w:color w:val="000000"/>
          </w:rPr>
          <w:delText>.</w:delText>
        </w:r>
      </w:del>
      <w:r w:rsidRPr="00DB55B1">
        <w:rPr>
          <w:rFonts w:ascii="Arial" w:eastAsia="Arial" w:hAnsi="Arial" w:cs="Arial"/>
          <w:color w:val="000000"/>
        </w:rPr>
        <w:t xml:space="preserve"> </w:t>
      </w:r>
      <w:ins w:id="6" w:author="Rachel Vannette" w:date="2022-03-15T16:24:00Z">
        <w:r w:rsidR="00A97E1A">
          <w:rPr>
            <w:rFonts w:ascii="Arial" w:eastAsia="Arial" w:hAnsi="Arial" w:cs="Arial"/>
          </w:rPr>
          <w:t>s</w:t>
        </w:r>
      </w:ins>
      <w:del w:id="7" w:author="Rachel Vannette" w:date="2022-03-15T16:24:00Z">
        <w:r w:rsidRPr="00DB55B1" w:rsidDel="00A97E1A">
          <w:rPr>
            <w:rFonts w:ascii="Arial" w:eastAsia="Arial" w:hAnsi="Arial" w:cs="Arial"/>
          </w:rPr>
          <w:delText>S</w:delText>
        </w:r>
      </w:del>
      <w:r w:rsidRPr="00DB55B1">
        <w:rPr>
          <w:rFonts w:ascii="Arial" w:eastAsia="Arial" w:hAnsi="Arial" w:cs="Arial"/>
          <w:color w:val="000000"/>
        </w:rPr>
        <w:t xml:space="preserve">ee </w:t>
      </w:r>
      <w:r w:rsidR="00653CE0" w:rsidRPr="00DB55B1">
        <w:rPr>
          <w:rFonts w:ascii="Arial" w:eastAsia="Arial" w:hAnsi="Arial" w:cs="Arial"/>
          <w:color w:val="000000"/>
        </w:rPr>
        <w:t>S</w:t>
      </w:r>
      <w:r w:rsidRPr="00DB55B1">
        <w:rPr>
          <w:rFonts w:ascii="Arial" w:eastAsia="Arial" w:hAnsi="Arial" w:cs="Arial"/>
          <w:color w:val="000000"/>
        </w:rPr>
        <w:t xml:space="preserve">upplemental </w:t>
      </w:r>
      <w:r w:rsidR="00653CE0" w:rsidRPr="00DB55B1">
        <w:rPr>
          <w:rFonts w:ascii="Arial" w:eastAsia="Arial" w:hAnsi="Arial" w:cs="Arial"/>
          <w:color w:val="000000"/>
        </w:rPr>
        <w:t>F</w:t>
      </w:r>
      <w:r w:rsidRPr="00DB55B1">
        <w:rPr>
          <w:rFonts w:ascii="Arial" w:eastAsia="Arial" w:hAnsi="Arial" w:cs="Arial"/>
          <w:color w:val="000000"/>
        </w:rPr>
        <w:t xml:space="preserve">igure 1 for plate mapping). We assigned each microbe’s location on the 96 well plate using a random number generator and kept the location consistent across all plates. After mixing chemical treatments and microbial strains, we triple </w:t>
      </w:r>
      <w:proofErr w:type="spellStart"/>
      <w:r w:rsidRPr="00DB55B1">
        <w:rPr>
          <w:rFonts w:ascii="Arial" w:eastAsia="Arial" w:hAnsi="Arial" w:cs="Arial"/>
          <w:color w:val="000000"/>
        </w:rPr>
        <w:t>parafilmed</w:t>
      </w:r>
      <w:proofErr w:type="spellEnd"/>
      <w:r w:rsidRPr="00DB55B1">
        <w:rPr>
          <w:rFonts w:ascii="Arial" w:eastAsia="Arial" w:hAnsi="Arial" w:cs="Arial"/>
          <w:color w:val="000000"/>
        </w:rPr>
        <w:t xml:space="preserve"> the 96 well plate lid and put it immediately into an optical reader (</w:t>
      </w:r>
      <w:proofErr w:type="spellStart"/>
      <w:r w:rsidRPr="00DB55B1">
        <w:rPr>
          <w:rFonts w:ascii="Arial" w:eastAsia="Arial" w:hAnsi="Arial" w:cs="Arial"/>
          <w:color w:val="000000"/>
        </w:rPr>
        <w:t>Biotek</w:t>
      </w:r>
      <w:proofErr w:type="spellEnd"/>
      <w:r w:rsidRPr="00DB55B1">
        <w:rPr>
          <w:rFonts w:ascii="Arial" w:eastAsia="Arial" w:hAnsi="Arial" w:cs="Arial"/>
          <w:color w:val="000000"/>
        </w:rPr>
        <w:t xml:space="preserve"> synergy HTX</w:t>
      </w:r>
      <w:r w:rsidR="00103BA3" w:rsidRPr="00DB55B1">
        <w:rPr>
          <w:rFonts w:ascii="Arial" w:eastAsia="Arial" w:hAnsi="Arial" w:cs="Arial"/>
          <w:color w:val="000000"/>
        </w:rPr>
        <w:t>, Agilent, Santa Clara CA, USA</w:t>
      </w:r>
      <w:r w:rsidRPr="00DB55B1">
        <w:rPr>
          <w:rFonts w:ascii="Arial" w:eastAsia="Arial" w:hAnsi="Arial" w:cs="Arial"/>
          <w:color w:val="000000"/>
        </w:rPr>
        <w:t xml:space="preserve">) which incubated the plate at 30°C, provided continuous linear shaking at 567cpm (3mm), and took optical density measurements at 600 nm </w:t>
      </w:r>
      <w:del w:id="8" w:author="Rachel Vannette" w:date="2022-03-15T16:25:00Z">
        <w:r w:rsidRPr="00DB55B1" w:rsidDel="00A97E1A">
          <w:rPr>
            <w:rFonts w:ascii="Arial" w:eastAsia="Arial" w:hAnsi="Arial" w:cs="Arial"/>
            <w:color w:val="000000"/>
          </w:rPr>
          <w:delText xml:space="preserve">wavelengths </w:delText>
        </w:r>
      </w:del>
      <w:r w:rsidRPr="00DB55B1">
        <w:rPr>
          <w:rFonts w:ascii="Arial" w:eastAsia="Arial" w:hAnsi="Arial" w:cs="Arial"/>
          <w:color w:val="000000"/>
        </w:rPr>
        <w:t xml:space="preserve">every 15 minutes for 72 hours. After preparing each plate, we </w:t>
      </w:r>
      <w:r w:rsidR="00103BA3" w:rsidRPr="00DB55B1">
        <w:rPr>
          <w:rFonts w:ascii="Arial" w:eastAsia="Arial" w:hAnsi="Arial" w:cs="Arial"/>
          <w:color w:val="000000"/>
        </w:rPr>
        <w:t xml:space="preserve">assessed potential contamination by </w:t>
      </w:r>
      <w:r w:rsidRPr="00DB55B1">
        <w:rPr>
          <w:rFonts w:ascii="Arial" w:eastAsia="Arial" w:hAnsi="Arial" w:cs="Arial"/>
          <w:color w:val="000000"/>
        </w:rPr>
        <w:t>plat</w:t>
      </w:r>
      <w:r w:rsidR="00103BA3" w:rsidRPr="00DB55B1">
        <w:rPr>
          <w:rFonts w:ascii="Arial" w:eastAsia="Arial" w:hAnsi="Arial" w:cs="Arial"/>
          <w:color w:val="000000"/>
        </w:rPr>
        <w:t>ing</w:t>
      </w:r>
      <w:r w:rsidRPr="00DB55B1">
        <w:rPr>
          <w:rFonts w:ascii="Arial" w:eastAsia="Arial" w:hAnsi="Arial" w:cs="Arial"/>
          <w:color w:val="000000"/>
        </w:rPr>
        <w:t xml:space="preserve"> out the control and treatment nectar solutions onto YM and TSA plates. None of our </w:t>
      </w:r>
      <w:r w:rsidR="00103BA3" w:rsidRPr="00DB55B1">
        <w:rPr>
          <w:rFonts w:ascii="Arial" w:eastAsia="Arial" w:hAnsi="Arial" w:cs="Arial"/>
          <w:color w:val="000000"/>
        </w:rPr>
        <w:t xml:space="preserve">uninoculated </w:t>
      </w:r>
      <w:r w:rsidRPr="00DB55B1">
        <w:rPr>
          <w:rFonts w:ascii="Arial" w:eastAsia="Arial" w:hAnsi="Arial" w:cs="Arial"/>
          <w:color w:val="000000"/>
        </w:rPr>
        <w:t>synthetic nectars contained culturable microbes. </w:t>
      </w:r>
    </w:p>
    <w:p w14:paraId="00000034" w14:textId="77777777" w:rsidR="00682FF2" w:rsidRPr="00DB55B1" w:rsidRDefault="00682FF2">
      <w:pPr>
        <w:spacing w:after="0" w:line="360" w:lineRule="auto"/>
        <w:rPr>
          <w:rFonts w:ascii="Arial" w:eastAsia="Arial" w:hAnsi="Arial" w:cs="Arial"/>
        </w:rPr>
      </w:pPr>
    </w:p>
    <w:p w14:paraId="00000035"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Co-growth experiment</w:t>
      </w:r>
    </w:p>
    <w:p w14:paraId="00000036" w14:textId="75A1B7DC" w:rsidR="00682FF2" w:rsidRPr="00DB55B1" w:rsidRDefault="00B43301">
      <w:pPr>
        <w:spacing w:after="0" w:line="360" w:lineRule="auto"/>
        <w:rPr>
          <w:rFonts w:ascii="Arial" w:eastAsia="Arial" w:hAnsi="Arial" w:cs="Arial"/>
          <w:color w:val="202122"/>
        </w:rPr>
      </w:pPr>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We chose </w:t>
      </w:r>
      <w:r w:rsidR="00103BA3" w:rsidRPr="00DB55B1">
        <w:rPr>
          <w:rFonts w:ascii="Arial" w:eastAsia="Arial" w:hAnsi="Arial" w:cs="Arial"/>
          <w:color w:val="000000"/>
          <w:shd w:val="clear" w:color="auto" w:fill="FDFDFD"/>
        </w:rPr>
        <w:t xml:space="preserve">a subset of </w:t>
      </w:r>
      <w:r w:rsidRPr="00DB55B1">
        <w:rPr>
          <w:rFonts w:ascii="Arial" w:eastAsia="Arial" w:hAnsi="Arial" w:cs="Arial"/>
          <w:color w:val="000000"/>
          <w:shd w:val="clear" w:color="auto" w:fill="FDFDFD"/>
        </w:rPr>
        <w:t>microbes</w:t>
      </w:r>
      <w:ins w:id="9" w:author="Rachel Vannette" w:date="2022-03-15T16:27:00Z">
        <w:r w:rsidR="009F1554">
          <w:rPr>
            <w:rFonts w:ascii="Arial" w:eastAsia="Arial" w:hAnsi="Arial" w:cs="Arial"/>
            <w:color w:val="000000"/>
            <w:shd w:val="clear" w:color="auto" w:fill="FDFDFD"/>
          </w:rPr>
          <w:t xml:space="preserve"> that produce distinguishable colonies on plates</w:t>
        </w:r>
      </w:ins>
      <w:r w:rsidRPr="00DB55B1">
        <w:rPr>
          <w:rFonts w:ascii="Arial" w:eastAsia="Arial" w:hAnsi="Arial" w:cs="Arial"/>
          <w:color w:val="000000"/>
          <w:shd w:val="clear" w:color="auto" w:fill="FDFDFD"/>
        </w:rPr>
        <w:t xml:space="preserve"> to test the following combinations: 1) a facultative nectar</w:t>
      </w:r>
      <w:r w:rsidRPr="00DB55B1">
        <w:rPr>
          <w:rFonts w:ascii="Arial" w:eastAsia="Arial" w:hAnsi="Arial" w:cs="Arial"/>
          <w:shd w:val="clear" w:color="auto" w:fill="FDFDFD"/>
        </w:rPr>
        <w:t xml:space="preserve"> </w:t>
      </w:r>
      <w:r w:rsidR="002712A1" w:rsidRPr="00DB55B1">
        <w:rPr>
          <w:rFonts w:ascii="Arial" w:eastAsia="Arial" w:hAnsi="Arial" w:cs="Arial"/>
          <w:color w:val="000000"/>
          <w:shd w:val="clear" w:color="auto" w:fill="FDFDFD"/>
        </w:rPr>
        <w:t xml:space="preserve">yeast </w:t>
      </w:r>
      <w:r w:rsidRPr="00DB55B1">
        <w:rPr>
          <w:rFonts w:ascii="Arial" w:eastAsia="Arial" w:hAnsi="Arial" w:cs="Arial"/>
          <w:color w:val="000000"/>
          <w:shd w:val="clear" w:color="auto" w:fill="FDFDFD"/>
        </w:rPr>
        <w:t xml:space="preserve">with a non-nectar </w:t>
      </w:r>
      <w:r w:rsidR="002712A1" w:rsidRPr="00DB55B1">
        <w:rPr>
          <w:rFonts w:ascii="Arial" w:eastAsia="Arial" w:hAnsi="Arial" w:cs="Arial"/>
          <w:shd w:val="clear" w:color="auto" w:fill="FDFDFD"/>
        </w:rPr>
        <w:t xml:space="preserve">yeast </w:t>
      </w:r>
      <w:r w:rsidRPr="00DB55B1">
        <w:rPr>
          <w:rFonts w:ascii="Arial" w:eastAsia="Arial" w:hAnsi="Arial" w:cs="Arial"/>
          <w:color w:val="000000"/>
          <w:shd w:val="clear" w:color="auto" w:fill="FDFDFD"/>
        </w:rPr>
        <w:t>(</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a nectar specialist </w:t>
      </w:r>
      <w:r w:rsidR="002712A1" w:rsidRPr="00DB55B1">
        <w:rPr>
          <w:rFonts w:ascii="Arial" w:eastAsia="Arial" w:hAnsi="Arial" w:cs="Arial"/>
          <w:color w:val="000000"/>
          <w:shd w:val="clear" w:color="auto" w:fill="FDFDFD"/>
        </w:rPr>
        <w:t xml:space="preserve">yeast </w:t>
      </w:r>
      <w:r w:rsidRPr="00DB55B1">
        <w:rPr>
          <w:rFonts w:ascii="Arial" w:eastAsia="Arial" w:hAnsi="Arial" w:cs="Arial"/>
          <w:color w:val="000000"/>
          <w:shd w:val="clear" w:color="auto" w:fill="FDFDFD"/>
        </w:rPr>
        <w:t>with a nectar specialist bacteria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a non-nectar </w:t>
      </w:r>
      <w:r w:rsidR="004F7A1D" w:rsidRPr="00DB55B1">
        <w:rPr>
          <w:rFonts w:ascii="Arial" w:eastAsia="Arial" w:hAnsi="Arial" w:cs="Arial"/>
          <w:color w:val="000000"/>
          <w:shd w:val="clear" w:color="auto" w:fill="FDFDFD"/>
        </w:rPr>
        <w:t xml:space="preserve">specialist </w:t>
      </w:r>
      <w:r w:rsidR="002712A1" w:rsidRPr="00DB55B1">
        <w:rPr>
          <w:rFonts w:ascii="Arial" w:eastAsia="Arial" w:hAnsi="Arial" w:cs="Arial"/>
          <w:color w:val="000000"/>
          <w:shd w:val="clear" w:color="auto" w:fill="FDFDFD"/>
        </w:rPr>
        <w:t>yeast</w:t>
      </w:r>
      <w:r w:rsidR="002712A1" w:rsidRPr="00DB55B1">
        <w:rPr>
          <w:rFonts w:ascii="Arial" w:eastAsia="Arial" w:hAnsi="Arial" w:cs="Arial"/>
          <w:shd w:val="clear" w:color="auto" w:fill="FDFDFD"/>
        </w:rPr>
        <w:t xml:space="preserve"> </w:t>
      </w:r>
      <w:r w:rsidRPr="00DB55B1">
        <w:rPr>
          <w:rFonts w:ascii="Arial" w:eastAsia="Arial" w:hAnsi="Arial" w:cs="Arial"/>
          <w:shd w:val="clear" w:color="auto" w:fill="FDFDFD"/>
        </w:rPr>
        <w:t>with</w:t>
      </w:r>
      <w:r w:rsidRPr="00DB55B1">
        <w:rPr>
          <w:rFonts w:ascii="Arial" w:eastAsia="Arial" w:hAnsi="Arial" w:cs="Arial"/>
          <w:color w:val="000000"/>
          <w:shd w:val="clear" w:color="auto" w:fill="FDFDFD"/>
        </w:rPr>
        <w:t xml:space="preserve"> a nectar specialist bacteria </w:t>
      </w:r>
      <w:r w:rsidRPr="00DB55B1">
        <w:rPr>
          <w:rFonts w:ascii="Arial" w:eastAsia="Arial" w:hAnsi="Arial" w:cs="Arial"/>
          <w:color w:val="000000"/>
        </w:rPr>
        <w:t>(</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commentRangeStart w:id="10"/>
      <w:proofErr w:type="spellStart"/>
      <w:r w:rsidRPr="00DB55B1">
        <w:rPr>
          <w:rFonts w:ascii="Arial" w:eastAsia="Arial" w:hAnsi="Arial" w:cs="Arial"/>
          <w:i/>
          <w:color w:val="000000"/>
        </w:rPr>
        <w:t>nectarea</w:t>
      </w:r>
      <w:commentRangeEnd w:id="10"/>
      <w:proofErr w:type="spellEnd"/>
      <w:r w:rsidR="009F1554">
        <w:rPr>
          <w:rStyle w:val="CommentReference"/>
        </w:rPr>
        <w:commentReference w:id="10"/>
      </w:r>
      <w:r w:rsidRPr="00DB55B1">
        <w:rPr>
          <w:rFonts w:ascii="Arial" w:eastAsia="Arial" w:hAnsi="Arial" w:cs="Arial"/>
          <w:i/>
          <w:color w:val="000000"/>
        </w:rPr>
        <w:t>)</w:t>
      </w:r>
      <w:r w:rsidRPr="00DB55B1">
        <w:rPr>
          <w:rFonts w:ascii="Arial" w:eastAsia="Arial" w:hAnsi="Arial" w:cs="Arial"/>
          <w:color w:val="000000"/>
        </w:rPr>
        <w:t xml:space="preserve">. </w:t>
      </w:r>
      <w:sdt>
        <w:sdtPr>
          <w:rPr>
            <w:rFonts w:ascii="Arial" w:hAnsi="Arial" w:cs="Arial"/>
          </w:rPr>
          <w:tag w:val="goog_rdk_0"/>
          <w:id w:val="66304241"/>
        </w:sdtPr>
        <w:sdtEndPr/>
        <w:sdtContent/>
      </w:sdt>
      <w:r w:rsidRPr="00DB55B1">
        <w:rPr>
          <w:rFonts w:ascii="Arial" w:eastAsia="Arial" w:hAnsi="Arial" w:cs="Arial"/>
          <w:color w:val="202122"/>
        </w:rPr>
        <w:t xml:space="preserve">If the dominance of nectar specialists </w:t>
      </w:r>
      <w:r w:rsidR="002712A1" w:rsidRPr="00DB55B1">
        <w:rPr>
          <w:rFonts w:ascii="Arial" w:eastAsia="Arial" w:hAnsi="Arial" w:cs="Arial"/>
          <w:color w:val="202122"/>
        </w:rPr>
        <w:t xml:space="preserve">is </w:t>
      </w:r>
      <w:r w:rsidRPr="00DB55B1">
        <w:rPr>
          <w:rFonts w:ascii="Arial" w:eastAsia="Arial" w:hAnsi="Arial" w:cs="Arial"/>
          <w:color w:val="202122"/>
        </w:rPr>
        <w:t xml:space="preserve">driven by nectar chemicals </w:t>
      </w:r>
      <w:r w:rsidRPr="00DB55B1">
        <w:rPr>
          <w:rFonts w:ascii="Arial" w:eastAsia="Arial" w:hAnsi="Arial" w:cs="Arial"/>
          <w:color w:val="202122"/>
        </w:rPr>
        <w:lastRenderedPageBreak/>
        <w:t xml:space="preserve">shifting microbe-microbe competition we predict nectar specialists </w:t>
      </w:r>
      <w:r w:rsidR="002712A1" w:rsidRPr="00DB55B1">
        <w:rPr>
          <w:rFonts w:ascii="Arial" w:eastAsia="Arial" w:hAnsi="Arial" w:cs="Arial"/>
          <w:color w:val="202122"/>
        </w:rPr>
        <w:t xml:space="preserve">will increase in relative abundance in the presence of </w:t>
      </w:r>
      <w:r w:rsidR="00224FDB" w:rsidRPr="00DB55B1">
        <w:rPr>
          <w:rFonts w:ascii="Arial" w:eastAsia="Arial" w:hAnsi="Arial" w:cs="Arial"/>
          <w:color w:val="202122"/>
        </w:rPr>
        <w:t>nectar compounds</w:t>
      </w:r>
      <w:r w:rsidRPr="00DB55B1">
        <w:rPr>
          <w:rFonts w:ascii="Arial" w:eastAsia="Arial" w:hAnsi="Arial" w:cs="Arial"/>
          <w:color w:val="202122"/>
        </w:rPr>
        <w:t xml:space="preserve">, while </w:t>
      </w:r>
      <w:r w:rsidR="002712A1" w:rsidRPr="00DB55B1">
        <w:rPr>
          <w:rFonts w:ascii="Arial" w:eastAsia="Arial" w:hAnsi="Arial" w:cs="Arial"/>
          <w:color w:val="202122"/>
        </w:rPr>
        <w:t>the relative performance of</w:t>
      </w:r>
      <w:r w:rsidRPr="00DB55B1">
        <w:rPr>
          <w:rFonts w:ascii="Arial" w:eastAsia="Arial" w:hAnsi="Arial" w:cs="Arial"/>
          <w:color w:val="202122"/>
        </w:rPr>
        <w:t xml:space="preserve"> </w:t>
      </w:r>
      <w:r w:rsidR="002712A1" w:rsidRPr="00DB55B1">
        <w:rPr>
          <w:rFonts w:ascii="Arial" w:eastAsia="Arial" w:hAnsi="Arial" w:cs="Arial"/>
          <w:color w:val="202122"/>
        </w:rPr>
        <w:t xml:space="preserve">environmental microbes should be reduced compared to control co-growth trials. </w:t>
      </w:r>
    </w:p>
    <w:p w14:paraId="00000037" w14:textId="77777777" w:rsidR="00682FF2" w:rsidRPr="00DB55B1" w:rsidRDefault="00682FF2">
      <w:pPr>
        <w:spacing w:after="0" w:line="360" w:lineRule="auto"/>
        <w:rPr>
          <w:rFonts w:ascii="Arial" w:eastAsia="Arial" w:hAnsi="Arial" w:cs="Arial"/>
        </w:rPr>
      </w:pPr>
    </w:p>
    <w:p w14:paraId="00000038" w14:textId="3F8843D0" w:rsidR="00682FF2" w:rsidRPr="00DB55B1" w:rsidRDefault="00351213">
      <w:pPr>
        <w:spacing w:after="0" w:line="360" w:lineRule="auto"/>
        <w:rPr>
          <w:rFonts w:ascii="Arial" w:eastAsia="Arial" w:hAnsi="Arial" w:cs="Arial"/>
          <w:color w:val="000000"/>
        </w:rPr>
      </w:pPr>
      <w:r>
        <w:rPr>
          <w:rFonts w:ascii="Arial" w:eastAsia="Arial" w:hAnsi="Arial" w:cs="Arial"/>
          <w:color w:val="000000"/>
        </w:rPr>
        <w:t>We chose a</w:t>
      </w:r>
      <w:r w:rsidR="00B43301" w:rsidRPr="00DB55B1">
        <w:rPr>
          <w:rFonts w:ascii="Arial" w:eastAsia="Arial" w:hAnsi="Arial" w:cs="Arial"/>
          <w:color w:val="000000"/>
        </w:rPr>
        <w:t xml:space="preserve"> subset of treatments </w:t>
      </w:r>
      <w:r w:rsidR="002712A1" w:rsidRPr="00DB55B1">
        <w:rPr>
          <w:rFonts w:ascii="Arial" w:eastAsia="Arial" w:hAnsi="Arial" w:cs="Arial"/>
          <w:color w:val="000000"/>
        </w:rPr>
        <w:t xml:space="preserve">for co-growth assays, </w:t>
      </w:r>
      <w:r w:rsidR="00B43301" w:rsidRPr="00DB55B1">
        <w:rPr>
          <w:rFonts w:ascii="Arial" w:eastAsia="Arial" w:hAnsi="Arial" w:cs="Arial"/>
          <w:color w:val="000000"/>
        </w:rPr>
        <w:t>including 4mM H</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O</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 22</w:t>
      </w:r>
      <w:r w:rsidR="00B43301" w:rsidRPr="00DB55B1">
        <w:rPr>
          <w:rFonts w:ascii="Arial" w:eastAsia="Arial" w:hAnsi="Arial" w:cs="Arial"/>
        </w:rPr>
        <w:t>μ</w:t>
      </w:r>
      <w:r w:rsidR="00B43301" w:rsidRPr="00DB55B1">
        <w:rPr>
          <w:rFonts w:ascii="Arial" w:eastAsia="Arial" w:hAnsi="Arial" w:cs="Arial"/>
          <w:color w:val="000000"/>
        </w:rPr>
        <w:t xml:space="preserve">g/ml </w:t>
      </w:r>
      <w:proofErr w:type="spellStart"/>
      <w:r w:rsidR="00B43301" w:rsidRPr="00DB55B1">
        <w:rPr>
          <w:rFonts w:ascii="Arial" w:eastAsia="Arial" w:hAnsi="Arial" w:cs="Arial"/>
          <w:color w:val="000000"/>
        </w:rPr>
        <w:t>deltaline</w:t>
      </w:r>
      <w:proofErr w:type="spellEnd"/>
      <w:r w:rsidR="00B43301" w:rsidRPr="00DB55B1">
        <w:rPr>
          <w:rFonts w:ascii="Arial" w:eastAsia="Arial" w:hAnsi="Arial" w:cs="Arial"/>
          <w:color w:val="000000"/>
        </w:rPr>
        <w:t>, 100ng/ml linalool, and 1% EtOH. We did not include LTP due to a limited amount of protein available for assays and did not include 30% sucrose as it showed no significant impacts on growth during our plate reader assays. Treatments used the same recipes as the growth experiments described above. </w:t>
      </w:r>
    </w:p>
    <w:p w14:paraId="00000039" w14:textId="77777777" w:rsidR="00682FF2" w:rsidRPr="00DB55B1" w:rsidRDefault="00682FF2">
      <w:pPr>
        <w:spacing w:after="0" w:line="360" w:lineRule="auto"/>
        <w:rPr>
          <w:rFonts w:ascii="Arial" w:eastAsia="Arial" w:hAnsi="Arial" w:cs="Arial"/>
        </w:rPr>
      </w:pPr>
    </w:p>
    <w:p w14:paraId="0000003A" w14:textId="27C9D70C" w:rsidR="00682FF2" w:rsidRPr="00DB55B1" w:rsidRDefault="007A46FF">
      <w:pPr>
        <w:spacing w:after="0" w:line="360" w:lineRule="auto"/>
        <w:rPr>
          <w:rFonts w:ascii="Arial" w:eastAsia="Arial" w:hAnsi="Arial" w:cs="Arial"/>
        </w:rPr>
      </w:pPr>
      <w:r w:rsidRPr="00DB55B1">
        <w:rPr>
          <w:rFonts w:ascii="Arial" w:eastAsia="Arial" w:hAnsi="Arial" w:cs="Arial"/>
          <w:color w:val="000000"/>
        </w:rPr>
        <w:t xml:space="preserve">We performed the </w:t>
      </w:r>
      <w:r w:rsidR="00B43301" w:rsidRPr="00DB55B1">
        <w:rPr>
          <w:rFonts w:ascii="Arial" w:eastAsia="Arial" w:hAnsi="Arial" w:cs="Arial"/>
          <w:color w:val="000000"/>
        </w:rPr>
        <w:t>co-growth experiment in 200μl 8-strip PCR tubes with 6 tubes per treatment</w:t>
      </w:r>
      <w:r w:rsidR="00B43301" w:rsidRPr="00DB55B1">
        <w:rPr>
          <w:rFonts w:ascii="Arial" w:eastAsia="Arial" w:hAnsi="Arial" w:cs="Arial"/>
          <w:color w:val="202122"/>
          <w:shd w:val="clear" w:color="auto" w:fill="FDFDFD"/>
        </w:rPr>
        <w:t>–</w:t>
      </w:r>
      <w:r w:rsidR="00B43301" w:rsidRPr="00DB55B1">
        <w:rPr>
          <w:rFonts w:ascii="Arial" w:eastAsia="Arial" w:hAnsi="Arial" w:cs="Arial"/>
          <w:color w:val="000000"/>
        </w:rPr>
        <w:t>microbe combination. Each tube consisted of 190μl of synthetic nectar</w:t>
      </w:r>
      <w:r w:rsidR="00B43301" w:rsidRPr="00DB55B1">
        <w:rPr>
          <w:rFonts w:ascii="Arial" w:eastAsia="Arial" w:hAnsi="Arial" w:cs="Arial"/>
        </w:rPr>
        <w:t xml:space="preserve"> and</w:t>
      </w:r>
      <w:r w:rsidR="00B43301" w:rsidRPr="00DB55B1">
        <w:rPr>
          <w:rFonts w:ascii="Arial" w:eastAsia="Arial" w:hAnsi="Arial" w:cs="Arial"/>
          <w:color w:val="000000"/>
        </w:rPr>
        <w:t xml:space="preserve"> 5μl (10,000 cells) of each microbial freezer stock in that pairing. </w:t>
      </w:r>
      <w:r w:rsidR="001A7706" w:rsidRPr="00DB55B1">
        <w:rPr>
          <w:rFonts w:ascii="Arial" w:eastAsia="Arial" w:hAnsi="Arial" w:cs="Arial"/>
          <w:color w:val="000000"/>
        </w:rPr>
        <w:t xml:space="preserve">We </w:t>
      </w:r>
      <w:r w:rsidR="00B43301" w:rsidRPr="00DB55B1">
        <w:rPr>
          <w:rFonts w:ascii="Arial" w:eastAsia="Arial" w:hAnsi="Arial" w:cs="Arial"/>
          <w:color w:val="000000"/>
        </w:rPr>
        <w:t xml:space="preserve">vortexed </w:t>
      </w:r>
      <w:r w:rsidR="001A7706" w:rsidRPr="00DB55B1">
        <w:rPr>
          <w:rFonts w:ascii="Arial" w:eastAsia="Arial" w:hAnsi="Arial" w:cs="Arial"/>
          <w:color w:val="000000"/>
        </w:rPr>
        <w:t xml:space="preserve">the tubes </w:t>
      </w:r>
      <w:r w:rsidR="00B43301" w:rsidRPr="00DB55B1">
        <w:rPr>
          <w:rFonts w:ascii="Arial" w:eastAsia="Arial" w:hAnsi="Arial" w:cs="Arial"/>
          <w:color w:val="000000"/>
        </w:rPr>
        <w:t xml:space="preserve">for 5 seconds and incubated </w:t>
      </w:r>
      <w:r w:rsidR="001A7706" w:rsidRPr="00DB55B1">
        <w:rPr>
          <w:rFonts w:ascii="Arial" w:eastAsia="Arial" w:hAnsi="Arial" w:cs="Arial"/>
          <w:color w:val="000000"/>
        </w:rPr>
        <w:t xml:space="preserve">them </w:t>
      </w:r>
      <w:r w:rsidR="00B43301" w:rsidRPr="00DB55B1">
        <w:rPr>
          <w:rFonts w:ascii="Arial" w:eastAsia="Arial" w:hAnsi="Arial" w:cs="Arial"/>
          <w:color w:val="000000"/>
        </w:rPr>
        <w:t xml:space="preserve">at 25°C for 72 hours. </w:t>
      </w:r>
      <w:r w:rsidR="002712A1" w:rsidRPr="00DB55B1">
        <w:rPr>
          <w:rFonts w:ascii="Arial" w:eastAsia="Arial" w:hAnsi="Arial" w:cs="Arial"/>
          <w:color w:val="000000"/>
        </w:rPr>
        <w:t xml:space="preserve">To assess the effect of co-growth, </w:t>
      </w:r>
      <w:r w:rsidR="008274E1">
        <w:rPr>
          <w:rFonts w:ascii="Arial" w:eastAsia="Arial" w:hAnsi="Arial" w:cs="Arial"/>
          <w:color w:val="000000"/>
        </w:rPr>
        <w:t xml:space="preserve">we also grew </w:t>
      </w:r>
      <w:r w:rsidR="002712A1" w:rsidRPr="00DB55B1">
        <w:rPr>
          <w:rFonts w:ascii="Arial" w:eastAsia="Arial" w:hAnsi="Arial" w:cs="Arial"/>
          <w:color w:val="000000"/>
        </w:rPr>
        <w:t>e</w:t>
      </w:r>
      <w:r w:rsidR="00B43301" w:rsidRPr="00DB55B1">
        <w:rPr>
          <w:rFonts w:ascii="Arial" w:eastAsia="Arial" w:hAnsi="Arial" w:cs="Arial"/>
          <w:color w:val="000000"/>
        </w:rPr>
        <w:t>ach microbe in isolation, following the same methods, with tubes consisting of 190μL of synthetic nectar and 5ul of microbial suspension (N=4).</w:t>
      </w:r>
      <w:r w:rsidR="002712A1" w:rsidRPr="00DB55B1">
        <w:rPr>
          <w:rFonts w:ascii="Arial" w:eastAsia="Arial" w:hAnsi="Arial" w:cs="Arial"/>
          <w:color w:val="000000"/>
        </w:rPr>
        <w:t xml:space="preserve"> </w:t>
      </w:r>
    </w:p>
    <w:p w14:paraId="0000003B" w14:textId="77777777" w:rsidR="00682FF2" w:rsidRPr="00DB55B1" w:rsidRDefault="00682FF2">
      <w:pPr>
        <w:spacing w:after="0" w:line="360" w:lineRule="auto"/>
        <w:rPr>
          <w:rFonts w:ascii="Arial" w:eastAsia="Arial" w:hAnsi="Arial" w:cs="Arial"/>
        </w:rPr>
      </w:pPr>
    </w:p>
    <w:p w14:paraId="0000003C" w14:textId="3889AD32" w:rsidR="00682FF2" w:rsidRPr="00DB55B1" w:rsidRDefault="00B43301">
      <w:pPr>
        <w:spacing w:after="0" w:line="360" w:lineRule="auto"/>
        <w:rPr>
          <w:rFonts w:ascii="Arial" w:eastAsia="Arial" w:hAnsi="Arial" w:cs="Arial"/>
        </w:rPr>
      </w:pPr>
      <w:r w:rsidRPr="00DB55B1">
        <w:rPr>
          <w:rFonts w:ascii="Arial" w:eastAsia="Arial" w:hAnsi="Arial" w:cs="Arial"/>
          <w:color w:val="000000"/>
        </w:rPr>
        <w:t>After 72 hours of incubation,</w:t>
      </w:r>
      <w:r w:rsidR="005B452C">
        <w:rPr>
          <w:rFonts w:ascii="Arial" w:eastAsia="Arial" w:hAnsi="Arial" w:cs="Arial"/>
          <w:color w:val="000000"/>
        </w:rPr>
        <w:t xml:space="preserve"> we </w:t>
      </w:r>
      <w:r w:rsidRPr="00DB55B1">
        <w:rPr>
          <w:rFonts w:ascii="Arial" w:eastAsia="Arial" w:hAnsi="Arial" w:cs="Arial"/>
          <w:color w:val="000000"/>
        </w:rPr>
        <w:t xml:space="preserve">serially diluted </w:t>
      </w:r>
      <w:r w:rsidR="005B452C" w:rsidRPr="00DB55B1">
        <w:rPr>
          <w:rFonts w:ascii="Arial" w:eastAsia="Arial" w:hAnsi="Arial" w:cs="Arial"/>
          <w:color w:val="000000"/>
        </w:rPr>
        <w:t xml:space="preserve">the microbial suspensions </w:t>
      </w:r>
      <w:r w:rsidRPr="00DB55B1">
        <w:rPr>
          <w:rFonts w:ascii="Arial" w:eastAsia="Arial" w:hAnsi="Arial" w:cs="Arial"/>
          <w:color w:val="000000"/>
        </w:rPr>
        <w:t>and</w:t>
      </w:r>
      <w:r w:rsidR="005B452C">
        <w:rPr>
          <w:rFonts w:ascii="Arial" w:eastAsia="Arial" w:hAnsi="Arial" w:cs="Arial"/>
          <w:color w:val="000000"/>
        </w:rPr>
        <w:t xml:space="preserve"> plated</w:t>
      </w:r>
      <w:r w:rsidRPr="00DB55B1">
        <w:rPr>
          <w:rFonts w:ascii="Arial" w:eastAsia="Arial" w:hAnsi="Arial" w:cs="Arial"/>
          <w:color w:val="000000"/>
        </w:rPr>
        <w:t xml:space="preserve"> 100μL of diluted microbial suspension onto TSA and YMA plates. </w:t>
      </w:r>
      <w:r w:rsidR="00C55058">
        <w:rPr>
          <w:rFonts w:ascii="Arial" w:eastAsia="Arial" w:hAnsi="Arial" w:cs="Arial"/>
          <w:color w:val="000000"/>
        </w:rPr>
        <w:t xml:space="preserve">We diluted </w:t>
      </w:r>
      <w:r w:rsidRPr="00DB55B1">
        <w:rPr>
          <w:rFonts w:ascii="Arial" w:eastAsia="Arial" w:hAnsi="Arial" w:cs="Arial"/>
          <w:color w:val="000000"/>
        </w:rPr>
        <w:t>TSA plates 2x</w:t>
      </w:r>
      <w:r w:rsidR="00AB7C4F" w:rsidRPr="00DB55B1">
        <w:rPr>
          <w:rFonts w:ascii="Arial" w:eastAsia="Arial" w:hAnsi="Arial" w:cs="Arial"/>
          <w:color w:val="000000"/>
        </w:rPr>
        <w:t xml:space="preserve"> (plating 50μl of original suspension)</w:t>
      </w:r>
      <w:r w:rsidRPr="00DB55B1">
        <w:rPr>
          <w:rFonts w:ascii="Arial" w:eastAsia="Arial" w:hAnsi="Arial" w:cs="Arial"/>
          <w:color w:val="000000"/>
        </w:rPr>
        <w:t xml:space="preserve">, YMA plates from the </w:t>
      </w:r>
      <w:proofErr w:type="spellStart"/>
      <w:r w:rsidRPr="00DB55B1">
        <w:rPr>
          <w:rFonts w:ascii="Arial" w:eastAsia="Arial" w:hAnsi="Arial" w:cs="Arial"/>
          <w:i/>
          <w:color w:val="000000"/>
        </w:rPr>
        <w:t>Starm</w:t>
      </w:r>
      <w:r w:rsidR="002C2B10" w:rsidRPr="00DB55B1">
        <w:rPr>
          <w:rFonts w:ascii="Arial" w:eastAsia="Arial" w:hAnsi="Arial" w:cs="Arial"/>
          <w:i/>
          <w:color w:val="000000"/>
        </w:rPr>
        <w:t>e</w:t>
      </w:r>
      <w:r w:rsidRPr="00DB55B1">
        <w:rPr>
          <w:rFonts w:ascii="Arial" w:eastAsia="Arial" w:hAnsi="Arial" w:cs="Arial"/>
          <w:i/>
          <w:color w:val="000000"/>
        </w:rPr>
        <w:t>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w:t>
      </w:r>
      <w:r w:rsidR="00AB7C4F" w:rsidRPr="00DB55B1">
        <w:rPr>
          <w:rFonts w:ascii="Arial" w:eastAsia="Arial" w:hAnsi="Arial" w:cs="Arial"/>
          <w:color w:val="000000"/>
        </w:rPr>
        <w:t xml:space="preserve"> (5μl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YMA plates with </w:t>
      </w:r>
      <w:r w:rsidRPr="00DB55B1">
        <w:rPr>
          <w:rFonts w:ascii="Arial" w:eastAsia="Arial" w:hAnsi="Arial" w:cs="Arial"/>
          <w:i/>
          <w:color w:val="000000"/>
        </w:rPr>
        <w:t xml:space="preserve">Metschnikowia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w:t>
      </w:r>
      <w:r w:rsidR="00C55058">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sidR="005D5BF9">
        <w:rPr>
          <w:rFonts w:ascii="Arial" w:eastAsia="Arial" w:hAnsi="Arial" w:cs="Arial"/>
          <w:color w:val="000000"/>
        </w:rPr>
        <w:t>We then incubated p</w:t>
      </w:r>
      <w:r w:rsidRPr="00DB55B1">
        <w:rPr>
          <w:rFonts w:ascii="Arial" w:eastAsia="Arial" w:hAnsi="Arial" w:cs="Arial"/>
          <w:color w:val="000000"/>
        </w:rPr>
        <w:t>lates at 25°C for 72 hours to allow microbial colonies to form</w:t>
      </w:r>
      <w:r w:rsidR="00A62062" w:rsidRPr="00DB55B1">
        <w:rPr>
          <w:rFonts w:ascii="Arial" w:eastAsia="Arial" w:hAnsi="Arial" w:cs="Arial"/>
          <w:color w:val="000000"/>
        </w:rPr>
        <w:t>,</w:t>
      </w:r>
      <w:r w:rsidRPr="00DB55B1">
        <w:rPr>
          <w:rFonts w:ascii="Arial" w:eastAsia="Arial" w:hAnsi="Arial" w:cs="Arial"/>
          <w:color w:val="000000"/>
        </w:rPr>
        <w:t xml:space="preserve">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r w:rsidR="008123DD" w:rsidRPr="00DB55B1">
        <w:rPr>
          <w:rFonts w:ascii="Arial" w:eastAsia="Arial" w:hAnsi="Arial" w:cs="Arial"/>
          <w:color w:val="000000"/>
        </w:rPr>
        <w:t>.</w:t>
      </w:r>
    </w:p>
    <w:p w14:paraId="0000003D" w14:textId="77777777" w:rsidR="00682FF2" w:rsidRPr="00DB55B1" w:rsidRDefault="00682FF2">
      <w:pPr>
        <w:spacing w:after="0" w:line="360" w:lineRule="auto"/>
        <w:rPr>
          <w:rFonts w:ascii="Arial" w:eastAsia="Arial" w:hAnsi="Arial" w:cs="Arial"/>
        </w:rPr>
      </w:pPr>
    </w:p>
    <w:p w14:paraId="0000003E"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Analysis</w:t>
      </w:r>
    </w:p>
    <w:p w14:paraId="0000003F" w14:textId="3D3DA0A7" w:rsidR="00682FF2" w:rsidRPr="00DB55B1" w:rsidRDefault="00B43301">
      <w:pPr>
        <w:spacing w:after="0" w:line="360" w:lineRule="auto"/>
        <w:rPr>
          <w:rFonts w:ascii="Arial" w:eastAsia="Arial" w:hAnsi="Arial" w:cs="Arial"/>
        </w:rPr>
      </w:pPr>
      <w:r w:rsidRPr="00DB55B1">
        <w:rPr>
          <w:rFonts w:ascii="Arial" w:eastAsia="Arial" w:hAnsi="Arial" w:cs="Arial"/>
          <w:color w:val="000000"/>
        </w:rPr>
        <w:t>All analyses were performed in RStudio using R version 4.0.1</w:t>
      </w:r>
      <w:r w:rsidR="008A3398" w:rsidRPr="00DB55B1">
        <w:rPr>
          <w:rFonts w:ascii="Arial" w:eastAsia="Arial" w:hAnsi="Arial" w:cs="Arial"/>
          <w:color w:val="000000"/>
        </w:rPr>
        <w:t xml:space="preserve"> </w:t>
      </w:r>
      <w:r w:rsidR="001447F4"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xsAVBMNg","properties":{"formattedCitation":"[36]","plainCitation":"[36]","noteIndex":0},"citationItems":[{"id":617,"uris":["http://zotero.org/users/6808850/items/3MGXSVMY"],"uri":["http://zotero.org/users/6808850/items/3MGXSVMY"],"itemData":{"id":617,"type":"book","event-place":"Boston, MA","genre":"R","publisher-place":"Boston, MA","title":"RStudio: Integrated Development for R","URL":"http://www.rstudio.com/","version":"4.0.1","author":[{"family":"RStudio Team","given":""}],"issued":{"date-parts":[["2020"]]}}}],"schema":"https://github.com/citation-style-language/schema/raw/master/csl-citation.json"} </w:instrText>
      </w:r>
      <w:r w:rsidR="001447F4" w:rsidRPr="00DB55B1">
        <w:rPr>
          <w:rFonts w:ascii="Arial" w:eastAsia="Arial" w:hAnsi="Arial" w:cs="Arial"/>
          <w:color w:val="000000"/>
        </w:rPr>
        <w:fldChar w:fldCharType="separate"/>
      </w:r>
      <w:r w:rsidR="004E33AA" w:rsidRPr="00DB55B1">
        <w:rPr>
          <w:rFonts w:ascii="Arial" w:hAnsi="Arial" w:cs="Arial"/>
        </w:rPr>
        <w:t>[36]</w:t>
      </w:r>
      <w:r w:rsidR="001447F4" w:rsidRPr="00DB55B1">
        <w:rPr>
          <w:rFonts w:ascii="Arial" w:eastAsia="Arial" w:hAnsi="Arial" w:cs="Arial"/>
          <w:color w:val="000000"/>
        </w:rPr>
        <w:fldChar w:fldCharType="end"/>
      </w:r>
      <w:r w:rsidRPr="00DB55B1">
        <w:rPr>
          <w:rFonts w:ascii="Arial" w:eastAsia="Arial" w:hAnsi="Arial" w:cs="Arial"/>
          <w:color w:val="000000"/>
        </w:rPr>
        <w:t>. </w:t>
      </w:r>
    </w:p>
    <w:p w14:paraId="00000040" w14:textId="77777777" w:rsidR="00682FF2" w:rsidRPr="00DB55B1" w:rsidRDefault="00682FF2">
      <w:pPr>
        <w:spacing w:after="0" w:line="360" w:lineRule="auto"/>
        <w:rPr>
          <w:rFonts w:ascii="Arial" w:eastAsia="Arial" w:hAnsi="Arial" w:cs="Arial"/>
        </w:rPr>
      </w:pPr>
    </w:p>
    <w:p w14:paraId="00000041" w14:textId="51E57815"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 xml:space="preserve">Curve fitting and data </w:t>
      </w:r>
      <w:r w:rsidR="005510C3" w:rsidRPr="00DB55B1">
        <w:rPr>
          <w:rFonts w:ascii="Arial" w:eastAsia="Arial" w:hAnsi="Arial" w:cs="Arial"/>
          <w:i/>
          <w:color w:val="000000"/>
        </w:rPr>
        <w:t>curation</w:t>
      </w:r>
    </w:p>
    <w:p w14:paraId="00000042" w14:textId="46695254"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0077501F"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iM1Kuejj","properties":{"formattedCitation":"[37]","plainCitation":"[37]","noteIndex":0},"citationItems":[{"id":609,"uris":["http://zotero.org/users/6808850/items/BKKKR434"],"uri":["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0077501F" w:rsidRPr="00DB55B1">
        <w:rPr>
          <w:rFonts w:ascii="Arial" w:eastAsia="Arial" w:hAnsi="Arial" w:cs="Arial"/>
          <w:color w:val="000000"/>
        </w:rPr>
        <w:fldChar w:fldCharType="separate"/>
      </w:r>
      <w:r w:rsidR="004E33AA" w:rsidRPr="00DB55B1">
        <w:rPr>
          <w:rFonts w:ascii="Arial" w:hAnsi="Arial" w:cs="Arial"/>
        </w:rPr>
        <w:t>[37]</w:t>
      </w:r>
      <w:r w:rsidR="0077501F"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w:t>
      </w:r>
      <w:r w:rsidR="008123DD" w:rsidRPr="00DB55B1">
        <w:rPr>
          <w:rFonts w:ascii="Arial" w:eastAsia="Arial" w:hAnsi="Arial" w:cs="Arial"/>
          <w:color w:val="000000"/>
        </w:rPr>
        <w:t>-</w:t>
      </w:r>
      <w:r w:rsidRPr="00DB55B1">
        <w:rPr>
          <w:rFonts w:ascii="Arial" w:eastAsia="Arial" w:hAnsi="Arial" w:cs="Arial"/>
          <w:color w:val="000000"/>
        </w:rPr>
        <w:t xml:space="preserve">fit growth curve models were selected using AIC and each fitted curve was visually </w:t>
      </w:r>
      <w:r w:rsidR="00FB6E7A" w:rsidRPr="00DB55B1">
        <w:rPr>
          <w:rFonts w:ascii="Arial" w:eastAsia="Arial" w:hAnsi="Arial" w:cs="Arial"/>
          <w:color w:val="000000"/>
        </w:rPr>
        <w:lastRenderedPageBreak/>
        <w:t xml:space="preserve">inspected </w:t>
      </w:r>
      <w:r w:rsidRPr="00DB55B1">
        <w:rPr>
          <w:rFonts w:ascii="Arial" w:eastAsia="Arial" w:hAnsi="Arial" w:cs="Arial"/>
          <w:color w:val="000000"/>
        </w:rPr>
        <w:t>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00000043" w14:textId="711A4E0F" w:rsidR="00682FF2" w:rsidRPr="00DB55B1" w:rsidRDefault="00682FF2">
      <w:pPr>
        <w:spacing w:after="0" w:line="360" w:lineRule="auto"/>
        <w:rPr>
          <w:rFonts w:ascii="Arial" w:eastAsia="Arial" w:hAnsi="Arial" w:cs="Arial"/>
          <w:color w:val="000000"/>
        </w:rPr>
      </w:pPr>
    </w:p>
    <w:p w14:paraId="00000044" w14:textId="5010B6F1"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00D44B02" w:rsidRPr="00DB55B1">
        <w:rPr>
          <w:rFonts w:ascii="Cambria Math" w:eastAsia="Cambria Math" w:hAnsi="Cambria Math" w:cs="Cambria Math"/>
          <w:color w:val="000000"/>
        </w:rPr>
        <w:t>𝚨</w:t>
      </w:r>
      <w:r w:rsidR="00D44B02" w:rsidRPr="00DB55B1">
        <w:rPr>
          <w:rFonts w:ascii="Arial" w:eastAsia="Arial" w:hAnsi="Arial" w:cs="Arial"/>
          <w:color w:val="000000"/>
        </w:rPr>
        <w:t xml:space="preserve"> </w:t>
      </w:r>
      <w:r w:rsidRPr="00DB55B1">
        <w:rPr>
          <w:rFonts w:ascii="Arial" w:eastAsia="Arial" w:hAnsi="Arial" w:cs="Arial"/>
          <w:color w:val="000000"/>
        </w:rPr>
        <w:t xml:space="preserve">and </w:t>
      </w:r>
      <w:r w:rsidR="00D44B02" w:rsidRPr="00DB55B1">
        <w:rPr>
          <w:rFonts w:ascii="Cambria Math" w:eastAsia="Cambria Math" w:hAnsi="Cambria Math" w:cs="Cambria Math"/>
          <w:color w:val="000000"/>
        </w:rPr>
        <w:t>𝛍</w:t>
      </w:r>
      <w:r w:rsidR="00D44B02" w:rsidRPr="00DB55B1">
        <w:rPr>
          <w:rFonts w:ascii="Arial" w:eastAsia="Arial" w:hAnsi="Arial" w:cs="Arial"/>
          <w:color w:val="000000"/>
        </w:rPr>
        <w:t xml:space="preserve"> </w:t>
      </w:r>
      <w:r w:rsidRPr="00DB55B1">
        <w:rPr>
          <w:rFonts w:ascii="Arial" w:eastAsia="Arial" w:hAnsi="Arial" w:cs="Arial"/>
          <w:color w:val="000000"/>
        </w:rPr>
        <w:t xml:space="preserve">were set to zero. If the </w:t>
      </w:r>
      <w:r w:rsidR="00E2201F" w:rsidRPr="00DB55B1">
        <w:rPr>
          <w:rFonts w:ascii="Arial" w:eastAsia="Arial" w:hAnsi="Arial" w:cs="Arial"/>
          <w:color w:val="000000"/>
        </w:rPr>
        <w:t xml:space="preserve">OD </w:t>
      </w:r>
      <w:r w:rsidRPr="00DB55B1">
        <w:rPr>
          <w:rFonts w:ascii="Arial" w:eastAsia="Arial" w:hAnsi="Arial" w:cs="Arial"/>
          <w:color w:val="000000"/>
        </w:rPr>
        <w:t xml:space="preserve">increased and then returned to the starting value within 72 hours, we considered the well having </w:t>
      </w:r>
      <w:r w:rsidR="001A7706" w:rsidRPr="00DB55B1">
        <w:rPr>
          <w:rFonts w:ascii="Arial" w:eastAsia="Arial" w:hAnsi="Arial" w:cs="Arial"/>
          <w:color w:val="000000"/>
        </w:rPr>
        <w:t>no growth</w:t>
      </w:r>
      <w:r w:rsidRPr="00DB55B1">
        <w:rPr>
          <w:rFonts w:ascii="Arial" w:eastAsia="Arial" w:hAnsi="Arial" w:cs="Arial"/>
          <w:color w:val="000000"/>
        </w:rPr>
        <w:t xml:space="preserve"> </w:t>
      </w:r>
      <w:r w:rsidR="001A7706" w:rsidRPr="00DB55B1">
        <w:rPr>
          <w:rFonts w:ascii="Arial" w:eastAsia="Arial" w:hAnsi="Arial" w:cs="Arial"/>
          <w:color w:val="000000"/>
        </w:rPr>
        <w:t xml:space="preserve">and set </w:t>
      </w:r>
      <w:r w:rsidRPr="00DB55B1">
        <w:rPr>
          <w:rFonts w:ascii="Arial" w:eastAsia="Arial" w:hAnsi="Arial" w:cs="Arial"/>
          <w:color w:val="000000"/>
        </w:rPr>
        <w:t xml:space="preserve">both parameters to zero. If only 1 treatment well out of the 6 did not </w:t>
      </w:r>
      <w:r w:rsidR="0077501F" w:rsidRPr="00DB55B1">
        <w:rPr>
          <w:rFonts w:ascii="Arial" w:eastAsia="Arial" w:hAnsi="Arial" w:cs="Arial"/>
          <w:color w:val="000000"/>
        </w:rPr>
        <w:t>grow,</w:t>
      </w:r>
      <w:r w:rsidRPr="00DB55B1">
        <w:rPr>
          <w:rFonts w:ascii="Arial" w:eastAsia="Arial" w:hAnsi="Arial" w:cs="Arial"/>
          <w:color w:val="000000"/>
        </w:rPr>
        <w:t xml:space="preserve"> we considered this to be due to an </w:t>
      </w:r>
      <w:r w:rsidRPr="00DB55B1">
        <w:rPr>
          <w:rFonts w:ascii="Arial" w:eastAsia="Arial" w:hAnsi="Arial" w:cs="Arial"/>
        </w:rPr>
        <w:t>error (</w:t>
      </w:r>
      <w:r w:rsidRPr="00DB55B1">
        <w:rPr>
          <w:rFonts w:ascii="Arial" w:eastAsia="Arial" w:hAnsi="Arial" w:cs="Arial"/>
          <w:color w:val="000000"/>
        </w:rPr>
        <w:t xml:space="preserve">possibly no microbe addition) and removed the well from </w:t>
      </w:r>
      <w:r w:rsidRPr="00DB55B1">
        <w:rPr>
          <w:rFonts w:ascii="Arial" w:eastAsia="Arial" w:hAnsi="Arial" w:cs="Arial"/>
        </w:rPr>
        <w:t>the analysis</w:t>
      </w:r>
      <w:r w:rsidRPr="00DB55B1">
        <w:rPr>
          <w:rFonts w:ascii="Arial" w:eastAsia="Arial" w:hAnsi="Arial" w:cs="Arial"/>
          <w:color w:val="000000"/>
        </w:rPr>
        <w:t>. If no mathematical fit could be plotted to the OD readings</w:t>
      </w:r>
      <w:r w:rsidR="00FD7BAD" w:rsidRPr="00DB55B1">
        <w:rPr>
          <w:rFonts w:ascii="Arial" w:eastAsia="Arial" w:hAnsi="Arial" w:cs="Arial"/>
          <w:color w:val="000000"/>
        </w:rPr>
        <w:t>,</w:t>
      </w:r>
      <w:r w:rsidRPr="00DB55B1">
        <w:rPr>
          <w:rFonts w:ascii="Arial" w:eastAsia="Arial" w:hAnsi="Arial" w:cs="Arial"/>
          <w:color w:val="000000"/>
        </w:rPr>
        <w:t xml:space="preserve"> </w:t>
      </w:r>
      <w:r w:rsidR="001A7706" w:rsidRPr="00DB55B1">
        <w:rPr>
          <w:rFonts w:ascii="Arial" w:eastAsia="Arial" w:hAnsi="Arial" w:cs="Arial"/>
          <w:color w:val="000000"/>
        </w:rPr>
        <w:t xml:space="preserve">we removed the </w:t>
      </w:r>
      <w:r w:rsidRPr="00DB55B1">
        <w:rPr>
          <w:rFonts w:ascii="Arial" w:eastAsia="Arial" w:hAnsi="Arial" w:cs="Arial"/>
          <w:color w:val="000000"/>
        </w:rPr>
        <w:t xml:space="preserve">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w:t>
      </w:r>
      <w:r w:rsidR="00FB6E7A" w:rsidRPr="00DB55B1">
        <w:rPr>
          <w:rFonts w:ascii="Arial" w:eastAsia="Arial" w:hAnsi="Arial" w:cs="Arial"/>
          <w:color w:val="000000"/>
        </w:rPr>
        <w:t>,</w:t>
      </w:r>
      <w:r w:rsidR="00AD22A4" w:rsidRPr="00DB55B1">
        <w:rPr>
          <w:rFonts w:ascii="Arial" w:eastAsia="Arial" w:hAnsi="Arial" w:cs="Arial"/>
          <w:color w:val="000000"/>
        </w:rPr>
        <w:t xml:space="preserve"> </w:t>
      </w:r>
      <w:r w:rsidRPr="00DB55B1">
        <w:rPr>
          <w:rFonts w:ascii="Arial" w:eastAsia="Arial" w:hAnsi="Arial" w:cs="Arial"/>
          <w:color w:val="000000"/>
        </w:rPr>
        <w:t xml:space="preserve">condensation </w:t>
      </w:r>
      <w:r w:rsidR="008F253A" w:rsidRPr="00DB55B1">
        <w:rPr>
          <w:rFonts w:ascii="Arial" w:eastAsia="Arial" w:hAnsi="Arial" w:cs="Arial"/>
          <w:color w:val="000000"/>
        </w:rPr>
        <w:t>caused</w:t>
      </w:r>
      <w:r w:rsidRPr="00DB55B1">
        <w:rPr>
          <w:rFonts w:ascii="Arial" w:eastAsia="Arial" w:hAnsi="Arial" w:cs="Arial"/>
          <w:color w:val="000000"/>
        </w:rPr>
        <w:t xml:space="preserve"> </w:t>
      </w:r>
      <w:r w:rsidR="008F253A" w:rsidRPr="00DB55B1">
        <w:rPr>
          <w:rFonts w:ascii="Arial" w:eastAsia="Arial" w:hAnsi="Arial" w:cs="Arial"/>
          <w:color w:val="000000"/>
        </w:rPr>
        <w:t xml:space="preserve">a temporary drop in the </w:t>
      </w:r>
      <w:r w:rsidRPr="00DB55B1">
        <w:rPr>
          <w:rFonts w:ascii="Arial" w:eastAsia="Arial" w:hAnsi="Arial" w:cs="Arial"/>
          <w:color w:val="000000"/>
        </w:rPr>
        <w:t>OD for the first 45 minutes. For these wells we set the starting OD as the lowest OD reading from the first hour. </w:t>
      </w:r>
    </w:p>
    <w:p w14:paraId="00000045" w14:textId="77777777" w:rsidR="00682FF2" w:rsidRPr="00DB55B1" w:rsidRDefault="00682FF2">
      <w:pPr>
        <w:spacing w:after="0" w:line="360" w:lineRule="auto"/>
        <w:rPr>
          <w:rFonts w:ascii="Arial" w:eastAsia="Arial" w:hAnsi="Arial" w:cs="Arial"/>
        </w:rPr>
      </w:pPr>
    </w:p>
    <w:p w14:paraId="00000046" w14:textId="62C16E43" w:rsidR="00682FF2" w:rsidRPr="00DB55B1" w:rsidRDefault="00B43301">
      <w:pPr>
        <w:spacing w:after="0" w:line="360" w:lineRule="auto"/>
        <w:rPr>
          <w:rFonts w:ascii="Arial" w:eastAsia="Arial" w:hAnsi="Arial" w:cs="Arial"/>
          <w:color w:val="FF0000"/>
        </w:rPr>
      </w:pPr>
      <w:r w:rsidRPr="00DB55B1">
        <w:rPr>
          <w:rFonts w:ascii="Arial" w:eastAsia="Arial" w:hAnsi="Arial" w:cs="Arial"/>
        </w:rPr>
        <w:t xml:space="preserve">To control for </w:t>
      </w:r>
      <w:r w:rsidR="008F253A" w:rsidRPr="00DB55B1">
        <w:rPr>
          <w:rFonts w:ascii="Arial" w:eastAsia="Arial" w:hAnsi="Arial" w:cs="Arial"/>
        </w:rPr>
        <w:t xml:space="preserve">variation in </w:t>
      </w:r>
      <w:r w:rsidRPr="00DB55B1">
        <w:rPr>
          <w:rFonts w:ascii="Arial" w:eastAsia="Arial" w:hAnsi="Arial" w:cs="Arial"/>
        </w:rPr>
        <w:t xml:space="preserve">growth </w:t>
      </w:r>
      <w:r w:rsidR="008F253A" w:rsidRPr="00DB55B1">
        <w:rPr>
          <w:rFonts w:ascii="Arial" w:eastAsia="Arial" w:hAnsi="Arial" w:cs="Arial"/>
        </w:rPr>
        <w:t>among</w:t>
      </w:r>
      <w:r w:rsidRPr="00DB55B1">
        <w:rPr>
          <w:rFonts w:ascii="Arial" w:eastAsia="Arial" w:hAnsi="Arial" w:cs="Arial"/>
        </w:rPr>
        <w:t xml:space="preserve"> plates, we divided the mean growth of control wells for each microbe on each p</w:t>
      </w:r>
      <w:r w:rsidRPr="00DB55B1">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w:t>
      </w:r>
      <w:r w:rsidR="001B4430" w:rsidRPr="00DB55B1">
        <w:rPr>
          <w:rFonts w:ascii="Arial" w:eastAsia="Arial" w:hAnsi="Arial" w:cs="Arial"/>
          <w:color w:val="202122"/>
        </w:rPr>
        <w:t xml:space="preserve">scaled all microbes’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and </w:t>
      </w:r>
      <w:r w:rsidR="00E15EC9" w:rsidRPr="00DB55B1">
        <w:rPr>
          <w:rFonts w:ascii="Cambria Math" w:eastAsia="Cambria Math" w:hAnsi="Cambria Math" w:cs="Cambria Math"/>
          <w:color w:val="000000"/>
        </w:rPr>
        <w:t>𝚨</w:t>
      </w:r>
      <w:r w:rsidR="00D44B02" w:rsidRPr="00DB55B1">
        <w:rPr>
          <w:rFonts w:ascii="Arial" w:eastAsia="Arial" w:hAnsi="Arial" w:cs="Arial"/>
          <w:color w:val="202122"/>
        </w:rPr>
        <w:t xml:space="preserve">. </w:t>
      </w:r>
      <w:r w:rsidRPr="00DB55B1">
        <w:rPr>
          <w:rFonts w:ascii="Arial" w:eastAsia="Arial" w:hAnsi="Arial" w:cs="Arial"/>
          <w:color w:val="202122"/>
        </w:rPr>
        <w:t xml:space="preserve">This was done by adjusting growth relative to each microbe’s growth in control nectar across all plates </w:t>
      </w:r>
      <w:r w:rsidR="00321687" w:rsidRPr="00DB55B1">
        <w:rPr>
          <w:rFonts w:ascii="Arial" w:eastAsia="Arial" w:hAnsi="Arial" w:cs="Arial"/>
          <w:i/>
          <w:color w:val="202122"/>
        </w:rPr>
        <w:t>(</w:t>
      </w:r>
      <w:r w:rsidR="001B4430" w:rsidRPr="00DB55B1">
        <w:rPr>
          <w:rFonts w:ascii="Arial" w:eastAsia="Arial" w:hAnsi="Arial" w:cs="Arial"/>
          <w:i/>
          <w:color w:val="202122"/>
        </w:rPr>
        <w:t>scaled value</w:t>
      </w:r>
      <w:r w:rsidRPr="00DB55B1">
        <w:rPr>
          <w:rFonts w:ascii="Arial" w:eastAsia="Arial" w:hAnsi="Arial" w:cs="Arial"/>
          <w:i/>
          <w:color w:val="202122"/>
        </w:rPr>
        <w:t xml:space="preserve"> = </w:t>
      </w:r>
      <w:r w:rsidR="001B4430" w:rsidRPr="00DB55B1">
        <w:rPr>
          <w:rFonts w:ascii="Arial" w:eastAsia="Arial" w:hAnsi="Arial" w:cs="Arial"/>
          <w:i/>
          <w:color w:val="202122"/>
        </w:rPr>
        <w:t xml:space="preserve">treatment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or </w:t>
      </w:r>
      <w:r w:rsidR="00E15EC9" w:rsidRPr="00DB55B1">
        <w:rPr>
          <w:rFonts w:ascii="Cambria Math" w:eastAsia="Cambria Math" w:hAnsi="Cambria Math" w:cs="Cambria Math"/>
          <w:color w:val="000000"/>
        </w:rPr>
        <w:t>𝚨</w:t>
      </w:r>
      <w:r w:rsidR="00E15EC9" w:rsidRPr="00DB55B1">
        <w:rPr>
          <w:rFonts w:ascii="Arial" w:eastAsia="Arial" w:hAnsi="Arial" w:cs="Arial"/>
          <w:i/>
          <w:color w:val="202122"/>
        </w:rPr>
        <w:t xml:space="preserve"> </w:t>
      </w:r>
      <w:r w:rsidR="001B4430" w:rsidRPr="00DB55B1">
        <w:rPr>
          <w:rFonts w:ascii="Arial" w:eastAsia="Arial" w:hAnsi="Arial" w:cs="Arial"/>
          <w:i/>
          <w:color w:val="202122"/>
        </w:rPr>
        <w:t xml:space="preserve">/ mean control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or </w:t>
      </w:r>
      <w:r w:rsidR="00E15EC9" w:rsidRPr="00DB55B1">
        <w:rPr>
          <w:rFonts w:ascii="Cambria Math" w:eastAsia="Cambria Math" w:hAnsi="Cambria Math" w:cs="Cambria Math"/>
          <w:color w:val="000000"/>
        </w:rPr>
        <w:t>𝚨</w:t>
      </w:r>
      <w:r w:rsidR="001B4430" w:rsidRPr="00DB55B1">
        <w:rPr>
          <w:rFonts w:ascii="Arial" w:eastAsia="Arial" w:hAnsi="Arial" w:cs="Arial"/>
          <w:i/>
          <w:color w:val="202122"/>
        </w:rPr>
        <w:t>)</w:t>
      </w:r>
      <w:r w:rsidR="001B4430" w:rsidRPr="00DB55B1">
        <w:rPr>
          <w:rFonts w:ascii="Arial" w:eastAsia="Arial" w:hAnsi="Arial" w:cs="Arial"/>
          <w:iCs/>
          <w:color w:val="202122"/>
        </w:rPr>
        <w:t>.</w:t>
      </w:r>
      <w:r w:rsidR="001B4430" w:rsidRPr="00DB55B1">
        <w:rPr>
          <w:rFonts w:ascii="Arial" w:eastAsia="Arial" w:hAnsi="Arial" w:cs="Arial"/>
          <w:i/>
          <w:color w:val="202122"/>
        </w:rPr>
        <w:t xml:space="preserve"> </w:t>
      </w:r>
      <w:r w:rsidRPr="00DB55B1">
        <w:rPr>
          <w:rFonts w:ascii="Arial" w:eastAsia="Arial" w:hAnsi="Arial" w:cs="Arial"/>
          <w:color w:val="202122"/>
        </w:rPr>
        <w:t xml:space="preserve">A scaled </w:t>
      </w:r>
      <w:r w:rsidR="00E15EC9" w:rsidRPr="00DB55B1">
        <w:rPr>
          <w:rFonts w:ascii="Arial" w:eastAsia="Arial" w:hAnsi="Arial" w:cs="Arial"/>
          <w:color w:val="202122"/>
        </w:rPr>
        <w:t>value</w:t>
      </w:r>
      <w:r w:rsidR="001B4430" w:rsidRPr="00DB55B1">
        <w:rPr>
          <w:rFonts w:ascii="Arial" w:eastAsia="Arial" w:hAnsi="Arial" w:cs="Arial"/>
          <w:color w:val="202122"/>
        </w:rPr>
        <w:t xml:space="preserve"> over 1</w:t>
      </w:r>
      <w:r w:rsidRPr="00DB55B1">
        <w:rPr>
          <w:rFonts w:ascii="Arial" w:eastAsia="Arial" w:hAnsi="Arial" w:cs="Arial"/>
          <w:color w:val="202122"/>
        </w:rPr>
        <w:t xml:space="preserve"> indicates </w:t>
      </w:r>
      <w:r w:rsidR="00820388" w:rsidRPr="00DB55B1">
        <w:rPr>
          <w:rFonts w:ascii="Arial" w:eastAsia="Arial" w:hAnsi="Arial" w:cs="Arial"/>
          <w:color w:val="202122"/>
        </w:rPr>
        <w:t>a</w:t>
      </w:r>
      <w:r w:rsidR="006C3AD1" w:rsidRPr="00DB55B1">
        <w:rPr>
          <w:rFonts w:ascii="Arial" w:eastAsia="Arial" w:hAnsi="Arial" w:cs="Arial"/>
          <w:color w:val="202122"/>
        </w:rPr>
        <w:t xml:space="preserve"> treatment</w:t>
      </w:r>
      <w:r w:rsidR="00820388" w:rsidRPr="00DB55B1">
        <w:rPr>
          <w:rFonts w:ascii="Arial" w:eastAsia="Arial" w:hAnsi="Arial" w:cs="Arial"/>
          <w:color w:val="202122"/>
        </w:rPr>
        <w:t xml:space="preserve"> </w:t>
      </w:r>
      <w:r w:rsidR="00820388" w:rsidRPr="00DB55B1">
        <w:rPr>
          <w:rFonts w:ascii="Cambria Math" w:eastAsia="Cambria Math" w:hAnsi="Cambria Math" w:cs="Cambria Math"/>
          <w:color w:val="000000"/>
        </w:rPr>
        <w:t>𝛍</w:t>
      </w:r>
      <w:r w:rsidR="00820388" w:rsidRPr="00DB55B1">
        <w:rPr>
          <w:rFonts w:ascii="Arial" w:eastAsia="Cambria Math" w:hAnsi="Arial" w:cs="Arial"/>
          <w:color w:val="000000"/>
        </w:rPr>
        <w:t xml:space="preserve"> or </w:t>
      </w:r>
      <w:r w:rsidR="00820388" w:rsidRPr="00DB55B1">
        <w:rPr>
          <w:rFonts w:ascii="Cambria Math" w:eastAsia="Cambria Math" w:hAnsi="Cambria Math" w:cs="Cambria Math"/>
          <w:color w:val="000000"/>
        </w:rPr>
        <w:t>𝚨</w:t>
      </w:r>
      <w:r w:rsidRPr="00DB55B1">
        <w:rPr>
          <w:rFonts w:ascii="Arial" w:eastAsia="Arial" w:hAnsi="Arial" w:cs="Arial"/>
          <w:color w:val="202122"/>
        </w:rPr>
        <w:t xml:space="preserve"> greater than </w:t>
      </w:r>
      <w:r w:rsidR="006C3AD1" w:rsidRPr="00DB55B1">
        <w:rPr>
          <w:rFonts w:ascii="Arial" w:eastAsia="Arial" w:hAnsi="Arial" w:cs="Arial"/>
          <w:color w:val="202122"/>
        </w:rPr>
        <w:t>that</w:t>
      </w:r>
      <w:r w:rsidRPr="00DB55B1">
        <w:rPr>
          <w:rFonts w:ascii="Arial" w:eastAsia="Arial" w:hAnsi="Arial" w:cs="Arial"/>
          <w:color w:val="202122"/>
        </w:rPr>
        <w:t xml:space="preserve"> microbe’s control and scaled </w:t>
      </w:r>
      <w:r w:rsidR="00820388" w:rsidRPr="00DB55B1">
        <w:rPr>
          <w:rFonts w:ascii="Arial" w:eastAsia="Arial" w:hAnsi="Arial" w:cs="Arial"/>
          <w:color w:val="202122"/>
        </w:rPr>
        <w:t>value</w:t>
      </w:r>
      <w:r w:rsidR="001B4430" w:rsidRPr="00DB55B1">
        <w:rPr>
          <w:rFonts w:ascii="Arial" w:eastAsia="Arial" w:hAnsi="Arial" w:cs="Arial"/>
          <w:color w:val="202122"/>
        </w:rPr>
        <w:t xml:space="preserve"> below 1</w:t>
      </w:r>
      <w:r w:rsidRPr="00DB55B1">
        <w:rPr>
          <w:rFonts w:ascii="Arial" w:eastAsia="Arial" w:hAnsi="Arial" w:cs="Arial"/>
          <w:color w:val="202122"/>
        </w:rPr>
        <w:t xml:space="preserve"> indicates a </w:t>
      </w:r>
      <w:r w:rsidR="00820388" w:rsidRPr="00DB55B1">
        <w:rPr>
          <w:rFonts w:ascii="Cambria Math" w:eastAsia="Cambria Math" w:hAnsi="Cambria Math" w:cs="Cambria Math"/>
          <w:color w:val="000000"/>
        </w:rPr>
        <w:t>𝛍</w:t>
      </w:r>
      <w:r w:rsidR="00820388" w:rsidRPr="00DB55B1">
        <w:rPr>
          <w:rFonts w:ascii="Arial" w:eastAsia="Cambria Math" w:hAnsi="Arial" w:cs="Arial"/>
          <w:color w:val="000000"/>
        </w:rPr>
        <w:t xml:space="preserve"> or </w:t>
      </w:r>
      <w:r w:rsidR="00820388" w:rsidRPr="00DB55B1">
        <w:rPr>
          <w:rFonts w:ascii="Cambria Math" w:eastAsia="Cambria Math" w:hAnsi="Cambria Math" w:cs="Cambria Math"/>
          <w:color w:val="000000"/>
        </w:rPr>
        <w:t>𝚨</w:t>
      </w:r>
      <w:r w:rsidRPr="00DB55B1">
        <w:rPr>
          <w:rFonts w:ascii="Arial" w:eastAsia="Arial" w:hAnsi="Arial" w:cs="Arial"/>
          <w:color w:val="202122"/>
        </w:rPr>
        <w:t xml:space="preserve"> lower tha</w:t>
      </w:r>
      <w:r w:rsidRPr="00DB55B1">
        <w:rPr>
          <w:rFonts w:ascii="Arial" w:eastAsia="Arial" w:hAnsi="Arial" w:cs="Arial"/>
        </w:rPr>
        <w:t>n that microbe’s control. These transformations allow us to compare the effects of nectar compounds across many microbes that varied in absolute growth.</w:t>
      </w:r>
    </w:p>
    <w:p w14:paraId="2208C833" w14:textId="77777777" w:rsidR="001E53E1" w:rsidRDefault="001E53E1" w:rsidP="001E53E1">
      <w:pPr>
        <w:spacing w:after="0" w:line="360" w:lineRule="auto"/>
        <w:rPr>
          <w:rFonts w:ascii="Arial" w:eastAsia="Arial" w:hAnsi="Arial" w:cs="Arial"/>
          <w:i/>
        </w:rPr>
      </w:pPr>
    </w:p>
    <w:p w14:paraId="2B86412E" w14:textId="65CA6EC7" w:rsidR="001E53E1" w:rsidRPr="00DB55B1" w:rsidRDefault="001E53E1" w:rsidP="001E53E1">
      <w:pPr>
        <w:spacing w:after="0" w:line="360" w:lineRule="auto"/>
        <w:rPr>
          <w:rFonts w:ascii="Arial" w:eastAsia="Arial" w:hAnsi="Arial" w:cs="Arial"/>
        </w:rPr>
      </w:pPr>
      <w:r w:rsidRPr="00DB55B1">
        <w:rPr>
          <w:rFonts w:ascii="Arial" w:eastAsia="Arial" w:hAnsi="Arial" w:cs="Arial"/>
          <w:i/>
        </w:rPr>
        <w:t>Treatment impacts across all microbes</w:t>
      </w:r>
    </w:p>
    <w:p w14:paraId="00000049" w14:textId="413276F5" w:rsidR="00682FF2" w:rsidRPr="00DB55B1" w:rsidRDefault="00B43301">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w:t>
      </w:r>
      <w:r w:rsidR="006D1D1C" w:rsidRPr="00DB55B1">
        <w:rPr>
          <w:rFonts w:ascii="Arial" w:eastAsia="Arial" w:hAnsi="Arial" w:cs="Arial"/>
        </w:rPr>
        <w:t xml:space="preserve">fit </w:t>
      </w:r>
      <w:r w:rsidRPr="00DB55B1">
        <w:rPr>
          <w:rFonts w:ascii="Arial" w:eastAsia="Arial" w:hAnsi="Arial" w:cs="Arial"/>
        </w:rPr>
        <w:t xml:space="preserve">a </w:t>
      </w:r>
      <w:r w:rsidR="001B4430" w:rsidRPr="00DB55B1">
        <w:rPr>
          <w:rFonts w:ascii="Arial" w:eastAsia="Arial" w:hAnsi="Arial" w:cs="Arial"/>
        </w:rPr>
        <w:t>negative binomial</w:t>
      </w:r>
      <w:r w:rsidRPr="00DB55B1">
        <w:rPr>
          <w:rFonts w:ascii="Arial" w:eastAsia="Arial" w:hAnsi="Arial" w:cs="Arial"/>
        </w:rPr>
        <w:t xml:space="preserve"> model </w:t>
      </w:r>
      <w:r w:rsidR="0077501F"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2yqrVEBx","properties":{"formattedCitation":"[38]","plainCitation":"[38]","noteIndex":0},"citationItems":[{"id":707,"uris":["http://zotero.org/users/6808850/items/7IKNHZSF"],"uri":["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0077501F" w:rsidRPr="00DB55B1">
        <w:rPr>
          <w:rFonts w:ascii="Arial" w:eastAsia="Arial" w:hAnsi="Arial" w:cs="Arial"/>
        </w:rPr>
        <w:fldChar w:fldCharType="separate"/>
      </w:r>
      <w:r w:rsidR="004E33AA" w:rsidRPr="00DB55B1">
        <w:rPr>
          <w:rFonts w:ascii="Arial" w:hAnsi="Arial" w:cs="Arial"/>
        </w:rPr>
        <w:t>[38]</w:t>
      </w:r>
      <w:r w:rsidR="0077501F" w:rsidRPr="00DB55B1">
        <w:rPr>
          <w:rFonts w:ascii="Arial" w:eastAsia="Arial" w:hAnsi="Arial" w:cs="Arial"/>
        </w:rPr>
        <w:fldChar w:fldCharType="end"/>
      </w:r>
      <w:r w:rsidRPr="00DB55B1">
        <w:rPr>
          <w:rFonts w:ascii="Arial" w:eastAsia="Arial" w:hAnsi="Arial" w:cs="Arial"/>
        </w:rPr>
        <w:t xml:space="preserve"> with </w:t>
      </w:r>
      <w:r w:rsidR="00347740" w:rsidRPr="00DB55B1">
        <w:rPr>
          <w:rFonts w:ascii="Arial" w:eastAsia="Arial" w:hAnsi="Arial" w:cs="Arial"/>
        </w:rPr>
        <w:t xml:space="preserve">scaled </w:t>
      </w:r>
      <w:r w:rsidRPr="00DB55B1">
        <w:rPr>
          <w:rFonts w:ascii="Arial" w:eastAsia="Arial" w:hAnsi="Arial" w:cs="Arial"/>
        </w:rPr>
        <w:t>maximum OD as a function of treatment</w:t>
      </w:r>
      <w:r w:rsidR="00AD045B" w:rsidRPr="00DB55B1">
        <w:rPr>
          <w:rFonts w:ascii="Arial" w:eastAsia="Arial" w:hAnsi="Arial" w:cs="Arial"/>
        </w:rPr>
        <w:t xml:space="preserve">. </w:t>
      </w:r>
      <w:r w:rsidR="00653A0F" w:rsidRPr="00DB55B1">
        <w:rPr>
          <w:rFonts w:ascii="Arial" w:eastAsia="Arial" w:hAnsi="Arial" w:cs="Arial"/>
        </w:rPr>
        <w:t xml:space="preserve">To </w:t>
      </w:r>
      <w:r w:rsidR="00231546" w:rsidRPr="00DB55B1">
        <w:rPr>
          <w:rFonts w:ascii="Arial" w:eastAsia="Arial" w:hAnsi="Arial" w:cs="Arial"/>
        </w:rPr>
        <w:t>test</w:t>
      </w:r>
      <w:r w:rsidR="00653A0F" w:rsidRPr="00DB55B1">
        <w:rPr>
          <w:rFonts w:ascii="Arial" w:eastAsia="Arial" w:hAnsi="Arial" w:cs="Arial"/>
        </w:rPr>
        <w:t xml:space="preserve"> if</w:t>
      </w:r>
      <w:r w:rsidR="003F568C" w:rsidRPr="00DB55B1">
        <w:rPr>
          <w:rFonts w:ascii="Arial" w:eastAsia="Arial" w:hAnsi="Arial" w:cs="Arial"/>
        </w:rPr>
        <w:t xml:space="preserve"> the scaled</w:t>
      </w:r>
      <w:r w:rsidR="00653A0F" w:rsidRPr="00DB55B1">
        <w:rPr>
          <w:rFonts w:ascii="Arial" w:eastAsia="Arial" w:hAnsi="Arial" w:cs="Arial"/>
        </w:rPr>
        <w:t xml:space="preserve"> maximum OD and </w:t>
      </w:r>
      <w:r w:rsidR="003F568C" w:rsidRPr="00DB55B1">
        <w:rPr>
          <w:rFonts w:ascii="Arial" w:eastAsia="Arial" w:hAnsi="Arial" w:cs="Arial"/>
        </w:rPr>
        <w:t xml:space="preserve">scaled </w:t>
      </w:r>
      <w:r w:rsidR="00653A0F" w:rsidRPr="00DB55B1">
        <w:rPr>
          <w:rFonts w:ascii="Arial" w:eastAsia="Arial" w:hAnsi="Arial" w:cs="Arial"/>
        </w:rPr>
        <w:t xml:space="preserve">growth rate </w:t>
      </w:r>
      <w:r w:rsidR="00D021E3" w:rsidRPr="00DB55B1">
        <w:rPr>
          <w:rFonts w:ascii="Arial" w:eastAsia="Arial" w:hAnsi="Arial" w:cs="Arial"/>
        </w:rPr>
        <w:t xml:space="preserve">were </w:t>
      </w:r>
      <w:r w:rsidR="00653A0F" w:rsidRPr="00DB55B1">
        <w:rPr>
          <w:rFonts w:ascii="Arial" w:eastAsia="Arial" w:hAnsi="Arial" w:cs="Arial"/>
        </w:rPr>
        <w:t xml:space="preserve">correlated we calculated the Pearson’s correlation coefficient. </w:t>
      </w:r>
    </w:p>
    <w:p w14:paraId="0000004A" w14:textId="77777777" w:rsidR="00682FF2" w:rsidRPr="00DB55B1" w:rsidRDefault="00682FF2">
      <w:pPr>
        <w:spacing w:after="0" w:line="360" w:lineRule="auto"/>
        <w:rPr>
          <w:rFonts w:ascii="Arial" w:eastAsia="Arial" w:hAnsi="Arial" w:cs="Arial"/>
        </w:rPr>
      </w:pPr>
    </w:p>
    <w:p w14:paraId="2695C2B4" w14:textId="77777777" w:rsidR="001E53E1" w:rsidRPr="00DB55B1" w:rsidRDefault="001E53E1" w:rsidP="001E53E1">
      <w:pPr>
        <w:spacing w:after="0" w:line="360" w:lineRule="auto"/>
        <w:rPr>
          <w:rFonts w:ascii="Arial" w:eastAsia="Arial" w:hAnsi="Arial" w:cs="Arial"/>
        </w:rPr>
      </w:pPr>
      <w:r w:rsidRPr="00DB55B1">
        <w:rPr>
          <w:rFonts w:ascii="Arial" w:eastAsia="Arial" w:hAnsi="Arial" w:cs="Arial"/>
          <w:i/>
        </w:rPr>
        <w:t>Microbe-specific response to treatments</w:t>
      </w:r>
    </w:p>
    <w:p w14:paraId="0000004C" w14:textId="7EF75DFB" w:rsidR="00682FF2" w:rsidRPr="00DB55B1" w:rsidRDefault="00B43301">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00067F4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keUJjaL6","properties":{"formattedCitation":"[39]","plainCitation":"[39]","noteIndex":0},"citationItems":[{"id":613,"uris":["http://zotero.org/users/6808850/items/NYC9KGVY"],"uri":["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4E33AA" w:rsidRPr="00DB55B1">
        <w:rPr>
          <w:rFonts w:ascii="Arial" w:hAnsi="Arial" w:cs="Arial"/>
        </w:rPr>
        <w:t>[39]</w:t>
      </w:r>
      <w:r w:rsidR="00067F46" w:rsidRPr="00DB55B1">
        <w:rPr>
          <w:rFonts w:ascii="Arial" w:eastAsia="Arial" w:hAnsi="Arial" w:cs="Arial"/>
        </w:rPr>
        <w:fldChar w:fldCharType="end"/>
      </w:r>
      <w:r w:rsidRPr="00DB55B1">
        <w:rPr>
          <w:rFonts w:ascii="Arial" w:eastAsia="Arial" w:hAnsi="Arial" w:cs="Arial"/>
        </w:rPr>
        <w:t xml:space="preserve">, with separate models for </w:t>
      </w:r>
      <w:r w:rsidRPr="00DB55B1">
        <w:rPr>
          <w:rFonts w:ascii="Arial" w:eastAsia="Arial" w:hAnsi="Arial" w:cs="Arial"/>
        </w:rPr>
        <w:lastRenderedPageBreak/>
        <w:t>maximum OD and maximum growth rate.</w:t>
      </w:r>
      <w:r w:rsidR="00BC4870" w:rsidRPr="00DB55B1">
        <w:rPr>
          <w:rFonts w:ascii="Arial" w:eastAsia="Arial" w:hAnsi="Arial" w:cs="Arial"/>
        </w:rPr>
        <w:t xml:space="preserve"> </w:t>
      </w:r>
      <w:r w:rsidRPr="00DB55B1">
        <w:rPr>
          <w:rFonts w:ascii="Arial" w:eastAsia="Arial" w:hAnsi="Arial" w:cs="Arial"/>
        </w:rPr>
        <w:t xml:space="preserve">To test if treatment impacts were related to the frequency microbes </w:t>
      </w:r>
      <w:r w:rsidR="002C2B10" w:rsidRPr="00DB55B1">
        <w:rPr>
          <w:rFonts w:ascii="Arial" w:eastAsia="Arial" w:hAnsi="Arial" w:cs="Arial"/>
        </w:rPr>
        <w:t>occur</w:t>
      </w:r>
      <w:r w:rsidRPr="00DB55B1">
        <w:rPr>
          <w:rFonts w:ascii="Arial" w:eastAsia="Arial" w:hAnsi="Arial" w:cs="Arial"/>
        </w:rPr>
        <w:t xml:space="preserve"> in nectar (hereafter referred to as nectar </w:t>
      </w:r>
      <w:r w:rsidR="002C2B10" w:rsidRPr="00DB55B1">
        <w:rPr>
          <w:rFonts w:ascii="Arial" w:eastAsia="Arial" w:hAnsi="Arial" w:cs="Arial"/>
        </w:rPr>
        <w:t>specialization</w:t>
      </w:r>
      <w:r w:rsidRPr="00DB55B1">
        <w:rPr>
          <w:rFonts w:ascii="Arial" w:eastAsia="Arial" w:hAnsi="Arial" w:cs="Arial"/>
        </w:rPr>
        <w:t xml:space="preserve">) we ranked microbes as “high”, “medium”, or “low” </w:t>
      </w:r>
      <w:r w:rsidR="008F253A" w:rsidRPr="00DB55B1">
        <w:rPr>
          <w:rFonts w:ascii="Arial" w:eastAsia="Arial" w:hAnsi="Arial" w:cs="Arial"/>
        </w:rPr>
        <w:t>according to their relative incidence and abundance in nectar (Table 1)</w:t>
      </w:r>
      <w:r w:rsidRPr="00DB55B1">
        <w:rPr>
          <w:rFonts w:ascii="Arial" w:eastAsia="Arial" w:hAnsi="Arial" w:cs="Arial"/>
        </w:rPr>
        <w:t>. We ran a Kruskal-Wallis test comparing scaled</w:t>
      </w:r>
      <w:r w:rsidR="00C76B78">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w:t>
      </w:r>
      <w:r w:rsidR="00115054" w:rsidRPr="00DB55B1">
        <w:rPr>
          <w:rFonts w:ascii="Arial" w:eastAsia="Arial" w:hAnsi="Arial" w:cs="Arial"/>
        </w:rPr>
        <w:t xml:space="preserve"> a</w:t>
      </w:r>
      <w:r w:rsidRPr="00DB55B1">
        <w:rPr>
          <w:rFonts w:ascii="Arial" w:eastAsia="Arial" w:hAnsi="Arial" w:cs="Arial"/>
        </w:rPr>
        <w:t xml:space="preserve"> Dunn</w:t>
      </w:r>
      <w:r w:rsidR="00CB2A16" w:rsidRPr="00DB55B1">
        <w:rPr>
          <w:rFonts w:ascii="Arial" w:eastAsia="Arial" w:hAnsi="Arial" w:cs="Arial"/>
        </w:rPr>
        <w:t xml:space="preserve">’s </w:t>
      </w:r>
      <w:r w:rsidRPr="00DB55B1">
        <w:rPr>
          <w:rFonts w:ascii="Arial" w:eastAsia="Arial" w:hAnsi="Arial" w:cs="Arial"/>
        </w:rPr>
        <w:t>test with</w:t>
      </w:r>
      <w:r w:rsidR="00115054" w:rsidRPr="00DB55B1">
        <w:rPr>
          <w:rFonts w:ascii="Arial" w:eastAsia="Arial" w:hAnsi="Arial" w:cs="Arial"/>
        </w:rPr>
        <w:t xml:space="preserve"> a</w:t>
      </w:r>
      <w:r w:rsidRPr="00DB55B1">
        <w:rPr>
          <w:rFonts w:ascii="Arial" w:eastAsia="Arial" w:hAnsi="Arial" w:cs="Arial"/>
        </w:rPr>
        <w:t xml:space="preserve"> </w:t>
      </w:r>
      <w:r w:rsidR="00115054" w:rsidRPr="00DB55B1">
        <w:rPr>
          <w:rFonts w:ascii="Arial" w:eastAsia="Arial" w:hAnsi="Arial" w:cs="Arial"/>
        </w:rPr>
        <w:t>H</w:t>
      </w:r>
      <w:r w:rsidRPr="00DB55B1">
        <w:rPr>
          <w:rFonts w:ascii="Arial" w:eastAsia="Arial" w:hAnsi="Arial" w:cs="Arial"/>
        </w:rPr>
        <w:t>olm</w:t>
      </w:r>
      <w:r w:rsidR="00115054" w:rsidRPr="00DB55B1">
        <w:rPr>
          <w:rFonts w:ascii="Arial" w:eastAsia="Arial" w:hAnsi="Arial" w:cs="Arial"/>
        </w:rPr>
        <w:t>-Bonferroni</w:t>
      </w:r>
      <w:r w:rsidRPr="00DB55B1">
        <w:rPr>
          <w:rFonts w:ascii="Arial" w:eastAsia="Arial" w:hAnsi="Arial" w:cs="Arial"/>
        </w:rPr>
        <w:t xml:space="preserve"> correction to compute pairwise differences</w:t>
      </w:r>
      <w:r w:rsidR="00067F46" w:rsidRPr="00DB55B1">
        <w:rPr>
          <w:rFonts w:ascii="Arial" w:eastAsia="Arial" w:hAnsi="Arial" w:cs="Arial"/>
        </w:rPr>
        <w:t xml:space="preserve"> </w:t>
      </w:r>
      <w:r w:rsidR="00067F4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jxoEpmdF","properties":{"formattedCitation":"[39]","plainCitation":"[39]","noteIndex":0},"citationItems":[{"id":613,"uris":["http://zotero.org/users/6808850/items/NYC9KGVY"],"uri":["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4E33AA" w:rsidRPr="00DB55B1">
        <w:rPr>
          <w:rFonts w:ascii="Arial" w:hAnsi="Arial" w:cs="Arial"/>
        </w:rPr>
        <w:t>[39]</w:t>
      </w:r>
      <w:r w:rsidR="00067F46" w:rsidRPr="00DB55B1">
        <w:rPr>
          <w:rFonts w:ascii="Arial" w:eastAsia="Arial" w:hAnsi="Arial" w:cs="Arial"/>
        </w:rPr>
        <w:fldChar w:fldCharType="end"/>
      </w:r>
      <w:sdt>
        <w:sdtPr>
          <w:rPr>
            <w:rFonts w:ascii="Arial" w:hAnsi="Arial" w:cs="Arial"/>
          </w:rPr>
          <w:tag w:val="goog_rdk_2"/>
          <w:id w:val="267743971"/>
        </w:sdtPr>
        <w:sdtEndPr/>
        <w:sdtContent/>
      </w:sdt>
      <w:r w:rsidRPr="00DB55B1">
        <w:rPr>
          <w:rFonts w:ascii="Arial" w:eastAsia="Arial" w:hAnsi="Arial" w:cs="Arial"/>
        </w:rPr>
        <w:t>.</w:t>
      </w:r>
    </w:p>
    <w:p w14:paraId="0000004D" w14:textId="77777777" w:rsidR="00682FF2" w:rsidRPr="00DB55B1" w:rsidRDefault="00682FF2">
      <w:pPr>
        <w:spacing w:after="0" w:line="360" w:lineRule="auto"/>
        <w:rPr>
          <w:rFonts w:ascii="Arial" w:eastAsia="Arial" w:hAnsi="Arial" w:cs="Arial"/>
        </w:rPr>
      </w:pPr>
    </w:p>
    <w:p w14:paraId="36E633CC" w14:textId="77777777" w:rsidR="00A61D05" w:rsidRPr="00DB55B1" w:rsidRDefault="00A61D05" w:rsidP="00A61D05">
      <w:pPr>
        <w:spacing w:after="0" w:line="360" w:lineRule="auto"/>
        <w:rPr>
          <w:rFonts w:ascii="Arial" w:eastAsia="Arial" w:hAnsi="Arial" w:cs="Arial"/>
        </w:rPr>
      </w:pPr>
      <w:r w:rsidRPr="00DB55B1">
        <w:rPr>
          <w:rFonts w:ascii="Arial" w:eastAsia="Arial" w:hAnsi="Arial" w:cs="Arial"/>
          <w:i/>
        </w:rPr>
        <w:t>Differences between yeast and bacteria</w:t>
      </w:r>
    </w:p>
    <w:p w14:paraId="0000004F" w14:textId="78068B8C" w:rsidR="00682FF2" w:rsidRPr="00DB55B1" w:rsidRDefault="00B43301">
      <w:pPr>
        <w:spacing w:after="0" w:line="360" w:lineRule="auto"/>
        <w:rPr>
          <w:rFonts w:ascii="Arial" w:eastAsia="Arial" w:hAnsi="Arial" w:cs="Arial"/>
        </w:rPr>
      </w:pPr>
      <w:r w:rsidRPr="00DB55B1">
        <w:rPr>
          <w:rFonts w:ascii="Arial" w:eastAsia="Arial" w:hAnsi="Arial" w:cs="Arial"/>
        </w:rPr>
        <w:t xml:space="preserve">To compare if nectar chemistry </w:t>
      </w:r>
      <w:r w:rsidR="00285F16" w:rsidRPr="00DB55B1">
        <w:rPr>
          <w:rFonts w:ascii="Arial" w:eastAsia="Arial" w:hAnsi="Arial" w:cs="Arial"/>
        </w:rPr>
        <w:t xml:space="preserve">differentially affected yeasts </w:t>
      </w:r>
      <w:r w:rsidRPr="00DB55B1">
        <w:rPr>
          <w:rFonts w:ascii="Arial" w:eastAsia="Arial" w:hAnsi="Arial" w:cs="Arial"/>
        </w:rPr>
        <w:t xml:space="preserve">compared to bacteria, we </w:t>
      </w:r>
      <w:r w:rsidR="00A126B4" w:rsidRPr="00DB55B1">
        <w:rPr>
          <w:rFonts w:ascii="Arial" w:eastAsia="Arial" w:hAnsi="Arial" w:cs="Arial"/>
        </w:rPr>
        <w:t xml:space="preserve">used a </w:t>
      </w:r>
      <w:r w:rsidR="00EA10FC" w:rsidRPr="00DB55B1">
        <w:rPr>
          <w:rFonts w:ascii="Arial" w:eastAsia="Arial" w:hAnsi="Arial" w:cs="Arial"/>
        </w:rPr>
        <w:t xml:space="preserve">linear random effects model (for maximum OD) and </w:t>
      </w:r>
      <w:r w:rsidR="001B4430" w:rsidRPr="00DB55B1">
        <w:rPr>
          <w:rFonts w:ascii="Arial" w:eastAsia="Arial" w:hAnsi="Arial" w:cs="Arial"/>
        </w:rPr>
        <w:t>negative binomial</w:t>
      </w:r>
      <w:r w:rsidR="00A126B4" w:rsidRPr="00DB55B1">
        <w:rPr>
          <w:rFonts w:ascii="Arial" w:eastAsia="Arial" w:hAnsi="Arial" w:cs="Arial"/>
        </w:rPr>
        <w:t xml:space="preserve"> model</w:t>
      </w:r>
      <w:r w:rsidR="00EA10FC" w:rsidRPr="00DB55B1">
        <w:rPr>
          <w:rFonts w:ascii="Arial" w:eastAsia="Arial" w:hAnsi="Arial" w:cs="Arial"/>
        </w:rPr>
        <w:t xml:space="preserve"> (for scaled </w:t>
      </w:r>
      <w:r w:rsidR="00F62BE0">
        <w:rPr>
          <w:rFonts w:ascii="Arial" w:eastAsia="Arial" w:hAnsi="Arial" w:cs="Arial"/>
        </w:rPr>
        <w:t xml:space="preserve">maximum </w:t>
      </w:r>
      <w:r w:rsidR="00EA10FC" w:rsidRPr="00DB55B1">
        <w:rPr>
          <w:rFonts w:ascii="Arial" w:eastAsia="Arial" w:hAnsi="Arial" w:cs="Arial"/>
        </w:rPr>
        <w:t>OD)</w:t>
      </w:r>
      <w:r w:rsidR="00A126B4" w:rsidRPr="00DB55B1">
        <w:rPr>
          <w:rFonts w:ascii="Arial" w:eastAsia="Arial" w:hAnsi="Arial" w:cs="Arial"/>
        </w:rPr>
        <w:t xml:space="preserve"> </w:t>
      </w:r>
      <w:r w:rsidR="00981AA2" w:rsidRPr="00DB55B1">
        <w:rPr>
          <w:rFonts w:ascii="Arial" w:eastAsia="Arial" w:hAnsi="Arial" w:cs="Arial"/>
        </w:rPr>
        <w:t xml:space="preserve">comparing </w:t>
      </w:r>
      <w:r w:rsidR="00A126B4" w:rsidRPr="00DB55B1">
        <w:rPr>
          <w:rFonts w:ascii="Arial" w:eastAsia="Arial" w:hAnsi="Arial" w:cs="Arial"/>
        </w:rPr>
        <w:t>microbial growth between</w:t>
      </w:r>
      <w:r w:rsidRPr="00DB55B1">
        <w:rPr>
          <w:rFonts w:ascii="Arial" w:eastAsia="Arial" w:hAnsi="Arial" w:cs="Arial"/>
        </w:rPr>
        <w:t xml:space="preserve"> kingdom</w:t>
      </w:r>
      <w:r w:rsidR="00A126B4" w:rsidRPr="00DB55B1">
        <w:rPr>
          <w:rFonts w:ascii="Arial" w:eastAsia="Arial" w:hAnsi="Arial" w:cs="Arial"/>
        </w:rPr>
        <w:t>s,</w:t>
      </w:r>
      <w:r w:rsidRPr="00DB55B1">
        <w:rPr>
          <w:rFonts w:ascii="Arial" w:eastAsia="Arial" w:hAnsi="Arial" w:cs="Arial"/>
        </w:rPr>
        <w:t xml:space="preserve"> with microbe and treatment as random intercept terms. </w:t>
      </w:r>
    </w:p>
    <w:p w14:paraId="00000050" w14:textId="77777777" w:rsidR="00682FF2" w:rsidRPr="00DB55B1" w:rsidRDefault="00682FF2">
      <w:pPr>
        <w:spacing w:after="0" w:line="360" w:lineRule="auto"/>
        <w:rPr>
          <w:rFonts w:ascii="Arial" w:eastAsia="Arial" w:hAnsi="Arial" w:cs="Arial"/>
        </w:rPr>
      </w:pPr>
    </w:p>
    <w:p w14:paraId="00000051" w14:textId="54F5F1FE" w:rsidR="00682FF2" w:rsidRPr="00DB55B1" w:rsidRDefault="00B43301">
      <w:pPr>
        <w:spacing w:after="0" w:line="360" w:lineRule="auto"/>
        <w:rPr>
          <w:rFonts w:ascii="Arial" w:eastAsia="Arial" w:hAnsi="Arial" w:cs="Arial"/>
        </w:rPr>
      </w:pPr>
      <w:r w:rsidRPr="00DB55B1">
        <w:rPr>
          <w:rFonts w:ascii="Arial" w:eastAsia="Arial" w:hAnsi="Arial" w:cs="Arial"/>
          <w:i/>
        </w:rPr>
        <w:t>Co-growth assay</w:t>
      </w:r>
    </w:p>
    <w:p w14:paraId="00000052" w14:textId="0731996F" w:rsidR="00682FF2" w:rsidRPr="00DB55B1" w:rsidRDefault="00B43301">
      <w:pPr>
        <w:spacing w:after="0" w:line="360" w:lineRule="auto"/>
        <w:rPr>
          <w:rFonts w:ascii="Arial" w:eastAsia="Arial" w:hAnsi="Arial" w:cs="Arial"/>
        </w:rPr>
      </w:pPr>
      <w:r w:rsidRPr="00DB55B1">
        <w:rPr>
          <w:rFonts w:ascii="Arial" w:eastAsia="Arial" w:hAnsi="Arial" w:cs="Arial"/>
        </w:rPr>
        <w:t>To compare</w:t>
      </w:r>
      <w:r w:rsidR="00CB2A16" w:rsidRPr="00DB55B1">
        <w:rPr>
          <w:rFonts w:ascii="Arial" w:eastAsia="Arial" w:hAnsi="Arial" w:cs="Arial"/>
        </w:rPr>
        <w:t xml:space="preserve"> how nectar chemistry can change community dynamics, we used a Kruskal-Wallis test followed by a </w:t>
      </w:r>
      <w:r w:rsidR="00CA75AD" w:rsidRPr="00DB55B1">
        <w:rPr>
          <w:rFonts w:ascii="Arial" w:eastAsia="Arial" w:hAnsi="Arial" w:cs="Arial"/>
        </w:rPr>
        <w:t>Dunn’s</w:t>
      </w:r>
      <w:r w:rsidR="00CB2A16" w:rsidRPr="00DB55B1">
        <w:rPr>
          <w:rFonts w:ascii="Arial" w:eastAsia="Arial" w:hAnsi="Arial" w:cs="Arial"/>
        </w:rPr>
        <w:t xml:space="preserve"> test comparing</w:t>
      </w:r>
      <w:r w:rsidRPr="00DB55B1">
        <w:rPr>
          <w:rFonts w:ascii="Arial" w:eastAsia="Arial" w:hAnsi="Arial" w:cs="Arial"/>
        </w:rPr>
        <w:t xml:space="preserve"> each microbe's growth in co-culture across different nectar chemistries </w:t>
      </w:r>
      <w:r w:rsidR="00513C3F" w:rsidRPr="00DB55B1">
        <w:rPr>
          <w:rFonts w:ascii="Arial" w:eastAsia="Arial" w:hAnsi="Arial" w:cs="Arial"/>
        </w:rPr>
        <w:t xml:space="preserve">and </w:t>
      </w:r>
      <w:r w:rsidR="00CA75AD" w:rsidRPr="00DB55B1">
        <w:rPr>
          <w:rFonts w:ascii="Arial" w:eastAsia="Arial" w:hAnsi="Arial" w:cs="Arial"/>
        </w:rPr>
        <w:t>alone in control nectar</w:t>
      </w:r>
      <w:r w:rsidRPr="00DB55B1">
        <w:rPr>
          <w:rFonts w:ascii="Arial" w:eastAsia="Arial" w:hAnsi="Arial" w:cs="Arial"/>
        </w:rPr>
        <w:t xml:space="preserve">. </w:t>
      </w:r>
    </w:p>
    <w:p w14:paraId="00000053" w14:textId="77777777" w:rsidR="00682FF2" w:rsidRPr="00DB55B1" w:rsidRDefault="00682FF2">
      <w:pPr>
        <w:spacing w:after="0" w:line="360" w:lineRule="auto"/>
        <w:rPr>
          <w:rFonts w:ascii="Arial" w:eastAsia="Arial" w:hAnsi="Arial" w:cs="Arial"/>
        </w:rPr>
      </w:pPr>
    </w:p>
    <w:p w14:paraId="00000054" w14:textId="77777777" w:rsidR="00682FF2" w:rsidRPr="00DB55B1" w:rsidRDefault="00B43301">
      <w:pPr>
        <w:spacing w:after="0" w:line="360" w:lineRule="auto"/>
        <w:rPr>
          <w:rFonts w:ascii="Arial" w:eastAsia="Arial" w:hAnsi="Arial" w:cs="Arial"/>
          <w:i/>
        </w:rPr>
      </w:pPr>
      <w:r w:rsidRPr="00DB55B1">
        <w:rPr>
          <w:rFonts w:ascii="Arial" w:eastAsia="Arial" w:hAnsi="Arial" w:cs="Arial"/>
          <w:b/>
        </w:rPr>
        <w:t>Results </w:t>
      </w:r>
    </w:p>
    <w:p w14:paraId="00000055"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Treatment impacts across all microbes</w:t>
      </w:r>
    </w:p>
    <w:p w14:paraId="00000056" w14:textId="52018BBA" w:rsidR="00682FF2" w:rsidRPr="00DB55B1" w:rsidRDefault="00B43301">
      <w:pPr>
        <w:spacing w:after="0" w:line="360" w:lineRule="auto"/>
        <w:rPr>
          <w:rFonts w:ascii="Arial" w:eastAsia="Arial" w:hAnsi="Arial" w:cs="Arial"/>
        </w:rPr>
      </w:pPr>
      <w:r w:rsidRPr="00DB55B1">
        <w:rPr>
          <w:rFonts w:ascii="Arial" w:eastAsia="Arial" w:hAnsi="Arial" w:cs="Arial"/>
        </w:rPr>
        <w:t xml:space="preserve">Nectar compounds differed in their effect on </w:t>
      </w:r>
      <w:r w:rsidR="0099529B" w:rsidRPr="00DB55B1">
        <w:rPr>
          <w:rFonts w:ascii="Arial" w:eastAsia="Arial" w:hAnsi="Arial" w:cs="Arial"/>
        </w:rPr>
        <w:t xml:space="preserve">maximum </w:t>
      </w:r>
      <w:r w:rsidRPr="00DB55B1">
        <w:rPr>
          <w:rFonts w:ascii="Arial" w:eastAsia="Arial" w:hAnsi="Arial" w:cs="Arial"/>
        </w:rPr>
        <w:t>scaled OD</w:t>
      </w:r>
      <w:r w:rsidR="0099529B" w:rsidRPr="00DB55B1">
        <w:rPr>
          <w:rFonts w:ascii="Arial" w:eastAsia="Arial" w:hAnsi="Arial" w:cs="Arial"/>
        </w:rPr>
        <w:t xml:space="preserve"> (Figure 1)</w:t>
      </w:r>
      <w:r w:rsidRPr="00DB55B1">
        <w:rPr>
          <w:rFonts w:ascii="Arial" w:eastAsia="Arial" w:hAnsi="Arial" w:cs="Arial"/>
        </w:rPr>
        <w:t>;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(linear mixed model estimates and standard error</w:t>
      </w:r>
      <w:commentRangeStart w:id="11"/>
      <w:r w:rsidRPr="00DB55B1">
        <w:rPr>
          <w:rFonts w:ascii="Arial" w:eastAsia="Arial" w:hAnsi="Arial" w:cs="Arial"/>
        </w:rPr>
        <w:t xml:space="preserve">: </w:t>
      </w:r>
      <w:r w:rsidR="006E091D" w:rsidRPr="00DB55B1">
        <w:rPr>
          <w:rFonts w:ascii="Arial" w:eastAsia="Arial" w:hAnsi="Arial" w:cs="Arial"/>
        </w:rPr>
        <w:t>-</w:t>
      </w:r>
      <w:r w:rsidR="00404A84" w:rsidRPr="00DB55B1">
        <w:rPr>
          <w:rFonts w:ascii="Arial" w:eastAsia="Arial" w:hAnsi="Arial" w:cs="Arial"/>
        </w:rPr>
        <w:t>1.03</w:t>
      </w:r>
      <w:r w:rsidRPr="00DB55B1">
        <w:rPr>
          <w:rFonts w:ascii="Arial" w:eastAsia="Arial" w:hAnsi="Arial" w:cs="Arial"/>
        </w:rPr>
        <w:t xml:space="preserve"> +/- </w:t>
      </w:r>
      <w:r w:rsidR="00404A84" w:rsidRPr="00DB55B1">
        <w:rPr>
          <w:rFonts w:ascii="Arial" w:eastAsia="Arial" w:hAnsi="Arial" w:cs="Arial"/>
        </w:rPr>
        <w:t>0.2</w:t>
      </w:r>
      <w:r w:rsidR="0039094A" w:rsidRPr="00DB55B1">
        <w:rPr>
          <w:rFonts w:ascii="Arial" w:eastAsia="Arial" w:hAnsi="Arial" w:cs="Arial"/>
        </w:rPr>
        <w:t>4</w:t>
      </w:r>
      <w:commentRangeEnd w:id="11"/>
      <w:r w:rsidR="008557A6">
        <w:rPr>
          <w:rStyle w:val="CommentReference"/>
        </w:rPr>
        <w:commentReference w:id="11"/>
      </w:r>
      <w:r w:rsidRPr="00DB55B1">
        <w:rPr>
          <w:rFonts w:ascii="Arial" w:eastAsia="Arial" w:hAnsi="Arial" w:cs="Arial"/>
        </w:rPr>
        <w:t xml:space="preserve">, p </w:t>
      </w:r>
      <w:r w:rsidR="00404A84" w:rsidRPr="00DB55B1">
        <w:rPr>
          <w:rFonts w:ascii="Arial" w:eastAsia="Arial" w:hAnsi="Arial" w:cs="Arial"/>
        </w:rPr>
        <w:t>&lt; 0.001</w:t>
      </w:r>
      <w:r w:rsidRPr="00DB55B1">
        <w:rPr>
          <w:rFonts w:ascii="Arial" w:eastAsia="Arial" w:hAnsi="Arial" w:cs="Arial"/>
        </w:rPr>
        <w:t>) and 4mM (-</w:t>
      </w:r>
      <w:r w:rsidR="00404A84" w:rsidRPr="00DB55B1">
        <w:rPr>
          <w:rFonts w:ascii="Arial" w:eastAsia="Arial" w:hAnsi="Arial" w:cs="Arial"/>
        </w:rPr>
        <w:t>2.01</w:t>
      </w:r>
      <w:r w:rsidRPr="00DB55B1">
        <w:rPr>
          <w:rFonts w:ascii="Arial" w:eastAsia="Arial" w:hAnsi="Arial" w:cs="Arial"/>
        </w:rPr>
        <w:t xml:space="preserve"> +/- </w:t>
      </w:r>
      <w:r w:rsidR="00404A84" w:rsidRPr="00DB55B1">
        <w:rPr>
          <w:rFonts w:ascii="Arial" w:eastAsia="Arial" w:hAnsi="Arial" w:cs="Arial"/>
        </w:rPr>
        <w:t>0.33</w:t>
      </w:r>
      <w:r w:rsidRPr="00DB55B1">
        <w:rPr>
          <w:rFonts w:ascii="Arial" w:eastAsia="Arial" w:hAnsi="Arial" w:cs="Arial"/>
        </w:rPr>
        <w:t xml:space="preserve">, p </w:t>
      </w:r>
      <w:r w:rsidR="00404A84" w:rsidRPr="00DB55B1">
        <w:rPr>
          <w:rFonts w:ascii="Arial" w:eastAsia="Arial" w:hAnsi="Arial" w:cs="Arial"/>
        </w:rPr>
        <w:t>&lt; 0.001</w:t>
      </w:r>
      <w:r w:rsidRPr="00DB55B1">
        <w:rPr>
          <w:rFonts w:ascii="Arial" w:eastAsia="Arial" w:hAnsi="Arial" w:cs="Arial"/>
        </w:rPr>
        <w:t>). 30% sucrose (-</w:t>
      </w:r>
      <w:r w:rsidR="0036088A" w:rsidRPr="00DB55B1">
        <w:rPr>
          <w:rFonts w:ascii="Arial" w:eastAsia="Arial" w:hAnsi="Arial" w:cs="Arial"/>
        </w:rPr>
        <w:t>0</w:t>
      </w:r>
      <w:r w:rsidR="00404A84" w:rsidRPr="00DB55B1">
        <w:rPr>
          <w:rFonts w:ascii="Arial" w:eastAsia="Arial" w:hAnsi="Arial" w:cs="Arial"/>
        </w:rPr>
        <w:t>.00</w:t>
      </w:r>
      <w:r w:rsidR="000E34CE" w:rsidRPr="00DB55B1">
        <w:rPr>
          <w:rFonts w:ascii="Arial" w:eastAsia="Arial" w:hAnsi="Arial" w:cs="Arial"/>
        </w:rPr>
        <w:t>7</w:t>
      </w:r>
      <w:r w:rsidR="00404A84" w:rsidRPr="00DB55B1">
        <w:rPr>
          <w:rFonts w:ascii="Arial" w:eastAsia="Arial" w:hAnsi="Arial" w:cs="Arial"/>
        </w:rPr>
        <w:t xml:space="preserve"> </w:t>
      </w:r>
      <w:r w:rsidRPr="00DB55B1">
        <w:rPr>
          <w:rFonts w:ascii="Arial" w:eastAsia="Arial" w:hAnsi="Arial" w:cs="Arial"/>
        </w:rPr>
        <w:t xml:space="preserve">+/- </w:t>
      </w:r>
      <w:r w:rsidR="00404A84" w:rsidRPr="00DB55B1">
        <w:rPr>
          <w:rFonts w:ascii="Arial" w:eastAsia="Arial" w:hAnsi="Arial" w:cs="Arial"/>
        </w:rPr>
        <w:t>0.1</w:t>
      </w:r>
      <w:r w:rsidR="000E34CE" w:rsidRPr="00DB55B1">
        <w:rPr>
          <w:rFonts w:ascii="Arial" w:eastAsia="Arial" w:hAnsi="Arial" w:cs="Arial"/>
        </w:rPr>
        <w:t>5</w:t>
      </w:r>
      <w:r w:rsidRPr="00DB55B1">
        <w:rPr>
          <w:rFonts w:ascii="Arial" w:eastAsia="Arial" w:hAnsi="Arial" w:cs="Arial"/>
        </w:rPr>
        <w:t>, p = 0.</w:t>
      </w:r>
      <w:r w:rsidR="00404A84" w:rsidRPr="00DB55B1">
        <w:rPr>
          <w:rFonts w:ascii="Arial" w:eastAsia="Arial" w:hAnsi="Arial" w:cs="Arial"/>
        </w:rPr>
        <w:t>65</w:t>
      </w:r>
      <w:r w:rsidRPr="00DB55B1">
        <w:rPr>
          <w:rFonts w:ascii="Arial" w:eastAsia="Arial" w:hAnsi="Arial" w:cs="Arial"/>
        </w:rPr>
        <w:t xml:space="preserve">), LTP </w:t>
      </w:r>
      <w:r w:rsidR="00404A84" w:rsidRPr="00DB55B1">
        <w:rPr>
          <w:rFonts w:ascii="Arial" w:eastAsia="Arial" w:hAnsi="Arial" w:cs="Arial"/>
        </w:rPr>
        <w:t>(-0.1</w:t>
      </w:r>
      <w:r w:rsidR="000E34CE" w:rsidRPr="00DB55B1">
        <w:rPr>
          <w:rFonts w:ascii="Arial" w:eastAsia="Arial" w:hAnsi="Arial" w:cs="Arial"/>
        </w:rPr>
        <w:t>1</w:t>
      </w:r>
      <w:r w:rsidRPr="00DB55B1">
        <w:rPr>
          <w:rFonts w:ascii="Arial" w:eastAsia="Arial" w:hAnsi="Arial" w:cs="Arial"/>
        </w:rPr>
        <w:t xml:space="preserve"> +/- </w:t>
      </w:r>
      <w:r w:rsidR="00404A84" w:rsidRPr="00DB55B1">
        <w:rPr>
          <w:rFonts w:ascii="Arial" w:eastAsia="Arial" w:hAnsi="Arial" w:cs="Arial"/>
        </w:rPr>
        <w:t>0.147</w:t>
      </w:r>
      <w:r w:rsidRPr="00DB55B1">
        <w:rPr>
          <w:rFonts w:ascii="Arial" w:eastAsia="Arial" w:hAnsi="Arial" w:cs="Arial"/>
        </w:rPr>
        <w:t>, p = 0.4</w:t>
      </w:r>
      <w:r w:rsidR="00404A84" w:rsidRPr="00DB55B1">
        <w:rPr>
          <w:rFonts w:ascii="Arial" w:eastAsia="Arial" w:hAnsi="Arial" w:cs="Arial"/>
        </w:rPr>
        <w:t>7</w:t>
      </w:r>
      <w:r w:rsidRPr="00DB55B1">
        <w:rPr>
          <w:rFonts w:ascii="Arial" w:eastAsia="Arial" w:hAnsi="Arial" w:cs="Arial"/>
        </w:rPr>
        <w:t>), and linalool (-</w:t>
      </w:r>
      <w:r w:rsidR="00404A84" w:rsidRPr="00DB55B1">
        <w:rPr>
          <w:rFonts w:ascii="Arial" w:eastAsia="Arial" w:hAnsi="Arial" w:cs="Arial"/>
        </w:rPr>
        <w:t>0.1</w:t>
      </w:r>
      <w:r w:rsidR="000E34CE" w:rsidRPr="00DB55B1">
        <w:rPr>
          <w:rFonts w:ascii="Arial" w:eastAsia="Arial" w:hAnsi="Arial" w:cs="Arial"/>
        </w:rPr>
        <w:t>4</w:t>
      </w:r>
      <w:r w:rsidR="00404A84" w:rsidRPr="00DB55B1">
        <w:rPr>
          <w:rFonts w:ascii="Arial" w:eastAsia="Arial" w:hAnsi="Arial" w:cs="Arial"/>
        </w:rPr>
        <w:t xml:space="preserve"> </w:t>
      </w:r>
      <w:r w:rsidRPr="00DB55B1">
        <w:rPr>
          <w:rFonts w:ascii="Arial" w:eastAsia="Arial" w:hAnsi="Arial" w:cs="Arial"/>
        </w:rPr>
        <w:t>+/-</w:t>
      </w:r>
      <w:r w:rsidR="00404A84" w:rsidRPr="00DB55B1">
        <w:rPr>
          <w:rFonts w:ascii="Arial" w:eastAsia="Arial" w:hAnsi="Arial" w:cs="Arial"/>
        </w:rPr>
        <w:t xml:space="preserve"> 0.15</w:t>
      </w:r>
      <w:r w:rsidRPr="00DB55B1">
        <w:rPr>
          <w:rFonts w:ascii="Arial" w:eastAsia="Arial" w:hAnsi="Arial" w:cs="Arial"/>
        </w:rPr>
        <w:t>, p = 0.</w:t>
      </w:r>
      <w:r w:rsidR="00251564" w:rsidRPr="00DB55B1">
        <w:rPr>
          <w:rFonts w:ascii="Arial" w:eastAsia="Arial" w:hAnsi="Arial" w:cs="Arial"/>
        </w:rPr>
        <w:t>37</w:t>
      </w:r>
      <w:r w:rsidRPr="00DB55B1">
        <w:rPr>
          <w:rFonts w:ascii="Arial" w:eastAsia="Arial" w:hAnsi="Arial" w:cs="Arial"/>
        </w:rPr>
        <w:t xml:space="preserve">) showed </w:t>
      </w:r>
      <w:r w:rsidR="00675645" w:rsidRPr="00DB55B1">
        <w:rPr>
          <w:rFonts w:ascii="Arial" w:eastAsia="Arial" w:hAnsi="Arial" w:cs="Arial"/>
        </w:rPr>
        <w:t xml:space="preserve">a </w:t>
      </w:r>
      <w:r w:rsidR="00CE067D" w:rsidRPr="00DB55B1">
        <w:rPr>
          <w:rFonts w:ascii="Arial" w:eastAsia="Arial" w:hAnsi="Arial" w:cs="Arial"/>
        </w:rPr>
        <w:t xml:space="preserve">(non-significant) </w:t>
      </w:r>
      <w:r w:rsidR="00675645" w:rsidRPr="00DB55B1">
        <w:rPr>
          <w:rFonts w:ascii="Arial" w:eastAsia="Arial" w:hAnsi="Arial" w:cs="Arial"/>
        </w:rPr>
        <w:t xml:space="preserve">trend </w:t>
      </w:r>
      <w:r w:rsidR="00CE067D" w:rsidRPr="00DB55B1">
        <w:rPr>
          <w:rFonts w:ascii="Arial" w:eastAsia="Arial" w:hAnsi="Arial" w:cs="Arial"/>
        </w:rPr>
        <w:t xml:space="preserve">of </w:t>
      </w:r>
      <w:r w:rsidRPr="00DB55B1">
        <w:rPr>
          <w:rFonts w:ascii="Arial" w:eastAsia="Arial" w:hAnsi="Arial" w:cs="Arial"/>
        </w:rPr>
        <w:t>maximum OD suppression overall.</w:t>
      </w:r>
      <w:r w:rsidR="006E091D" w:rsidRPr="00DB55B1">
        <w:rPr>
          <w:rFonts w:ascii="Arial" w:eastAsia="Arial" w:hAnsi="Arial" w:cs="Arial"/>
        </w:rPr>
        <w:t xml:space="preserve"> </w:t>
      </w:r>
      <w:r w:rsidR="0099529B" w:rsidRPr="00DB55B1">
        <w:rPr>
          <w:rFonts w:ascii="Arial" w:eastAsia="Arial" w:hAnsi="Arial" w:cs="Arial"/>
        </w:rPr>
        <w:t xml:space="preserve">In contrast, the diterpene alkaloid </w:t>
      </w:r>
      <w:proofErr w:type="spellStart"/>
      <w:r w:rsidR="0099529B" w:rsidRPr="00DB55B1">
        <w:rPr>
          <w:rFonts w:ascii="Arial" w:eastAsia="Arial" w:hAnsi="Arial" w:cs="Arial"/>
        </w:rPr>
        <w:t>d</w:t>
      </w:r>
      <w:r w:rsidRPr="00DB55B1">
        <w:rPr>
          <w:rFonts w:ascii="Arial" w:eastAsia="Arial" w:hAnsi="Arial" w:cs="Arial"/>
        </w:rPr>
        <w:t>eltaline</w:t>
      </w:r>
      <w:proofErr w:type="spellEnd"/>
      <w:r w:rsidRPr="00DB55B1">
        <w:rPr>
          <w:rFonts w:ascii="Arial" w:eastAsia="Arial" w:hAnsi="Arial" w:cs="Arial"/>
        </w:rPr>
        <w:t xml:space="preserve"> increased maximum OD overall (</w:t>
      </w:r>
      <w:r w:rsidR="00251564" w:rsidRPr="00DB55B1">
        <w:rPr>
          <w:rFonts w:ascii="Arial" w:eastAsia="Arial" w:hAnsi="Arial" w:cs="Arial"/>
        </w:rPr>
        <w:t>0.</w:t>
      </w:r>
      <w:r w:rsidR="000E34CE" w:rsidRPr="00DB55B1">
        <w:rPr>
          <w:rFonts w:ascii="Arial" w:eastAsia="Arial" w:hAnsi="Arial" w:cs="Arial"/>
        </w:rPr>
        <w:t>6</w:t>
      </w:r>
      <w:r w:rsidRPr="00DB55B1">
        <w:rPr>
          <w:rFonts w:ascii="Arial" w:eastAsia="Arial" w:hAnsi="Arial" w:cs="Arial"/>
        </w:rPr>
        <w:t xml:space="preserve"> +/- </w:t>
      </w:r>
      <w:r w:rsidR="00251564" w:rsidRPr="00DB55B1">
        <w:rPr>
          <w:rFonts w:ascii="Arial" w:eastAsia="Arial" w:hAnsi="Arial" w:cs="Arial"/>
        </w:rPr>
        <w:t>0.1</w:t>
      </w:r>
      <w:r w:rsidR="0039094A" w:rsidRPr="00DB55B1">
        <w:rPr>
          <w:rFonts w:ascii="Arial" w:eastAsia="Arial" w:hAnsi="Arial" w:cs="Arial"/>
        </w:rPr>
        <w:t>2</w:t>
      </w:r>
      <w:r w:rsidRPr="00DB55B1">
        <w:rPr>
          <w:rFonts w:ascii="Arial" w:eastAsia="Arial" w:hAnsi="Arial" w:cs="Arial"/>
        </w:rPr>
        <w:t xml:space="preserve">, </w:t>
      </w:r>
      <w:r w:rsidR="00251564" w:rsidRPr="00DB55B1">
        <w:rPr>
          <w:rFonts w:ascii="Arial" w:eastAsia="Arial" w:hAnsi="Arial" w:cs="Arial"/>
        </w:rPr>
        <w:t>p &lt; 0.001</w:t>
      </w:r>
      <w:r w:rsidRPr="00DB55B1">
        <w:rPr>
          <w:rFonts w:ascii="Arial" w:eastAsia="Arial" w:hAnsi="Arial" w:cs="Arial"/>
        </w:rPr>
        <w:t>)</w:t>
      </w:r>
      <w:r w:rsidR="006E091D" w:rsidRPr="00DB55B1">
        <w:rPr>
          <w:rFonts w:ascii="Arial" w:eastAsia="Arial" w:hAnsi="Arial" w:cs="Arial"/>
        </w:rPr>
        <w:t xml:space="preserve"> and EtOH</w:t>
      </w:r>
      <w:r w:rsidR="00675645" w:rsidRPr="00DB55B1">
        <w:rPr>
          <w:rFonts w:ascii="Arial" w:eastAsia="Arial" w:hAnsi="Arial" w:cs="Arial"/>
        </w:rPr>
        <w:t xml:space="preserve"> had no significant effect </w:t>
      </w:r>
      <w:r w:rsidR="006E091D" w:rsidRPr="00DB55B1">
        <w:rPr>
          <w:rFonts w:ascii="Arial" w:eastAsia="Arial" w:hAnsi="Arial" w:cs="Arial"/>
        </w:rPr>
        <w:t>(</w:t>
      </w:r>
      <w:r w:rsidR="00675645" w:rsidRPr="00DB55B1">
        <w:rPr>
          <w:rFonts w:ascii="Arial" w:eastAsia="Arial" w:hAnsi="Arial" w:cs="Arial"/>
        </w:rPr>
        <w:t>0</w:t>
      </w:r>
      <w:r w:rsidR="006E091D" w:rsidRPr="00DB55B1">
        <w:rPr>
          <w:rFonts w:ascii="Arial" w:eastAsia="Arial" w:hAnsi="Arial" w:cs="Arial"/>
        </w:rPr>
        <w:t>.</w:t>
      </w:r>
      <w:r w:rsidR="000E34CE" w:rsidRPr="00DB55B1">
        <w:rPr>
          <w:rFonts w:ascii="Arial" w:eastAsia="Arial" w:hAnsi="Arial" w:cs="Arial"/>
        </w:rPr>
        <w:t>2</w:t>
      </w:r>
      <w:r w:rsidR="006E091D" w:rsidRPr="00DB55B1">
        <w:rPr>
          <w:rFonts w:ascii="Arial" w:eastAsia="Arial" w:hAnsi="Arial" w:cs="Arial"/>
        </w:rPr>
        <w:t xml:space="preserve"> +/- 0.1</w:t>
      </w:r>
      <w:r w:rsidR="000E34CE" w:rsidRPr="00DB55B1">
        <w:rPr>
          <w:rFonts w:ascii="Arial" w:eastAsia="Arial" w:hAnsi="Arial" w:cs="Arial"/>
        </w:rPr>
        <w:t>4</w:t>
      </w:r>
      <w:r w:rsidR="006E091D" w:rsidRPr="00DB55B1">
        <w:rPr>
          <w:rFonts w:ascii="Arial" w:eastAsia="Arial" w:hAnsi="Arial" w:cs="Arial"/>
        </w:rPr>
        <w:t>, p = 0.1</w:t>
      </w:r>
      <w:r w:rsidR="0039094A" w:rsidRPr="00DB55B1">
        <w:rPr>
          <w:rFonts w:ascii="Arial" w:eastAsia="Arial" w:hAnsi="Arial" w:cs="Arial"/>
        </w:rPr>
        <w:t>5</w:t>
      </w:r>
      <w:r w:rsidR="006E091D" w:rsidRPr="00DB55B1">
        <w:rPr>
          <w:rFonts w:ascii="Arial" w:eastAsia="Arial" w:hAnsi="Arial" w:cs="Arial"/>
        </w:rPr>
        <w:t>)</w:t>
      </w:r>
      <w:r w:rsidRPr="00DB55B1">
        <w:rPr>
          <w:rFonts w:ascii="Arial" w:eastAsia="Arial" w:hAnsi="Arial" w:cs="Arial"/>
        </w:rPr>
        <w:t xml:space="preserve">. </w:t>
      </w:r>
      <w:r w:rsidR="00551F44" w:rsidRPr="00DB55B1">
        <w:rPr>
          <w:rFonts w:ascii="Arial" w:eastAsia="Arial" w:hAnsi="Arial" w:cs="Arial"/>
        </w:rPr>
        <w:t>Scaled m</w:t>
      </w:r>
      <w:r w:rsidRPr="00DB55B1">
        <w:rPr>
          <w:rFonts w:ascii="Arial" w:eastAsia="Arial" w:hAnsi="Arial" w:cs="Arial"/>
        </w:rPr>
        <w:t xml:space="preserve">aximum OD was correlated with </w:t>
      </w:r>
      <w:r w:rsidR="00551F44" w:rsidRPr="00DB55B1">
        <w:rPr>
          <w:rFonts w:ascii="Arial" w:eastAsia="Arial" w:hAnsi="Arial" w:cs="Arial"/>
        </w:rPr>
        <w:t xml:space="preserve">scaled </w:t>
      </w:r>
      <w:r w:rsidRPr="00DB55B1">
        <w:rPr>
          <w:rFonts w:ascii="Arial" w:eastAsia="Arial" w:hAnsi="Arial" w:cs="Arial"/>
        </w:rPr>
        <w:t>maximum growth rate (r</w:t>
      </w:r>
      <w:r w:rsidR="00404A84" w:rsidRPr="00DB55B1">
        <w:rPr>
          <w:rFonts w:ascii="Arial" w:eastAsia="Arial" w:hAnsi="Arial" w:cs="Arial"/>
        </w:rPr>
        <w:t xml:space="preserve"> </w:t>
      </w:r>
      <w:r w:rsidRPr="00DB55B1">
        <w:rPr>
          <w:rFonts w:ascii="Arial" w:eastAsia="Arial" w:hAnsi="Arial" w:cs="Arial"/>
        </w:rPr>
        <w:t>=</w:t>
      </w:r>
      <w:r w:rsidR="00404A84" w:rsidRPr="00DB55B1">
        <w:rPr>
          <w:rFonts w:ascii="Arial" w:eastAsia="Arial" w:hAnsi="Arial" w:cs="Arial"/>
        </w:rPr>
        <w:t xml:space="preserve"> </w:t>
      </w:r>
      <w:r w:rsidRPr="00DB55B1">
        <w:rPr>
          <w:rFonts w:ascii="Arial" w:eastAsia="Arial" w:hAnsi="Arial" w:cs="Arial"/>
        </w:rPr>
        <w:t>0.</w:t>
      </w:r>
      <w:r w:rsidR="003F568C" w:rsidRPr="00DB55B1">
        <w:rPr>
          <w:rFonts w:ascii="Arial" w:eastAsia="Arial" w:hAnsi="Arial" w:cs="Arial"/>
        </w:rPr>
        <w:t>53</w:t>
      </w:r>
      <w:r w:rsidRPr="00DB55B1">
        <w:rPr>
          <w:rFonts w:ascii="Arial" w:eastAsia="Arial" w:hAnsi="Arial" w:cs="Arial"/>
        </w:rPr>
        <w:t>, p</w:t>
      </w:r>
      <w:r w:rsidR="00404A84" w:rsidRPr="00DB55B1">
        <w:rPr>
          <w:rFonts w:ascii="Arial" w:eastAsia="Arial" w:hAnsi="Arial" w:cs="Arial"/>
        </w:rPr>
        <w:t xml:space="preserve"> </w:t>
      </w:r>
      <w:r w:rsidRPr="00DB55B1">
        <w:rPr>
          <w:rFonts w:ascii="Arial" w:eastAsia="Arial" w:hAnsi="Arial" w:cs="Arial"/>
        </w:rPr>
        <w:t>&lt;</w:t>
      </w:r>
      <w:r w:rsidR="00404A84" w:rsidRPr="00DB55B1">
        <w:rPr>
          <w:rFonts w:ascii="Arial" w:eastAsia="Arial" w:hAnsi="Arial" w:cs="Arial"/>
        </w:rPr>
        <w:t xml:space="preserve"> </w:t>
      </w:r>
      <w:r w:rsidRPr="00DB55B1">
        <w:rPr>
          <w:rFonts w:ascii="Arial" w:eastAsia="Arial" w:hAnsi="Arial" w:cs="Arial"/>
        </w:rPr>
        <w:t xml:space="preserve">0.001) and effects of treatments on </w:t>
      </w:r>
      <w:r w:rsidR="00551F44" w:rsidRPr="00DB55B1">
        <w:rPr>
          <w:rFonts w:ascii="Arial" w:eastAsia="Arial" w:hAnsi="Arial" w:cs="Arial"/>
        </w:rPr>
        <w:t>both</w:t>
      </w:r>
      <w:r w:rsidRPr="00DB55B1">
        <w:rPr>
          <w:rFonts w:ascii="Arial" w:eastAsia="Arial" w:hAnsi="Arial" w:cs="Arial"/>
        </w:rPr>
        <w:t xml:space="preserve"> were congruent, although not identical (Supp</w:t>
      </w:r>
      <w:r w:rsidR="0099529B" w:rsidRPr="00DB55B1">
        <w:rPr>
          <w:rFonts w:ascii="Arial" w:eastAsia="Arial" w:hAnsi="Arial" w:cs="Arial"/>
        </w:rPr>
        <w:t>lement</w:t>
      </w:r>
      <w:r w:rsidR="00680700">
        <w:rPr>
          <w:rFonts w:ascii="Arial" w:eastAsia="Arial" w:hAnsi="Arial" w:cs="Arial"/>
        </w:rPr>
        <w:t>al</w:t>
      </w:r>
      <w:r w:rsidRPr="00DB55B1">
        <w:rPr>
          <w:rFonts w:ascii="Arial" w:eastAsia="Arial" w:hAnsi="Arial" w:cs="Arial"/>
        </w:rPr>
        <w:t xml:space="preserve"> </w:t>
      </w:r>
      <w:r w:rsidR="0099529B" w:rsidRPr="00DB55B1">
        <w:rPr>
          <w:rFonts w:ascii="Arial" w:eastAsia="Arial" w:hAnsi="Arial" w:cs="Arial"/>
        </w:rPr>
        <w:t>F</w:t>
      </w:r>
      <w:r w:rsidRPr="00DB55B1">
        <w:rPr>
          <w:rFonts w:ascii="Arial" w:eastAsia="Arial" w:hAnsi="Arial" w:cs="Arial"/>
        </w:rPr>
        <w:t>ig</w:t>
      </w:r>
      <w:r w:rsidR="0099529B" w:rsidRPr="00DB55B1">
        <w:rPr>
          <w:rFonts w:ascii="Arial" w:eastAsia="Arial" w:hAnsi="Arial" w:cs="Arial"/>
        </w:rPr>
        <w:t>ure</w:t>
      </w:r>
      <w:r w:rsidRPr="00DB55B1">
        <w:rPr>
          <w:rFonts w:ascii="Arial" w:eastAsia="Arial" w:hAnsi="Arial" w:cs="Arial"/>
        </w:rPr>
        <w:t xml:space="preserve"> 2).  </w:t>
      </w:r>
    </w:p>
    <w:p w14:paraId="00000057" w14:textId="77777777" w:rsidR="00682FF2" w:rsidRPr="00DB55B1" w:rsidRDefault="00682FF2">
      <w:pPr>
        <w:spacing w:after="0" w:line="360" w:lineRule="auto"/>
        <w:rPr>
          <w:rFonts w:ascii="Arial" w:eastAsia="Arial" w:hAnsi="Arial" w:cs="Arial"/>
        </w:rPr>
      </w:pPr>
    </w:p>
    <w:p w14:paraId="00000058" w14:textId="70D8A7DD" w:rsidR="00682FF2" w:rsidRPr="00DB55B1" w:rsidRDefault="00B43301">
      <w:pPr>
        <w:spacing w:after="0" w:line="360" w:lineRule="auto"/>
        <w:rPr>
          <w:rFonts w:ascii="Arial" w:eastAsia="Arial" w:hAnsi="Arial" w:cs="Arial"/>
        </w:rPr>
      </w:pPr>
      <w:r w:rsidRPr="00DB55B1">
        <w:rPr>
          <w:rFonts w:ascii="Arial" w:eastAsia="Arial" w:hAnsi="Arial" w:cs="Arial"/>
          <w:i/>
        </w:rPr>
        <w:t>Microbe</w:t>
      </w:r>
      <w:r w:rsidR="0099529B" w:rsidRPr="00DB55B1">
        <w:rPr>
          <w:rFonts w:ascii="Arial" w:eastAsia="Arial" w:hAnsi="Arial" w:cs="Arial"/>
          <w:i/>
        </w:rPr>
        <w:t>-</w:t>
      </w:r>
      <w:r w:rsidRPr="00DB55B1">
        <w:rPr>
          <w:rFonts w:ascii="Arial" w:eastAsia="Arial" w:hAnsi="Arial" w:cs="Arial"/>
          <w:i/>
        </w:rPr>
        <w:t>specific response to treatments</w:t>
      </w:r>
    </w:p>
    <w:p w14:paraId="00000059" w14:textId="0200D8E2" w:rsidR="00682FF2" w:rsidRPr="00DB55B1" w:rsidRDefault="00B43301">
      <w:pPr>
        <w:spacing w:after="0" w:line="360" w:lineRule="auto"/>
        <w:rPr>
          <w:rFonts w:ascii="Arial" w:eastAsia="Arial" w:hAnsi="Arial" w:cs="Arial"/>
          <w:strike/>
        </w:rPr>
      </w:pPr>
      <w:r w:rsidRPr="00DB55B1">
        <w:rPr>
          <w:rFonts w:ascii="Arial" w:eastAsia="Arial" w:hAnsi="Arial" w:cs="Arial"/>
        </w:rPr>
        <w:t>Microbial species varied in their maximum OD and growth rate in control conditions</w:t>
      </w:r>
      <w:r w:rsidR="001324EE" w:rsidRPr="00DB55B1">
        <w:rPr>
          <w:rFonts w:ascii="Arial" w:eastAsia="Arial" w:hAnsi="Arial" w:cs="Arial"/>
        </w:rPr>
        <w:t xml:space="preserve"> and in response to treatments </w:t>
      </w:r>
      <w:r w:rsidRPr="00DB55B1">
        <w:rPr>
          <w:rFonts w:ascii="Arial" w:eastAsia="Arial" w:hAnsi="Arial" w:cs="Arial"/>
        </w:rPr>
        <w:t>(Supplementa</w:t>
      </w:r>
      <w:r w:rsidR="00680700">
        <w:rPr>
          <w:rFonts w:ascii="Arial" w:eastAsia="Arial" w:hAnsi="Arial" w:cs="Arial"/>
        </w:rPr>
        <w:t>l</w:t>
      </w:r>
      <w:r w:rsidRPr="00DB55B1">
        <w:rPr>
          <w:rFonts w:ascii="Arial" w:eastAsia="Arial" w:hAnsi="Arial" w:cs="Arial"/>
        </w:rPr>
        <w:t xml:space="preserve"> Figure</w:t>
      </w:r>
      <w:r w:rsidR="00C23B13" w:rsidRPr="00DB55B1">
        <w:rPr>
          <w:rFonts w:ascii="Arial" w:eastAsia="Arial" w:hAnsi="Arial" w:cs="Arial"/>
        </w:rPr>
        <w:t>s</w:t>
      </w:r>
      <w:r w:rsidRPr="00DB55B1">
        <w:rPr>
          <w:rFonts w:ascii="Arial" w:eastAsia="Arial" w:hAnsi="Arial" w:cs="Arial"/>
        </w:rPr>
        <w:t xml:space="preserve"> 3-4, p &lt; 0.05)</w:t>
      </w:r>
      <w:r w:rsidR="001324EE" w:rsidRPr="00DB55B1">
        <w:rPr>
          <w:rFonts w:ascii="Arial" w:eastAsia="Arial" w:hAnsi="Arial" w:cs="Arial"/>
        </w:rPr>
        <w:t>.</w:t>
      </w:r>
      <w:r w:rsidRPr="00DB55B1">
        <w:rPr>
          <w:rFonts w:ascii="Arial" w:eastAsia="Arial" w:hAnsi="Arial" w:cs="Arial"/>
        </w:rPr>
        <w:t xml:space="preserve"> All microbes were impacted by at least one treatment</w:t>
      </w:r>
      <w:r w:rsidR="00C23B13" w:rsidRPr="00DB55B1">
        <w:rPr>
          <w:rFonts w:ascii="Arial" w:eastAsia="Arial" w:hAnsi="Arial" w:cs="Arial"/>
        </w:rPr>
        <w:t xml:space="preserve">, but </w:t>
      </w:r>
      <w:r w:rsidRPr="00DB55B1">
        <w:rPr>
          <w:rFonts w:ascii="Arial" w:eastAsia="Arial" w:hAnsi="Arial" w:cs="Arial"/>
        </w:rPr>
        <w:t>treatments differ</w:t>
      </w:r>
      <w:r w:rsidR="00C23B13" w:rsidRPr="00DB55B1">
        <w:rPr>
          <w:rFonts w:ascii="Arial" w:eastAsia="Arial" w:hAnsi="Arial" w:cs="Arial"/>
        </w:rPr>
        <w:t>ed</w:t>
      </w:r>
      <w:r w:rsidRPr="00DB55B1">
        <w:rPr>
          <w:rFonts w:ascii="Arial" w:eastAsia="Arial" w:hAnsi="Arial" w:cs="Arial"/>
        </w:rPr>
        <w:t xml:space="preserve"> in their effect on maximum OD (</w:t>
      </w:r>
      <w:r w:rsidR="00C23B13" w:rsidRPr="00DB55B1">
        <w:rPr>
          <w:rFonts w:ascii="Arial" w:eastAsia="Arial" w:hAnsi="Arial" w:cs="Arial"/>
        </w:rPr>
        <w:t>F</w:t>
      </w:r>
      <w:r w:rsidRPr="00DB55B1">
        <w:rPr>
          <w:rFonts w:ascii="Arial" w:eastAsia="Arial" w:hAnsi="Arial" w:cs="Arial"/>
        </w:rPr>
        <w:t>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2</w:t>
      </w:r>
      <w:r w:rsidRPr="00DB55B1">
        <w:rPr>
          <w:rFonts w:ascii="Arial" w:eastAsia="Arial" w:hAnsi="Arial" w:cs="Arial"/>
        </w:rPr>
        <w:t xml:space="preserve">) and </w:t>
      </w:r>
      <w:r w:rsidRPr="00DB55B1">
        <w:rPr>
          <w:rFonts w:ascii="Arial" w:eastAsia="Arial" w:hAnsi="Arial" w:cs="Arial"/>
        </w:rPr>
        <w:lastRenderedPageBreak/>
        <w:t>growth rate (</w:t>
      </w:r>
      <w:r w:rsidR="00C23B13" w:rsidRPr="00DB55B1">
        <w:rPr>
          <w:rFonts w:ascii="Arial" w:eastAsia="Arial" w:hAnsi="Arial" w:cs="Arial"/>
        </w:rPr>
        <w:t>Figure</w:t>
      </w:r>
      <w:r w:rsidRPr="00DB55B1">
        <w:rPr>
          <w:rFonts w:ascii="Arial" w:eastAsia="Arial" w:hAnsi="Arial" w:cs="Arial"/>
        </w:rPr>
        <w:t xml:space="preserve"> </w:t>
      </w:r>
      <w:r w:rsidR="00267BA9" w:rsidRPr="00DB55B1">
        <w:rPr>
          <w:rFonts w:ascii="Arial" w:eastAsia="Arial" w:hAnsi="Arial" w:cs="Arial"/>
        </w:rPr>
        <w:t>3</w:t>
      </w:r>
      <w:r w:rsidRPr="00DB55B1">
        <w:rPr>
          <w:rFonts w:ascii="Arial" w:eastAsia="Arial" w:hAnsi="Arial" w:cs="Arial"/>
        </w:rPr>
        <w:t>) across microbial species. Species’ responses to nectar composition depended on the specific nectar compound tested: no microbe had significantly reduced maximum OD or growth rate across all treatments (Fig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2</w:t>
      </w:r>
      <w:r w:rsidRPr="00DB55B1">
        <w:rPr>
          <w:rFonts w:ascii="Arial" w:eastAsia="Arial" w:hAnsi="Arial" w:cs="Arial"/>
        </w:rPr>
        <w:t xml:space="preserve">). When comparing across all treatments, the </w:t>
      </w:r>
      <w:r w:rsidR="00FD7B37" w:rsidRPr="00DB55B1">
        <w:rPr>
          <w:rFonts w:ascii="Arial" w:eastAsia="Arial" w:hAnsi="Arial" w:cs="Arial"/>
        </w:rPr>
        <w:t xml:space="preserve">scaled maximum OD was not significantly different across </w:t>
      </w:r>
      <w:r w:rsidRPr="00DB55B1">
        <w:rPr>
          <w:rFonts w:ascii="Arial" w:eastAsia="Arial" w:hAnsi="Arial" w:cs="Arial"/>
        </w:rPr>
        <w:t>degree</w:t>
      </w:r>
      <w:r w:rsidR="00FD7B37" w:rsidRPr="00DB55B1">
        <w:rPr>
          <w:rFonts w:ascii="Arial" w:eastAsia="Arial" w:hAnsi="Arial" w:cs="Arial"/>
        </w:rPr>
        <w:t>s</w:t>
      </w:r>
      <w:r w:rsidRPr="00DB55B1">
        <w:rPr>
          <w:rFonts w:ascii="Arial" w:eastAsia="Arial" w:hAnsi="Arial" w:cs="Arial"/>
        </w:rPr>
        <w:t xml:space="preserve"> of nectar specialization</w:t>
      </w:r>
      <w:r w:rsidR="00FD7B37" w:rsidRPr="00DB55B1">
        <w:rPr>
          <w:rFonts w:ascii="Arial" w:eastAsia="Arial" w:hAnsi="Arial" w:cs="Arial"/>
        </w:rPr>
        <w:t xml:space="preserve"> </w:t>
      </w:r>
      <w:r w:rsidRPr="00DB55B1">
        <w:rPr>
          <w:rFonts w:ascii="Arial" w:eastAsia="Arial" w:hAnsi="Arial" w:cs="Arial"/>
        </w:rPr>
        <w:t xml:space="preserve">(p &gt; 0.05; </w:t>
      </w:r>
      <w:r w:rsidR="00C23B13" w:rsidRPr="00DB55B1">
        <w:rPr>
          <w:rFonts w:ascii="Arial" w:eastAsia="Arial" w:hAnsi="Arial" w:cs="Arial"/>
        </w:rPr>
        <w:t>F</w:t>
      </w:r>
      <w:r w:rsidRPr="00DB55B1">
        <w:rPr>
          <w:rFonts w:ascii="Arial" w:eastAsia="Arial" w:hAnsi="Arial" w:cs="Arial"/>
        </w:rPr>
        <w:t>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4</w:t>
      </w:r>
      <w:r w:rsidRPr="00DB55B1">
        <w:rPr>
          <w:rFonts w:ascii="Arial" w:eastAsia="Arial" w:hAnsi="Arial" w:cs="Arial"/>
        </w:rPr>
        <w:t xml:space="preserve">a), however, </w:t>
      </w:r>
      <w:r w:rsidR="00FD7B37" w:rsidRPr="00DB55B1">
        <w:rPr>
          <w:rFonts w:ascii="Arial" w:eastAsia="Arial" w:hAnsi="Arial" w:cs="Arial"/>
        </w:rPr>
        <w:t>scaled</w:t>
      </w:r>
      <w:r w:rsidRPr="00DB55B1">
        <w:rPr>
          <w:rFonts w:ascii="Arial" w:eastAsia="Arial" w:hAnsi="Arial" w:cs="Arial"/>
        </w:rPr>
        <w:t xml:space="preserve"> growth rate</w:t>
      </w:r>
      <w:r w:rsidR="00FD7B37" w:rsidRPr="00DB55B1">
        <w:rPr>
          <w:rFonts w:ascii="Arial" w:eastAsia="Arial" w:hAnsi="Arial" w:cs="Arial"/>
        </w:rPr>
        <w:t xml:space="preserve"> was significantly different</w:t>
      </w:r>
      <w:r w:rsidR="00C23B13" w:rsidRPr="00DB55B1">
        <w:rPr>
          <w:rFonts w:ascii="Arial" w:eastAsia="Arial" w:hAnsi="Arial" w:cs="Arial"/>
        </w:rPr>
        <w:t xml:space="preserve">: microbes infrequently isolated from nectar had </w:t>
      </w:r>
      <w:r w:rsidRPr="00DB55B1">
        <w:rPr>
          <w:rFonts w:ascii="Arial" w:eastAsia="Arial" w:hAnsi="Arial" w:cs="Arial"/>
        </w:rPr>
        <w:t xml:space="preserve">a lower scaled growth rate than both the highly and medium </w:t>
      </w:r>
      <w:sdt>
        <w:sdtPr>
          <w:rPr>
            <w:rFonts w:ascii="Arial" w:hAnsi="Arial" w:cs="Arial"/>
          </w:rPr>
          <w:tag w:val="goog_rdk_3"/>
          <w:id w:val="2030289756"/>
        </w:sdtPr>
        <w:sdtEndPr/>
        <w:sdtContent/>
      </w:sdt>
      <w:r w:rsidRPr="00DB55B1">
        <w:rPr>
          <w:rFonts w:ascii="Arial" w:eastAsia="Arial" w:hAnsi="Arial" w:cs="Arial"/>
        </w:rPr>
        <w:t>specialized group (</w:t>
      </w:r>
      <w:r w:rsidR="0030501F" w:rsidRPr="00DB55B1">
        <w:rPr>
          <w:rFonts w:ascii="Arial" w:eastAsia="Arial" w:hAnsi="Arial" w:cs="Arial"/>
        </w:rPr>
        <w:t xml:space="preserve">p </w:t>
      </w:r>
      <w:r w:rsidR="00133F16" w:rsidRPr="00DB55B1">
        <w:rPr>
          <w:rFonts w:ascii="Arial" w:eastAsia="Arial" w:hAnsi="Arial" w:cs="Arial"/>
        </w:rPr>
        <w:t>&lt;</w:t>
      </w:r>
      <w:r w:rsidR="0030501F" w:rsidRPr="00DB55B1">
        <w:rPr>
          <w:rFonts w:ascii="Arial" w:eastAsia="Arial" w:hAnsi="Arial" w:cs="Arial"/>
        </w:rPr>
        <w:t xml:space="preserve"> 0.05; </w:t>
      </w:r>
      <w:r w:rsidR="00DE623B" w:rsidRPr="00DB55B1">
        <w:rPr>
          <w:rFonts w:ascii="Arial" w:eastAsia="Arial" w:hAnsi="Arial" w:cs="Arial"/>
        </w:rPr>
        <w:t>Figure</w:t>
      </w:r>
      <w:r w:rsidRPr="00DB55B1">
        <w:rPr>
          <w:rFonts w:ascii="Arial" w:eastAsia="Arial" w:hAnsi="Arial" w:cs="Arial"/>
        </w:rPr>
        <w:t xml:space="preserve"> </w:t>
      </w:r>
      <w:r w:rsidR="00267BA9" w:rsidRPr="00DB55B1">
        <w:rPr>
          <w:rFonts w:ascii="Arial" w:eastAsia="Arial" w:hAnsi="Arial" w:cs="Arial"/>
        </w:rPr>
        <w:t>4</w:t>
      </w:r>
      <w:r w:rsidRPr="00DB55B1">
        <w:rPr>
          <w:rFonts w:ascii="Arial" w:eastAsia="Arial" w:hAnsi="Arial" w:cs="Arial"/>
        </w:rPr>
        <w:t>b).</w:t>
      </w:r>
    </w:p>
    <w:p w14:paraId="0000005A" w14:textId="77777777" w:rsidR="00682FF2" w:rsidRPr="00DB55B1" w:rsidRDefault="00682FF2">
      <w:pPr>
        <w:spacing w:after="0" w:line="360" w:lineRule="auto"/>
        <w:rPr>
          <w:rFonts w:ascii="Arial" w:eastAsia="Arial" w:hAnsi="Arial" w:cs="Arial"/>
        </w:rPr>
      </w:pPr>
    </w:p>
    <w:p w14:paraId="0000005B" w14:textId="70D88097" w:rsidR="00682FF2" w:rsidRPr="00DB55B1" w:rsidRDefault="00B43301">
      <w:pPr>
        <w:spacing w:after="0" w:line="360" w:lineRule="auto"/>
        <w:rPr>
          <w:rFonts w:ascii="Arial" w:eastAsia="Arial" w:hAnsi="Arial" w:cs="Arial"/>
        </w:rPr>
      </w:pPr>
      <w:r w:rsidRPr="00DB55B1">
        <w:rPr>
          <w:rFonts w:ascii="Arial" w:eastAsia="Arial" w:hAnsi="Arial" w:cs="Arial"/>
          <w:i/>
        </w:rPr>
        <w:t xml:space="preserve">Differences </w:t>
      </w:r>
      <w:r w:rsidR="00251059" w:rsidRPr="00DB55B1">
        <w:rPr>
          <w:rFonts w:ascii="Arial" w:eastAsia="Arial" w:hAnsi="Arial" w:cs="Arial"/>
          <w:i/>
        </w:rPr>
        <w:t>between y</w:t>
      </w:r>
      <w:r w:rsidRPr="00DB55B1">
        <w:rPr>
          <w:rFonts w:ascii="Arial" w:eastAsia="Arial" w:hAnsi="Arial" w:cs="Arial"/>
          <w:i/>
        </w:rPr>
        <w:t xml:space="preserve">east </w:t>
      </w:r>
      <w:r w:rsidR="00251059" w:rsidRPr="00DB55B1">
        <w:rPr>
          <w:rFonts w:ascii="Arial" w:eastAsia="Arial" w:hAnsi="Arial" w:cs="Arial"/>
          <w:i/>
        </w:rPr>
        <w:t>and</w:t>
      </w:r>
      <w:r w:rsidRPr="00DB55B1">
        <w:rPr>
          <w:rFonts w:ascii="Arial" w:eastAsia="Arial" w:hAnsi="Arial" w:cs="Arial"/>
          <w:i/>
        </w:rPr>
        <w:t xml:space="preserve"> </w:t>
      </w:r>
      <w:r w:rsidR="00251059" w:rsidRPr="00DB55B1">
        <w:rPr>
          <w:rFonts w:ascii="Arial" w:eastAsia="Arial" w:hAnsi="Arial" w:cs="Arial"/>
          <w:i/>
        </w:rPr>
        <w:t>b</w:t>
      </w:r>
      <w:r w:rsidRPr="00DB55B1">
        <w:rPr>
          <w:rFonts w:ascii="Arial" w:eastAsia="Arial" w:hAnsi="Arial" w:cs="Arial"/>
          <w:i/>
        </w:rPr>
        <w:t>acteria</w:t>
      </w:r>
    </w:p>
    <w:p w14:paraId="0000005C" w14:textId="46F4B62E" w:rsidR="00682FF2" w:rsidRPr="00DB55B1" w:rsidRDefault="00251059">
      <w:pPr>
        <w:spacing w:after="0" w:line="360" w:lineRule="auto"/>
        <w:rPr>
          <w:rFonts w:ascii="Arial" w:eastAsia="Arial" w:hAnsi="Arial" w:cs="Arial"/>
        </w:rPr>
      </w:pPr>
      <w:r w:rsidRPr="00DB55B1">
        <w:rPr>
          <w:rFonts w:ascii="Arial" w:eastAsia="Arial" w:hAnsi="Arial" w:cs="Arial"/>
        </w:rPr>
        <w:t xml:space="preserve">Yeasts </w:t>
      </w:r>
      <w:r w:rsidR="00B43301" w:rsidRPr="00DB55B1">
        <w:rPr>
          <w:rFonts w:ascii="Arial" w:eastAsia="Arial" w:hAnsi="Arial" w:cs="Arial"/>
        </w:rPr>
        <w:t xml:space="preserve">and bacteria differed significantly in the maximum </w:t>
      </w:r>
      <w:r w:rsidR="00C317D1" w:rsidRPr="00DB55B1">
        <w:rPr>
          <w:rFonts w:ascii="Arial" w:eastAsia="Arial" w:hAnsi="Arial" w:cs="Arial"/>
        </w:rPr>
        <w:t>OD</w:t>
      </w:r>
      <w:r w:rsidR="00B43301" w:rsidRPr="00DB55B1">
        <w:rPr>
          <w:rFonts w:ascii="Arial" w:eastAsia="Arial" w:hAnsi="Arial" w:cs="Arial"/>
        </w:rPr>
        <w:t xml:space="preserve"> attained, with yeasts (0.8</w:t>
      </w:r>
      <w:r w:rsidR="00BB487F" w:rsidRPr="00DB55B1">
        <w:rPr>
          <w:rFonts w:ascii="Arial" w:eastAsia="Arial" w:hAnsi="Arial" w:cs="Arial"/>
        </w:rPr>
        <w:t>2</w:t>
      </w:r>
      <w:r w:rsidR="00B43301" w:rsidRPr="00DB55B1">
        <w:rPr>
          <w:rFonts w:ascii="Arial" w:eastAsia="Arial" w:hAnsi="Arial" w:cs="Arial"/>
        </w:rPr>
        <w:t xml:space="preserve"> +/- 0.3</w:t>
      </w:r>
      <w:r w:rsidR="00BB487F" w:rsidRPr="00DB55B1">
        <w:rPr>
          <w:rFonts w:ascii="Arial" w:eastAsia="Arial" w:hAnsi="Arial" w:cs="Arial"/>
        </w:rPr>
        <w:t>5</w:t>
      </w:r>
      <w:r w:rsidR="00B43301" w:rsidRPr="00DB55B1">
        <w:rPr>
          <w:rFonts w:ascii="Arial" w:eastAsia="Arial" w:hAnsi="Arial" w:cs="Arial"/>
        </w:rPr>
        <w:t>, p = 0.04) having a higher max OD than bacteria (0.0</w:t>
      </w:r>
      <w:r w:rsidR="00BB487F" w:rsidRPr="00DB55B1">
        <w:rPr>
          <w:rFonts w:ascii="Arial" w:eastAsia="Arial" w:hAnsi="Arial" w:cs="Arial"/>
        </w:rPr>
        <w:t>1</w:t>
      </w:r>
      <w:r w:rsidR="00B43301" w:rsidRPr="00DB55B1">
        <w:rPr>
          <w:rFonts w:ascii="Arial" w:eastAsia="Arial" w:hAnsi="Arial" w:cs="Arial"/>
        </w:rPr>
        <w:t xml:space="preserve"> +/- 0.</w:t>
      </w:r>
      <w:r w:rsidRPr="00DB55B1">
        <w:rPr>
          <w:rFonts w:ascii="Arial" w:eastAsia="Arial" w:hAnsi="Arial" w:cs="Arial"/>
        </w:rPr>
        <w:t>2</w:t>
      </w:r>
      <w:r w:rsidR="00BB487F" w:rsidRPr="00DB55B1">
        <w:rPr>
          <w:rFonts w:ascii="Arial" w:eastAsia="Arial" w:hAnsi="Arial" w:cs="Arial"/>
        </w:rPr>
        <w:t>5</w:t>
      </w:r>
      <w:r w:rsidR="00B43301" w:rsidRPr="00DB55B1">
        <w:rPr>
          <w:rFonts w:ascii="Arial" w:eastAsia="Arial" w:hAnsi="Arial" w:cs="Arial"/>
        </w:rPr>
        <w:t>, p = 0.9</w:t>
      </w:r>
      <w:r w:rsidR="00BB487F" w:rsidRPr="00DB55B1">
        <w:rPr>
          <w:rFonts w:ascii="Arial" w:eastAsia="Arial" w:hAnsi="Arial" w:cs="Arial"/>
        </w:rPr>
        <w:t>6</w:t>
      </w:r>
      <w:r w:rsidR="00B43301" w:rsidRPr="00DB55B1">
        <w:rPr>
          <w:rFonts w:ascii="Arial" w:eastAsia="Arial" w:hAnsi="Arial" w:cs="Arial"/>
        </w:rPr>
        <w:t>)</w:t>
      </w:r>
      <w:r w:rsidR="00AC1A00">
        <w:rPr>
          <w:rFonts w:ascii="Arial" w:eastAsia="Arial" w:hAnsi="Arial" w:cs="Arial"/>
        </w:rPr>
        <w:t xml:space="preserve"> (Supplemental Figure 5a)</w:t>
      </w:r>
      <w:r w:rsidR="00B43301" w:rsidRPr="00DB55B1">
        <w:rPr>
          <w:rFonts w:ascii="Arial" w:eastAsia="Arial" w:hAnsi="Arial" w:cs="Arial"/>
        </w:rPr>
        <w:t xml:space="preserve">. However, when assaying </w:t>
      </w:r>
      <w:r w:rsidR="00BB487F" w:rsidRPr="00DB55B1">
        <w:rPr>
          <w:rFonts w:ascii="Arial" w:eastAsia="Arial" w:hAnsi="Arial" w:cs="Arial"/>
        </w:rPr>
        <w:t>treatments’</w:t>
      </w:r>
      <w:r w:rsidR="00B43301" w:rsidRPr="00DB55B1">
        <w:rPr>
          <w:rFonts w:ascii="Arial" w:eastAsia="Arial" w:hAnsi="Arial" w:cs="Arial"/>
        </w:rPr>
        <w:t xml:space="preserve"> </w:t>
      </w:r>
      <w:r w:rsidR="00BB487F" w:rsidRPr="00DB55B1">
        <w:rPr>
          <w:rFonts w:ascii="Arial" w:eastAsia="Arial" w:hAnsi="Arial" w:cs="Arial"/>
        </w:rPr>
        <w:t>scaled</w:t>
      </w:r>
      <w:r w:rsidR="00B43301" w:rsidRPr="00DB55B1">
        <w:rPr>
          <w:rFonts w:ascii="Arial" w:eastAsia="Arial" w:hAnsi="Arial" w:cs="Arial"/>
        </w:rPr>
        <w:t xml:space="preserve"> impact on max OD</w:t>
      </w:r>
      <w:r w:rsidR="00F53932">
        <w:rPr>
          <w:rFonts w:ascii="Arial" w:eastAsia="Arial" w:hAnsi="Arial" w:cs="Arial"/>
        </w:rPr>
        <w:t xml:space="preserve"> </w:t>
      </w:r>
      <w:r w:rsidR="00F53932" w:rsidRPr="00DB55B1">
        <w:rPr>
          <w:rFonts w:ascii="Arial" w:eastAsia="Arial" w:hAnsi="Arial" w:cs="Arial"/>
        </w:rPr>
        <w:t xml:space="preserve">there was no significant difference between </w:t>
      </w:r>
      <w:r w:rsidR="00B43301" w:rsidRPr="00DB55B1">
        <w:rPr>
          <w:rFonts w:ascii="Arial" w:eastAsia="Arial" w:hAnsi="Arial" w:cs="Arial"/>
        </w:rPr>
        <w:t>yeasts (-0.</w:t>
      </w:r>
      <w:r w:rsidR="00BB487F" w:rsidRPr="00DB55B1">
        <w:rPr>
          <w:rFonts w:ascii="Arial" w:eastAsia="Arial" w:hAnsi="Arial" w:cs="Arial"/>
        </w:rPr>
        <w:t>0</w:t>
      </w:r>
      <w:r w:rsidR="00B43301" w:rsidRPr="00DB55B1">
        <w:rPr>
          <w:rFonts w:ascii="Arial" w:eastAsia="Arial" w:hAnsi="Arial" w:cs="Arial"/>
        </w:rPr>
        <w:t>9</w:t>
      </w:r>
      <w:r w:rsidR="00F722DF" w:rsidRPr="00DB55B1">
        <w:rPr>
          <w:rFonts w:ascii="Arial" w:eastAsia="Arial" w:hAnsi="Arial" w:cs="Arial"/>
        </w:rPr>
        <w:t xml:space="preserve"> </w:t>
      </w:r>
      <w:r w:rsidR="00B43301" w:rsidRPr="00DB55B1">
        <w:rPr>
          <w:rFonts w:ascii="Arial" w:eastAsia="Arial" w:hAnsi="Arial" w:cs="Arial"/>
        </w:rPr>
        <w:t>+/- 0.</w:t>
      </w:r>
      <w:r w:rsidR="00BB487F" w:rsidRPr="00DB55B1">
        <w:rPr>
          <w:rFonts w:ascii="Arial" w:eastAsia="Arial" w:hAnsi="Arial" w:cs="Arial"/>
        </w:rPr>
        <w:t>09</w:t>
      </w:r>
      <w:r w:rsidR="00B43301" w:rsidRPr="00DB55B1">
        <w:rPr>
          <w:rFonts w:ascii="Arial" w:eastAsia="Arial" w:hAnsi="Arial" w:cs="Arial"/>
        </w:rPr>
        <w:t>, p = 0.</w:t>
      </w:r>
      <w:r w:rsidR="00BB487F" w:rsidRPr="00DB55B1">
        <w:rPr>
          <w:rFonts w:ascii="Arial" w:eastAsia="Arial" w:hAnsi="Arial" w:cs="Arial"/>
        </w:rPr>
        <w:t>33</w:t>
      </w:r>
      <w:r w:rsidR="00B43301" w:rsidRPr="00DB55B1">
        <w:rPr>
          <w:rFonts w:ascii="Arial" w:eastAsia="Arial" w:hAnsi="Arial" w:cs="Arial"/>
        </w:rPr>
        <w:t>) and bacteria (-0.</w:t>
      </w:r>
      <w:r w:rsidR="00F722DF" w:rsidRPr="00DB55B1">
        <w:rPr>
          <w:rFonts w:ascii="Arial" w:eastAsia="Arial" w:hAnsi="Arial" w:cs="Arial"/>
        </w:rPr>
        <w:t>3</w:t>
      </w:r>
      <w:r w:rsidR="00B43301" w:rsidRPr="00DB55B1">
        <w:rPr>
          <w:rFonts w:ascii="Arial" w:eastAsia="Arial" w:hAnsi="Arial" w:cs="Arial"/>
        </w:rPr>
        <w:t xml:space="preserve"> +/- </w:t>
      </w:r>
      <w:r w:rsidR="00BB487F" w:rsidRPr="00DB55B1">
        <w:rPr>
          <w:rFonts w:ascii="Arial" w:eastAsia="Arial" w:hAnsi="Arial" w:cs="Arial"/>
        </w:rPr>
        <w:t>0.26</w:t>
      </w:r>
      <w:r w:rsidR="00B43301" w:rsidRPr="00DB55B1">
        <w:rPr>
          <w:rFonts w:ascii="Arial" w:eastAsia="Arial" w:hAnsi="Arial" w:cs="Arial"/>
        </w:rPr>
        <w:t>, p = 0.</w:t>
      </w:r>
      <w:r w:rsidR="00BB487F" w:rsidRPr="00DB55B1">
        <w:rPr>
          <w:rFonts w:ascii="Arial" w:eastAsia="Arial" w:hAnsi="Arial" w:cs="Arial"/>
        </w:rPr>
        <w:t>25</w:t>
      </w:r>
      <w:r w:rsidR="00F53932">
        <w:rPr>
          <w:rFonts w:ascii="Arial" w:eastAsia="Arial" w:hAnsi="Arial" w:cs="Arial"/>
        </w:rPr>
        <w:t>)</w:t>
      </w:r>
      <w:r w:rsidR="00863135" w:rsidRPr="00863135">
        <w:rPr>
          <w:rFonts w:ascii="Arial" w:eastAsia="Arial" w:hAnsi="Arial" w:cs="Arial"/>
        </w:rPr>
        <w:t xml:space="preserve"> </w:t>
      </w:r>
      <w:r w:rsidR="00863135" w:rsidRPr="00DB55B1">
        <w:rPr>
          <w:rFonts w:ascii="Arial" w:eastAsia="Arial" w:hAnsi="Arial" w:cs="Arial"/>
        </w:rPr>
        <w:t>(</w:t>
      </w:r>
      <w:r w:rsidR="00863135">
        <w:rPr>
          <w:rFonts w:ascii="Arial" w:eastAsia="Arial" w:hAnsi="Arial" w:cs="Arial"/>
        </w:rPr>
        <w:t>Supplemental Figure 5b</w:t>
      </w:r>
      <w:r w:rsidR="00863135" w:rsidRPr="00DB55B1">
        <w:rPr>
          <w:rFonts w:ascii="Arial" w:eastAsia="Arial" w:hAnsi="Arial" w:cs="Arial"/>
        </w:rPr>
        <w:t>)</w:t>
      </w:r>
      <w:r w:rsidR="00F53932">
        <w:rPr>
          <w:rFonts w:ascii="Arial" w:eastAsia="Arial" w:hAnsi="Arial" w:cs="Arial"/>
        </w:rPr>
        <w:t>,</w:t>
      </w:r>
      <w:r w:rsidR="00B43301" w:rsidRPr="00DB55B1">
        <w:rPr>
          <w:rFonts w:ascii="Arial" w:eastAsia="Arial" w:hAnsi="Arial" w:cs="Arial"/>
        </w:rPr>
        <w:t xml:space="preserve"> indicating that while yeasts generally grow to optically denser levels in synthetic nectar they are not more or less resistant to the chemicals assayed compared to bacteria</w:t>
      </w:r>
      <w:r w:rsidR="00863135">
        <w:rPr>
          <w:rFonts w:ascii="Arial" w:eastAsia="Arial" w:hAnsi="Arial" w:cs="Arial"/>
        </w:rPr>
        <w:t>.</w:t>
      </w:r>
    </w:p>
    <w:p w14:paraId="0000005D" w14:textId="77777777" w:rsidR="00682FF2" w:rsidRPr="00DB55B1" w:rsidRDefault="00682FF2">
      <w:pPr>
        <w:spacing w:after="0" w:line="360" w:lineRule="auto"/>
        <w:rPr>
          <w:rFonts w:ascii="Arial" w:eastAsia="Arial" w:hAnsi="Arial" w:cs="Arial"/>
        </w:rPr>
      </w:pPr>
    </w:p>
    <w:p w14:paraId="0000005E"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Co-growth assay</w:t>
      </w:r>
    </w:p>
    <w:p w14:paraId="0000005F" w14:textId="3AC34FE8" w:rsidR="00682FF2" w:rsidRPr="00DB55B1" w:rsidRDefault="00C058DD">
      <w:pPr>
        <w:spacing w:after="0" w:line="360" w:lineRule="auto"/>
        <w:rPr>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 xml:space="preserve">22ug/ml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77777777" w:rsidR="00682FF2" w:rsidRPr="00DB55B1" w:rsidRDefault="00682FF2">
      <w:pPr>
        <w:spacing w:after="0" w:line="360" w:lineRule="auto"/>
        <w:rPr>
          <w:rFonts w:ascii="Arial" w:eastAsia="Arial" w:hAnsi="Arial" w:cs="Arial"/>
        </w:rPr>
      </w:pPr>
    </w:p>
    <w:p w14:paraId="00000061" w14:textId="77777777" w:rsidR="00682FF2" w:rsidRPr="00DB55B1" w:rsidRDefault="00B43301">
      <w:pPr>
        <w:spacing w:after="0" w:line="360" w:lineRule="auto"/>
        <w:rPr>
          <w:rFonts w:ascii="Arial" w:eastAsia="Arial" w:hAnsi="Arial" w:cs="Arial"/>
        </w:rPr>
      </w:pPr>
      <w:r w:rsidRPr="00DB55B1">
        <w:rPr>
          <w:rFonts w:ascii="Arial" w:eastAsia="Arial" w:hAnsi="Arial" w:cs="Arial"/>
          <w:b/>
        </w:rPr>
        <w:t>Discussion </w:t>
      </w:r>
    </w:p>
    <w:p w14:paraId="00000062" w14:textId="110F7EEA" w:rsidR="00682FF2" w:rsidRPr="00DB55B1" w:rsidRDefault="00ED0BE9">
      <w:pPr>
        <w:spacing w:after="0" w:line="360" w:lineRule="auto"/>
        <w:rPr>
          <w:rFonts w:ascii="Arial" w:eastAsia="Arial" w:hAnsi="Arial" w:cs="Arial"/>
        </w:rPr>
      </w:pPr>
      <w:r w:rsidRPr="00DB55B1">
        <w:rPr>
          <w:rFonts w:ascii="Arial" w:eastAsia="Arial" w:hAnsi="Arial" w:cs="Arial"/>
        </w:rPr>
        <w:lastRenderedPageBreak/>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Hydrogen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4E33AA" w:rsidRPr="00DB55B1">
        <w:rPr>
          <w:rFonts w:ascii="Arial" w:eastAsia="Arial" w:hAnsi="Arial" w:cs="Arial"/>
          <w:i/>
        </w:rPr>
        <w:instrText xml:space="preserve"> ADDIN ZOTERO_ITEM CSL_CITATION {"citationID":"vCS74Odf","properties":{"formattedCitation":"[30, 40]","plainCitation":"[30, 40]","noteIndex":0},"citationItems":[{"id":7,"uris":["http://zotero.org/users/6808850/items/NBUD45DU"],"uri":["http://zotero.org/users/6808850/items/NBUD45DU"],"itemData":{"id":7,"type":"article-journal","abstract":"Hydrogen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W."}],"issued":{"date-parts":[["2007",1]]}}},{"id":111,"uris":["http://zotero.org/users/6808850/items/DPFE8W6Y"],"uri":["http://zotero.org/users/6808850/items/DPFE8W6Y"],"itemData":{"id":111,"type":"article-journal","abstract":"This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4E33AA" w:rsidRPr="00DB55B1">
        <w:rPr>
          <w:rFonts w:ascii="Arial" w:hAnsi="Arial" w:cs="Arial"/>
        </w:rPr>
        <w:t>[30, 40]</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5gnRfAhQ","properties":{"formattedCitation":"[12]","plainCitation":"[12]","noteIndex":0},"citationItems":[{"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6615B9" w:rsidRPr="00DB55B1">
        <w:rPr>
          <w:rFonts w:ascii="Arial" w:hAnsi="Arial" w:cs="Arial"/>
        </w:rPr>
        <w:t>[12]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affected at</w:t>
      </w:r>
      <w:r w:rsidR="00B43301" w:rsidRPr="00DB55B1">
        <w:rPr>
          <w:rFonts w:ascii="Arial" w:eastAsia="Arial" w:hAnsi="Arial" w:cs="Arial"/>
        </w:rPr>
        <w:t xml:space="preserve"> </w:t>
      </w:r>
      <w:r w:rsidR="000D721B" w:rsidRPr="00DB55B1">
        <w:rPr>
          <w:rFonts w:ascii="Arial" w:eastAsia="Arial" w:hAnsi="Arial" w:cs="Arial"/>
        </w:rPr>
        <w:t>4</w:t>
      </w:r>
      <w:r w:rsidR="00B43301" w:rsidRPr="00DB55B1">
        <w:rPr>
          <w:rFonts w:ascii="Arial" w:eastAsia="Arial" w:hAnsi="Arial" w:cs="Arial"/>
        </w:rPr>
        <w:t>mM. Other 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 </w:t>
      </w:r>
    </w:p>
    <w:p w14:paraId="00000063" w14:textId="77777777" w:rsidR="00682FF2" w:rsidRPr="00DB55B1" w:rsidRDefault="00682FF2">
      <w:pPr>
        <w:spacing w:after="0" w:line="360" w:lineRule="auto"/>
        <w:rPr>
          <w:rFonts w:ascii="Arial" w:eastAsia="Arial" w:hAnsi="Arial" w:cs="Arial"/>
        </w:rPr>
      </w:pPr>
    </w:p>
    <w:p w14:paraId="7F39A1CA" w14:textId="5A926D33" w:rsidR="00507430" w:rsidRPr="00DB55B1" w:rsidRDefault="009F45BC">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4E33AA" w:rsidRPr="00DB55B1">
        <w:rPr>
          <w:rFonts w:ascii="Arial" w:eastAsia="Arial" w:hAnsi="Arial" w:cs="Arial"/>
          <w:strike/>
        </w:rPr>
        <w:instrText xml:space="preserve"> ADDIN ZOTERO_ITEM CSL_CITATION {"citationID":"yxm3FW7T","properties":{"formattedCitation":"[13, 41]","plainCitation":"[13, 41]","noteIndex":0},"citationItems":[{"id":76,"uris":["http://zotero.org/users/6808850/items/FENDLA5M"],"uri":["http://zotero.org/users/6808850/items/FENDLA5M"],"itemData":{"id":76,"type":"article-journal","container-title":"Annals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4E33AA" w:rsidRPr="00DB55B1">
        <w:rPr>
          <w:rFonts w:ascii="Arial" w:hAnsi="Arial" w:cs="Arial"/>
        </w:rPr>
        <w:t>[13, 41]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o1VBAVqZ","properties":{"formattedCitation":"[42]","plainCitation":"[42]","noteIndex":0},"citationItems":[{"id":733,"uris":["http://zotero.org/users/6808850/items/TDRZJP5B"],"uri":["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4E33AA" w:rsidRPr="00DB55B1">
        <w:rPr>
          <w:rFonts w:ascii="Arial" w:hAnsi="Arial" w:cs="Arial"/>
        </w:rPr>
        <w:t>[42]</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p4QId70z","properties":{"formattedCitation":"[14]","plainCitation":"[14]","noteIndex":0},"citationItems":[{"id":36,"uris":["http://zotero.org/users/6808850/items/JUCC6KVQ"],"uri":["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6615B9" w:rsidRPr="00DB55B1">
        <w:rPr>
          <w:rFonts w:ascii="Arial" w:hAnsi="Arial" w:cs="Arial"/>
        </w:rPr>
        <w:t>[14]</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9038E3">
      <w:pPr>
        <w:spacing w:after="0" w:line="360" w:lineRule="auto"/>
        <w:rPr>
          <w:rFonts w:ascii="Arial" w:eastAsia="Arial" w:hAnsi="Arial" w:cs="Arial"/>
        </w:rPr>
      </w:pPr>
    </w:p>
    <w:p w14:paraId="00000066" w14:textId="2F349B4D" w:rsidR="00682FF2" w:rsidRPr="00DB55B1" w:rsidRDefault="001E6B89">
      <w:pPr>
        <w:spacing w:after="0" w:line="360" w:lineRule="auto"/>
        <w:rPr>
          <w:rFonts w:ascii="Arial" w:eastAsia="Arial" w:hAnsi="Arial" w:cs="Arial"/>
        </w:rPr>
      </w:pPr>
      <w:r w:rsidRPr="00DB55B1">
        <w:rPr>
          <w:rFonts w:ascii="Arial" w:eastAsia="Arial" w:hAnsi="Arial" w:cs="Arial"/>
          <w:shd w:val="clear" w:color="auto" w:fill="FDFDFD"/>
        </w:rPr>
        <w:lastRenderedPageBreak/>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yyfLVkPB","properties":{"formattedCitation":"[15]","plainCitation":"[15]","noteIndex":0},"citationItems":[{"id":23,"uris":["http://zotero.org/users/6808850/items/3WW94PTG"],"uri":["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6615B9" w:rsidRPr="00DB55B1">
        <w:rPr>
          <w:rFonts w:ascii="Arial" w:hAnsi="Arial" w:cs="Arial"/>
        </w:rPr>
        <w:t>[15]</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6C74E2">
        <w:rPr>
          <w:rFonts w:ascii="Arial" w:eastAsia="Arial" w:hAnsi="Arial" w:cs="Arial"/>
          <w:rPrChange w:id="12" w:author="Rachel Vannette" w:date="2022-03-15T16:36:00Z">
            <w:rPr>
              <w:rFonts w:ascii="Arial" w:eastAsia="Arial" w:hAnsi="Arial" w:cs="Arial"/>
              <w:i/>
            </w:rPr>
          </w:rPrChange>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pPr>
        <w:spacing w:after="0" w:line="360" w:lineRule="auto"/>
        <w:rPr>
          <w:rFonts w:ascii="Arial" w:eastAsia="Arial" w:hAnsi="Arial" w:cs="Arial"/>
        </w:rPr>
      </w:pPr>
    </w:p>
    <w:p w14:paraId="10ACDFF1" w14:textId="5380A4DF" w:rsidR="00596475" w:rsidRPr="00DB55B1" w:rsidRDefault="00B43301">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ONkIRGuW","properties":{"formattedCitation":"[43]","plainCitation":"[43]","noteIndex":0},"citationItems":[{"id":106,"uris":["http://zotero.org/users/6808850/items/YAMP9S3Z"],"uri":["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4E33AA" w:rsidRPr="00DB55B1">
        <w:rPr>
          <w:rFonts w:ascii="Arial" w:hAnsi="Arial" w:cs="Arial"/>
        </w:rPr>
        <w:t>[43]</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9iXfuJUx","properties":{"formattedCitation":"[43]","plainCitation":"[43]","noteIndex":0},"citationItems":[{"id":106,"uris":["http://zotero.org/users/6808850/items/YAMP9S3Z"],"uri":["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4E33AA" w:rsidRPr="00DB55B1">
        <w:rPr>
          <w:rFonts w:ascii="Arial" w:hAnsi="Arial" w:cs="Arial"/>
        </w:rPr>
        <w:t>[43]</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it is possible that </w:t>
      </w:r>
      <w:proofErr w:type="spellStart"/>
      <w:r w:rsidR="006A6AFE" w:rsidRPr="00DB55B1">
        <w:rPr>
          <w:rFonts w:ascii="Arial" w:eastAsia="Arial" w:hAnsi="Arial" w:cs="Arial"/>
        </w:rPr>
        <w:t>deltaline</w:t>
      </w:r>
      <w:proofErr w:type="spellEnd"/>
      <w:r w:rsidR="006A6AFE" w:rsidRPr="00DB55B1">
        <w:rPr>
          <w:rFonts w:ascii="Arial" w:eastAsia="Arial" w:hAnsi="Arial" w:cs="Arial"/>
        </w:rPr>
        <w:t xml:space="preserve"> </w:t>
      </w:r>
      <w:r w:rsidR="00D9306D" w:rsidRPr="00DB55B1">
        <w:rPr>
          <w:rFonts w:ascii="Arial" w:eastAsia="Arial" w:hAnsi="Arial" w:cs="Arial"/>
        </w:rPr>
        <w:t>is</w:t>
      </w:r>
      <w:r w:rsidR="004B3875" w:rsidRPr="00DB55B1">
        <w:rPr>
          <w:rFonts w:ascii="Arial" w:eastAsia="Arial" w:hAnsi="Arial" w:cs="Arial"/>
        </w:rPr>
        <w:t xml:space="preserve"> a source of otherwise limiting</w:t>
      </w:r>
      <w:r w:rsidRPr="00DB55B1">
        <w:rPr>
          <w:rFonts w:ascii="Arial" w:eastAsia="Arial" w:hAnsi="Arial" w:cs="Arial"/>
        </w:rPr>
        <w:t xml:space="preserve"> nitrogen</w:t>
      </w:r>
      <w:r w:rsidR="004B3875" w:rsidRPr="00DB55B1">
        <w:rPr>
          <w:rFonts w:ascii="Arial" w:eastAsia="Arial" w:hAnsi="Arial" w:cs="Arial"/>
        </w:rPr>
        <w:t xml:space="preserve"> </w:t>
      </w:r>
      <w:commentRangeStart w:id="13"/>
      <w:commentRangeStart w:id="14"/>
      <w:r w:rsidR="001D127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IGPN9oKO","properties":{"formattedCitation":"[44]","plainCitation":"[44]","noteIndex":0},"citationItems":[{"id":730,"uris":["http://zotero.org/users/6808850/items/Z8849YTQ"],"uri":["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1D1276" w:rsidRPr="00DB55B1">
        <w:rPr>
          <w:rFonts w:ascii="Arial" w:eastAsia="Arial" w:hAnsi="Arial" w:cs="Arial"/>
        </w:rPr>
        <w:fldChar w:fldCharType="separate"/>
      </w:r>
      <w:r w:rsidR="004E33AA" w:rsidRPr="00DB55B1">
        <w:rPr>
          <w:rFonts w:ascii="Arial" w:hAnsi="Arial" w:cs="Arial"/>
        </w:rPr>
        <w:t>[44]</w:t>
      </w:r>
      <w:r w:rsidR="001D1276" w:rsidRPr="00DB55B1">
        <w:rPr>
          <w:rFonts w:ascii="Arial" w:eastAsia="Arial" w:hAnsi="Arial" w:cs="Arial"/>
        </w:rPr>
        <w:fldChar w:fldCharType="end"/>
      </w:r>
      <w:commentRangeEnd w:id="13"/>
      <w:r w:rsidR="006C74E2">
        <w:rPr>
          <w:rStyle w:val="CommentReference"/>
        </w:rPr>
        <w:commentReference w:id="13"/>
      </w:r>
      <w:commentRangeEnd w:id="14"/>
      <w:r w:rsidR="008557A6">
        <w:rPr>
          <w:rStyle w:val="CommentReference"/>
        </w:rPr>
        <w:commentReference w:id="14"/>
      </w:r>
      <w:r w:rsidRPr="00DB55B1">
        <w:rPr>
          <w:rFonts w:ascii="Arial" w:eastAsia="Arial" w:hAnsi="Arial" w:cs="Arial"/>
        </w:rPr>
        <w:t xml:space="preserve">. </w:t>
      </w:r>
      <w:ins w:id="15" w:author="Jacob S Francis" w:date="2022-03-16T09:34:00Z">
        <w:r w:rsidR="008557A6">
          <w:rPr>
            <w:rFonts w:ascii="Arial" w:eastAsia="Arial" w:hAnsi="Arial" w:cs="Arial"/>
          </w:rPr>
          <w:t>This might be particularly true in nectar</w:t>
        </w:r>
      </w:ins>
      <w:ins w:id="16" w:author="Jacob S Francis" w:date="2022-03-16T09:39:00Z">
        <w:r w:rsidR="008557A6">
          <w:rPr>
            <w:rFonts w:ascii="Arial" w:eastAsia="Arial" w:hAnsi="Arial" w:cs="Arial"/>
          </w:rPr>
          <w:t xml:space="preserve"> (</w:t>
        </w:r>
      </w:ins>
      <w:ins w:id="17" w:author="Jacob S Francis" w:date="2022-03-16T09:34:00Z">
        <w:r w:rsidR="008557A6">
          <w:rPr>
            <w:rFonts w:ascii="Arial" w:eastAsia="Arial" w:hAnsi="Arial" w:cs="Arial"/>
          </w:rPr>
          <w:t>or nectar surrogates</w:t>
        </w:r>
      </w:ins>
      <w:ins w:id="18" w:author="Jacob S Francis" w:date="2022-03-16T09:39:00Z">
        <w:r w:rsidR="008557A6">
          <w:rPr>
            <w:rFonts w:ascii="Arial" w:eastAsia="Arial" w:hAnsi="Arial" w:cs="Arial"/>
          </w:rPr>
          <w:t>). C</w:t>
        </w:r>
      </w:ins>
      <w:ins w:id="19" w:author="Jacob S Francis" w:date="2022-03-16T09:35:00Z">
        <w:r w:rsidR="008557A6">
          <w:rPr>
            <w:rFonts w:ascii="Arial" w:eastAsia="Arial" w:hAnsi="Arial" w:cs="Arial"/>
          </w:rPr>
          <w:t xml:space="preserve">ompounds that might be otherwise anti-microbial in </w:t>
        </w:r>
      </w:ins>
      <w:ins w:id="20" w:author="Jacob S Francis" w:date="2022-03-16T09:39:00Z">
        <w:r w:rsidR="008557A6">
          <w:rPr>
            <w:rFonts w:ascii="Arial" w:eastAsia="Arial" w:hAnsi="Arial" w:cs="Arial"/>
          </w:rPr>
          <w:t>growth</w:t>
        </w:r>
      </w:ins>
      <w:ins w:id="21" w:author="Jacob S Francis" w:date="2022-03-16T09:35:00Z">
        <w:r w:rsidR="008557A6">
          <w:rPr>
            <w:rFonts w:ascii="Arial" w:eastAsia="Arial" w:hAnsi="Arial" w:cs="Arial"/>
          </w:rPr>
          <w:t xml:space="preserve"> media</w:t>
        </w:r>
      </w:ins>
      <w:ins w:id="22" w:author="Jacob S Francis" w:date="2022-03-16T09:37:00Z">
        <w:r w:rsidR="008557A6">
          <w:rPr>
            <w:rFonts w:ascii="Arial" w:eastAsia="Arial" w:hAnsi="Arial" w:cs="Arial"/>
          </w:rPr>
          <w:t xml:space="preserve"> or in othe</w:t>
        </w:r>
      </w:ins>
      <w:ins w:id="23" w:author="Jacob S Francis" w:date="2022-03-16T09:39:00Z">
        <w:r w:rsidR="008557A6">
          <w:rPr>
            <w:rFonts w:ascii="Arial" w:eastAsia="Arial" w:hAnsi="Arial" w:cs="Arial"/>
          </w:rPr>
          <w:t>r</w:t>
        </w:r>
      </w:ins>
      <w:ins w:id="24" w:author="Jacob S Francis" w:date="2022-03-16T09:37:00Z">
        <w:r w:rsidR="008557A6">
          <w:rPr>
            <w:rFonts w:ascii="Arial" w:eastAsia="Arial" w:hAnsi="Arial" w:cs="Arial"/>
          </w:rPr>
          <w:t xml:space="preserve"> plant tissues</w:t>
        </w:r>
      </w:ins>
      <w:ins w:id="25" w:author="Jacob S Francis" w:date="2022-03-16T09:35:00Z">
        <w:r w:rsidR="008557A6">
          <w:rPr>
            <w:rFonts w:ascii="Arial" w:eastAsia="Arial" w:hAnsi="Arial" w:cs="Arial"/>
          </w:rPr>
          <w:t xml:space="preserve"> may </w:t>
        </w:r>
      </w:ins>
      <w:ins w:id="26" w:author="Jacob S Francis" w:date="2022-03-16T09:36:00Z">
        <w:r w:rsidR="008557A6">
          <w:rPr>
            <w:rFonts w:ascii="Arial" w:eastAsia="Arial" w:hAnsi="Arial" w:cs="Arial"/>
          </w:rPr>
          <w:t>benefit microbes in nectar</w:t>
        </w:r>
      </w:ins>
      <w:ins w:id="27" w:author="Jacob S Francis" w:date="2022-03-16T09:38:00Z">
        <w:r w:rsidR="008557A6">
          <w:rPr>
            <w:rFonts w:ascii="Arial" w:eastAsia="Arial" w:hAnsi="Arial" w:cs="Arial"/>
          </w:rPr>
          <w:t>.</w:t>
        </w:r>
      </w:ins>
      <w:ins w:id="28" w:author="Jacob S Francis" w:date="2022-03-16T09:36:00Z">
        <w:r w:rsidR="008557A6">
          <w:rPr>
            <w:rFonts w:ascii="Arial" w:eastAsia="Arial" w:hAnsi="Arial" w:cs="Arial"/>
          </w:rPr>
          <w:t xml:space="preserve"> </w:t>
        </w:r>
      </w:ins>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ins w:id="29" w:author="Jacob S Francis" w:date="2022-03-16T09:38:00Z">
        <w:r w:rsidR="008557A6">
          <w:rPr>
            <w:rFonts w:ascii="Arial" w:eastAsia="Arial" w:hAnsi="Arial" w:cs="Arial"/>
          </w:rPr>
          <w:t xml:space="preserve"> plant tissues and among</w:t>
        </w:r>
      </w:ins>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pPr>
        <w:spacing w:after="0" w:line="360" w:lineRule="auto"/>
        <w:rPr>
          <w:rFonts w:ascii="Arial" w:eastAsia="Arial" w:hAnsi="Arial" w:cs="Arial"/>
          <w:shd w:val="clear" w:color="auto" w:fill="FDFDFD"/>
        </w:rPr>
      </w:pPr>
    </w:p>
    <w:p w14:paraId="424C692C" w14:textId="73C21741" w:rsidR="00596475" w:rsidRPr="00DB55B1" w:rsidRDefault="004B3875">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C962A1ff","properties":{"formattedCitation":"[45]","plainCitation":"[45]","noteIndex":0},"citationItems":[{"id":"z556gLrE/m7XjivK9","uris":["http://zotero.org/users/6808850/items/34VLXNUA"],"uri":["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4E33AA" w:rsidRPr="00DB55B1">
        <w:rPr>
          <w:rFonts w:ascii="Arial" w:hAnsi="Arial" w:cs="Arial"/>
        </w:rPr>
        <w:t>[45]</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{"citationID":"WjfFBksY","properties":{"formattedCitation":"[45, 46]","plainCitation":"[45, 46]","noteIndex":0},"citationItems":[{"id":"z556gLrE/m7XjivK9","uris":["http://zotero.org/users/6808850/items/34VLXNUA"],"uri":["http://zotero.org/users/6808850/items/34VLXNUA"],"itemData":{"id":1,"type":"article-journal","abstract":"Although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S."}],"issued":{"date-parts":[["2000"]]}}},{"id":719,"uris":["http://zotero.org/users/6808850/items/K6I6L6QN"],"uri":["http://zotero.org/users/6808850/items/K6I6L6QN"],"itemData":{"id":719,"type":"article-journal","abstract":"Defensive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4E33AA" w:rsidRPr="00DB55B1">
        <w:rPr>
          <w:rFonts w:ascii="Arial" w:hAnsi="Arial" w:cs="Arial"/>
        </w:rPr>
        <w:t>[45, 46]</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commentRangeStart w:id="30"/>
      <w:del w:id="31" w:author="Jacob S Francis" w:date="2022-03-16T09:40:00Z">
        <w:r w:rsidRPr="00DB55B1" w:rsidDel="008557A6">
          <w:rPr>
            <w:rFonts w:ascii="Arial" w:eastAsia="Arial" w:hAnsi="Arial" w:cs="Arial"/>
            <w:shd w:val="clear" w:color="auto" w:fill="FDFDFD"/>
          </w:rPr>
          <w:delText xml:space="preserve">or may have other primary functions </w:delText>
        </w:r>
        <w:r w:rsidR="009452C3" w:rsidRPr="00DB55B1" w:rsidDel="008557A6">
          <w:rPr>
            <w:rFonts w:ascii="Arial" w:eastAsia="Arial" w:hAnsi="Arial" w:cs="Arial"/>
            <w:shd w:val="clear" w:color="auto" w:fill="FDFDFD"/>
          </w:rPr>
          <w:delText>via</w:delText>
        </w:r>
      </w:del>
      <w:ins w:id="32" w:author="Jacob S Francis" w:date="2022-03-16T09:40:00Z">
        <w:r w:rsidR="008557A6">
          <w:rPr>
            <w:rFonts w:ascii="Arial" w:eastAsia="Arial" w:hAnsi="Arial" w:cs="Arial"/>
            <w:shd w:val="clear" w:color="auto" w:fill="FDFDFD"/>
          </w:rPr>
          <w:t>where they</w:t>
        </w:r>
      </w:ins>
      <w:r w:rsidR="009452C3" w:rsidRPr="00DB55B1">
        <w:rPr>
          <w:rFonts w:ascii="Arial" w:eastAsia="Arial" w:hAnsi="Arial" w:cs="Arial"/>
          <w:shd w:val="clear" w:color="auto" w:fill="FDFDFD"/>
        </w:rPr>
        <w:t xml:space="preserve"> </w:t>
      </w:r>
      <w:ins w:id="33" w:author="Jacob S Francis" w:date="2022-03-16T09:40:00Z">
        <w:r w:rsidR="008557A6">
          <w:rPr>
            <w:rFonts w:ascii="Arial" w:eastAsia="Arial" w:hAnsi="Arial" w:cs="Arial"/>
            <w:shd w:val="clear" w:color="auto" w:fill="FDFDFD"/>
          </w:rPr>
          <w:t xml:space="preserve">can </w:t>
        </w:r>
      </w:ins>
      <w:r w:rsidRPr="00DB55B1">
        <w:rPr>
          <w:rFonts w:ascii="Arial" w:eastAsia="Arial" w:hAnsi="Arial" w:cs="Arial"/>
          <w:shd w:val="clear" w:color="auto" w:fill="FDFDFD"/>
        </w:rPr>
        <w:t>effect</w:t>
      </w:r>
      <w:del w:id="34" w:author="Jacob S Francis" w:date="2022-03-16T09:40:00Z">
        <w:r w:rsidRPr="00DB55B1" w:rsidDel="008557A6">
          <w:rPr>
            <w:rFonts w:ascii="Arial" w:eastAsia="Arial" w:hAnsi="Arial" w:cs="Arial"/>
            <w:shd w:val="clear" w:color="auto" w:fill="FDFDFD"/>
          </w:rPr>
          <w:delText>s on</w:delText>
        </w:r>
      </w:del>
      <w:r w:rsidRPr="00DB55B1">
        <w:rPr>
          <w:rFonts w:ascii="Arial" w:eastAsia="Arial" w:hAnsi="Arial" w:cs="Arial"/>
          <w:shd w:val="clear" w:color="auto" w:fill="FDFDFD"/>
        </w:rPr>
        <w:t xml:space="preserve"> </w:t>
      </w:r>
      <w:proofErr w:type="spellStart"/>
      <w:r w:rsidRPr="00DB55B1">
        <w:rPr>
          <w:rFonts w:ascii="Arial" w:eastAsia="Arial" w:hAnsi="Arial" w:cs="Arial"/>
          <w:shd w:val="clear" w:color="auto" w:fill="FDFDFD"/>
        </w:rPr>
        <w:t>florivores</w:t>
      </w:r>
      <w:proofErr w:type="spellEnd"/>
      <w:del w:id="35" w:author="Jacob S Francis" w:date="2022-03-16T09:40:00Z">
        <w:r w:rsidRPr="00DB55B1" w:rsidDel="008557A6">
          <w:rPr>
            <w:rFonts w:ascii="Arial" w:eastAsia="Arial" w:hAnsi="Arial" w:cs="Arial"/>
            <w:shd w:val="clear" w:color="auto" w:fill="FDFDFD"/>
          </w:rPr>
          <w:delText>,</w:delText>
        </w:r>
      </w:del>
      <w:r w:rsidRPr="00DB55B1">
        <w:rPr>
          <w:rFonts w:ascii="Arial" w:eastAsia="Arial" w:hAnsi="Arial" w:cs="Arial"/>
          <w:shd w:val="clear" w:color="auto" w:fill="FDFDFD"/>
        </w:rPr>
        <w:t xml:space="preserve"> or pollinators </w:t>
      </w:r>
      <w:commentRangeEnd w:id="30"/>
      <w:r w:rsidR="008557A6">
        <w:rPr>
          <w:rStyle w:val="CommentReference"/>
        </w:rPr>
        <w:commentReference w:id="30"/>
      </w:r>
      <w:r w:rsidRPr="00DB55B1">
        <w:rPr>
          <w:rFonts w:ascii="Arial" w:eastAsia="Arial" w:hAnsi="Arial" w:cs="Arial"/>
          <w:shd w:val="clear" w:color="auto" w:fill="FDFDFD"/>
        </w:rPr>
        <w:t xml:space="preserve">and their behavior </w:t>
      </w:r>
      <w:r w:rsidR="008E577F"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vSBZgeOL","properties":{"formattedCitation":"[47]","plainCitation":"[47]","noteIndex":0},"citationItems":[{"id":722,"uris":["http://zotero.org/users/6808850/items/SM64K4RZ"],"uri":["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4E33AA" w:rsidRPr="00DB55B1">
        <w:rPr>
          <w:rFonts w:ascii="Arial" w:hAnsi="Arial" w:cs="Arial"/>
        </w:rPr>
        <w:t>[47]</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w:t>
      </w:r>
      <w:r w:rsidR="005D6BEF" w:rsidRPr="00DB55B1">
        <w:rPr>
          <w:rFonts w:ascii="Arial" w:eastAsia="Arial" w:hAnsi="Arial" w:cs="Arial"/>
          <w:shd w:val="clear" w:color="auto" w:fill="FFFFFF" w:themeFill="background1"/>
        </w:rPr>
        <w:lastRenderedPageBreak/>
        <w:t xml:space="preserve">concentrations when compared to compounds in other plant tissues </w:t>
      </w:r>
      <w:r w:rsidR="005D6BEF" w:rsidRPr="00DB55B1">
        <w:rPr>
          <w:rFonts w:ascii="Arial" w:eastAsia="Arial" w:hAnsi="Arial" w:cs="Arial"/>
          <w:shd w:val="clear" w:color="auto" w:fill="FFFFFF" w:themeFill="background1"/>
        </w:rPr>
        <w:fldChar w:fldCharType="begin"/>
      </w:r>
      <w:r w:rsidR="004E33AA" w:rsidRPr="00DB55B1">
        <w:rPr>
          <w:rFonts w:ascii="Arial" w:eastAsia="Arial" w:hAnsi="Arial" w:cs="Arial"/>
          <w:shd w:val="clear" w:color="auto" w:fill="FFFFFF" w:themeFill="background1"/>
        </w:rPr>
        <w:instrText xml:space="preserve"> ADDIN ZOTERO_ITEM CSL_CITATION {"citationID":"kiJLozWA","properties":{"formattedCitation":"[48]","plainCitation":"[48]","noteIndex":0},"citationItems":[{"id":134,"uris":["http://zotero.org/users/6808850/items/TNI9GPPY"],"uri":["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4E33AA" w:rsidRPr="00DB55B1">
        <w:rPr>
          <w:rFonts w:ascii="Cambria Math" w:eastAsia="Arial" w:hAnsi="Cambria Math" w:cs="Cambria Math"/>
          <w:shd w:val="clear" w:color="auto" w:fill="FFFFFF" w:themeFill="background1"/>
        </w:rPr>
        <w:instrText>‐</w:instrText>
      </w:r>
      <w:r w:rsidR="004E33AA" w:rsidRPr="00DB55B1">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4E33AA" w:rsidRPr="00DB55B1">
        <w:rPr>
          <w:rFonts w:ascii="Arial" w:hAnsi="Arial" w:cs="Arial"/>
        </w:rPr>
        <w:t>[48]</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w:t>
      </w:r>
      <w:del w:id="36" w:author="Rachel Vannette" w:date="2022-03-15T16:39:00Z">
        <w:r w:rsidR="005D6BEF" w:rsidRPr="00DB55B1" w:rsidDel="006C74E2">
          <w:rPr>
            <w:rFonts w:ascii="Arial" w:eastAsia="Arial" w:hAnsi="Arial" w:cs="Arial"/>
            <w:shd w:val="clear" w:color="auto" w:fill="FFFFFF" w:themeFill="background1"/>
          </w:rPr>
          <w:delText xml:space="preserve">these </w:delText>
        </w:r>
      </w:del>
      <w:r w:rsidR="005D6BEF" w:rsidRPr="00DB55B1">
        <w:rPr>
          <w:rFonts w:ascii="Arial" w:eastAsia="Arial" w:hAnsi="Arial" w:cs="Arial"/>
          <w:shd w:val="clear" w:color="auto" w:fill="FFFFFF" w:themeFill="background1"/>
        </w:rPr>
        <w:t xml:space="preserve">other </w:t>
      </w:r>
      <w:ins w:id="37" w:author="Rachel Vannette" w:date="2022-03-15T16:39:00Z">
        <w:r w:rsidR="006C74E2">
          <w:rPr>
            <w:rFonts w:ascii="Arial" w:eastAsia="Arial" w:hAnsi="Arial" w:cs="Arial"/>
            <w:shd w:val="clear" w:color="auto" w:fill="FFFFFF" w:themeFill="background1"/>
          </w:rPr>
          <w:t xml:space="preserve">plant </w:t>
        </w:r>
      </w:ins>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ins w:id="38" w:author="Jacob S Francis" w:date="2022-03-16T09:41:00Z">
        <w:r w:rsidR="008557A6">
          <w:rPr>
            <w:rFonts w:ascii="Arial" w:eastAsia="Arial" w:hAnsi="Arial" w:cs="Arial"/>
            <w:shd w:val="clear" w:color="auto" w:fill="FDFDFD"/>
          </w:rPr>
          <w:t xml:space="preserve">, changing with </w:t>
        </w:r>
      </w:ins>
      <w:del w:id="39" w:author="Jacob S Francis" w:date="2022-03-16T09:41:00Z">
        <w:r w:rsidR="00857C33" w:rsidRPr="00DB55B1" w:rsidDel="008557A6">
          <w:rPr>
            <w:rFonts w:ascii="Arial" w:eastAsia="Arial" w:hAnsi="Arial" w:cs="Arial"/>
            <w:shd w:val="clear" w:color="auto" w:fill="FDFDFD"/>
          </w:rPr>
          <w:delText xml:space="preserve"> containing </w:delText>
        </w:r>
      </w:del>
      <w:r w:rsidR="00857C33" w:rsidRPr="00DB55B1">
        <w:rPr>
          <w:rFonts w:ascii="Arial" w:eastAsia="Arial" w:hAnsi="Arial" w:cs="Arial"/>
          <w:shd w:val="clear" w:color="auto" w:fill="FDFDFD"/>
        </w:rPr>
        <w:t xml:space="preserve">enzyme activity, host-mediated secretion and resorption, and </w:t>
      </w:r>
      <w:del w:id="40" w:author="Jacob S Francis" w:date="2022-03-16T09:41:00Z">
        <w:r w:rsidR="00857C33" w:rsidRPr="00DB55B1" w:rsidDel="008557A6">
          <w:rPr>
            <w:rFonts w:ascii="Arial" w:eastAsia="Arial" w:hAnsi="Arial" w:cs="Arial"/>
            <w:shd w:val="clear" w:color="auto" w:fill="FDFDFD"/>
          </w:rPr>
          <w:delText>is also in</w:delText>
        </w:r>
      </w:del>
      <w:ins w:id="41" w:author="Jacob S Francis" w:date="2022-03-16T09:41:00Z">
        <w:r w:rsidR="008557A6">
          <w:rPr>
            <w:rFonts w:ascii="Arial" w:eastAsia="Arial" w:hAnsi="Arial" w:cs="Arial"/>
            <w:shd w:val="clear" w:color="auto" w:fill="FDFDFD"/>
          </w:rPr>
          <w:t>via</w:t>
        </w:r>
      </w:ins>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 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FB387E" w:rsidRPr="00DB55B1">
        <w:rPr>
          <w:rFonts w:ascii="Arial" w:eastAsia="Arial" w:hAnsi="Arial" w:cs="Arial"/>
          <w:shd w:val="clear" w:color="auto" w:fill="FDFDFD"/>
        </w:rPr>
        <w:t>W</w:t>
      </w:r>
      <w:r w:rsidR="00596475" w:rsidRPr="00DB55B1">
        <w:rPr>
          <w:rFonts w:ascii="Arial" w:eastAsia="Arial" w:hAnsi="Arial" w:cs="Arial"/>
          <w:shd w:val="clear" w:color="auto" w:fill="FDFDFD"/>
        </w:rPr>
        <w:t xml:space="preserve">hether the impacts of NACs observed here are stronger or weaker than these other factors (and thus are ecologically relevant) is an open question. </w:t>
      </w:r>
    </w:p>
    <w:p w14:paraId="4297AA9B" w14:textId="77777777" w:rsidR="00596475" w:rsidRPr="00DB55B1" w:rsidRDefault="00596475">
      <w:pPr>
        <w:spacing w:after="0" w:line="360" w:lineRule="auto"/>
        <w:rPr>
          <w:rFonts w:ascii="Arial" w:eastAsia="Arial" w:hAnsi="Arial" w:cs="Arial"/>
        </w:rPr>
      </w:pPr>
    </w:p>
    <w:p w14:paraId="00000071" w14:textId="077B32D3" w:rsidR="00682FF2" w:rsidRPr="00DB55B1" w:rsidRDefault="00B43301">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4E33AA" w:rsidRPr="00DB55B1">
        <w:rPr>
          <w:rFonts w:ascii="Arial" w:eastAsia="Arial" w:hAnsi="Arial" w:cs="Arial"/>
          <w:shd w:val="clear" w:color="auto" w:fill="FFFFFF" w:themeFill="background1"/>
        </w:rPr>
        <w:instrText xml:space="preserve"> ADDIN ZOTERO_ITEM CSL_CITATION {"citationID":"Yi1dhGaI","properties":{"formattedCitation":"[48]","plainCitation":"[48]","noteIndex":0},"citationItems":[{"id":134,"uris":["http://zotero.org/users/6808850/items/TNI9GPPY"],"uri":["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4E33AA" w:rsidRPr="00DB55B1">
        <w:rPr>
          <w:rFonts w:ascii="Cambria Math" w:eastAsia="Arial" w:hAnsi="Cambria Math" w:cs="Cambria Math"/>
          <w:shd w:val="clear" w:color="auto" w:fill="FFFFFF" w:themeFill="background1"/>
        </w:rPr>
        <w:instrText>‐</w:instrText>
      </w:r>
      <w:r w:rsidR="004E33AA" w:rsidRPr="00DB55B1">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4E33AA" w:rsidRPr="00DB55B1">
        <w:rPr>
          <w:rFonts w:ascii="Arial" w:hAnsi="Arial" w:cs="Arial"/>
        </w:rPr>
        <w:t>[48]</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6615B9" w:rsidRPr="00DB55B1">
        <w:rPr>
          <w:rFonts w:ascii="Arial" w:eastAsia="Arial" w:hAnsi="Arial" w:cs="Arial"/>
          <w:shd w:val="clear" w:color="auto" w:fill="FFFFFF" w:themeFill="background1"/>
        </w:rPr>
        <w:instrText xml:space="preserve"> ADDIN ZOTERO_ITEM CSL_CITATION {"citationID":"lAhWDo5Z","properties":{"formattedCitation":"[13]","plainCitation":"[13]","noteIndex":0},"citationItems":[{"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6615B9" w:rsidRPr="00DB55B1">
        <w:rPr>
          <w:rFonts w:ascii="Arial" w:hAnsi="Arial" w:cs="Arial"/>
        </w:rPr>
        <w:t>[13]</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{"citationID":"dsCiguBj","properties":{"formattedCitation":"[8, 13]","plainCitation":"[8, 13]","noteIndex":0},"citationItems":[{"id":614,"uris":["http://zotero.org/users/6808850/items/VQ8Z9CX2"],"uri":["http://zotero.org/users/6808850/items/VQ8Z9CX2"],"itemData":{"id":614,"type":"article-journal","abstract":"Variation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uri":["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6615B9" w:rsidRPr="00DB55B1">
        <w:rPr>
          <w:rFonts w:ascii="Arial" w:hAnsi="Arial" w:cs="Arial"/>
        </w:rPr>
        <w:t>[8, 13]</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{"citationID":"LYdV4nMv","properties":{"formattedCitation":"[23, 24]","plainCitation":"[23, 24]","noteIndex":0},"citationItems":[{"id":19,"uris":["http://zotero.org/users/6808850/items/MVNLYLLP"],"uri":["http://zotero.org/users/6808850/items/MVNLYLLP"],"itemData":{"id":19,"type":"article-journal","abstract":"Priority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uri":["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6615B9" w:rsidRPr="00DB55B1">
        <w:rPr>
          <w:rFonts w:ascii="Arial" w:hAnsi="Arial" w:cs="Arial"/>
        </w:rPr>
        <w:t>[23, 24]</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{"citationID":"gHfQr2Lw","properties":{"formattedCitation":"[49, 50]","plainCitation":"[49, 50]","noteIndex":0},"citationItems":[{"id":739,"uris":["http://zotero.org/users/6808850/items/DFNTR37D"],"uri":["http://zotero.org/users/6808850/items/DFNTR37D"],"itemData":{"id":739,"type":"article-journal","abstract":"Both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uri":["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4E33AA" w:rsidRPr="00DB55B1">
        <w:rPr>
          <w:rFonts w:ascii="Arial" w:hAnsi="Arial" w:cs="Arial"/>
        </w:rPr>
        <w:t>[49, 50]</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pPr>
        <w:spacing w:after="0" w:line="360" w:lineRule="auto"/>
        <w:rPr>
          <w:rFonts w:ascii="Arial" w:eastAsia="Arial" w:hAnsi="Arial" w:cs="Arial"/>
        </w:rPr>
      </w:pPr>
    </w:p>
    <w:p w14:paraId="00000072" w14:textId="3D739DC9" w:rsidR="00682FF2" w:rsidRPr="00DB55B1" w:rsidRDefault="00682FF2">
      <w:pPr>
        <w:spacing w:after="240" w:line="360" w:lineRule="auto"/>
        <w:rPr>
          <w:rFonts w:ascii="Arial" w:eastAsia="Arial" w:hAnsi="Arial" w:cs="Arial"/>
        </w:rPr>
      </w:pPr>
    </w:p>
    <w:p w14:paraId="1778EE01" w14:textId="05E8F64C" w:rsidR="00A863A3" w:rsidRPr="00DB55B1" w:rsidRDefault="009336A9">
      <w:pPr>
        <w:spacing w:after="240" w:line="360" w:lineRule="auto"/>
        <w:rPr>
          <w:rFonts w:ascii="Arial" w:eastAsia="Arial" w:hAnsi="Arial" w:cs="Arial"/>
          <w:b/>
          <w:bCs/>
        </w:rPr>
      </w:pPr>
      <w:r w:rsidRPr="00DB55B1">
        <w:rPr>
          <w:rFonts w:ascii="Arial" w:eastAsia="Arial" w:hAnsi="Arial" w:cs="Arial"/>
          <w:b/>
          <w:bCs/>
        </w:rPr>
        <w:t>Citations</w:t>
      </w:r>
    </w:p>
    <w:p w14:paraId="698C7F3A" w14:textId="77777777" w:rsidR="004E33AA" w:rsidRPr="00DB55B1" w:rsidRDefault="008A3398" w:rsidP="004E33AA">
      <w:pPr>
        <w:pStyle w:val="Bibliography"/>
        <w:rPr>
          <w:rFonts w:ascii="Arial" w:hAnsi="Arial" w:cs="Arial"/>
        </w:rPr>
      </w:pPr>
      <w:r w:rsidRPr="00DB55B1">
        <w:rPr>
          <w:rFonts w:ascii="Arial" w:eastAsia="Arial" w:hAnsi="Arial" w:cs="Arial"/>
        </w:rPr>
        <w:fldChar w:fldCharType="begin"/>
      </w:r>
      <w:r w:rsidR="006615B9" w:rsidRPr="00DB55B1">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4E33AA" w:rsidRPr="00DB55B1">
        <w:rPr>
          <w:rFonts w:ascii="Arial" w:hAnsi="Arial" w:cs="Arial"/>
        </w:rPr>
        <w:t xml:space="preserve">1. </w:t>
      </w:r>
      <w:r w:rsidR="004E33AA" w:rsidRPr="00DB55B1">
        <w:rPr>
          <w:rFonts w:ascii="Arial" w:hAnsi="Arial" w:cs="Arial"/>
        </w:rPr>
        <w:tab/>
        <w:t>Baker HG, Baker I (1983) Floral nectar sugar constituents in relation to pollinator type. In: Handbook of Experimental Pollination Biology. Van Nostrand Reinhold, New York, pp 117–141</w:t>
      </w:r>
    </w:p>
    <w:p w14:paraId="4DF9BDDF" w14:textId="77777777" w:rsidR="004E33AA" w:rsidRPr="00DB55B1" w:rsidRDefault="004E33AA" w:rsidP="004E33AA">
      <w:pPr>
        <w:pStyle w:val="Bibliography"/>
        <w:rPr>
          <w:rFonts w:ascii="Arial" w:hAnsi="Arial" w:cs="Arial"/>
        </w:rPr>
      </w:pPr>
      <w:r w:rsidRPr="00DB55B1">
        <w:rPr>
          <w:rFonts w:ascii="Arial" w:hAnsi="Arial" w:cs="Arial"/>
        </w:rPr>
        <w:t xml:space="preserve">2. </w:t>
      </w:r>
      <w:r w:rsidRPr="00DB55B1">
        <w:rPr>
          <w:rFonts w:ascii="Arial" w:hAnsi="Arial" w:cs="Arial"/>
        </w:rPr>
        <w:tab/>
        <w:t>Roy R, Schmitt AJ, Thomas JB, Carter CJ (2017) Review: Nectar biology: From molecules to ecosystems. Plant Science 262:148–164. https://doi.org/10.1016/j.plantsci.2017.04.012</w:t>
      </w:r>
    </w:p>
    <w:p w14:paraId="00F5F0C7" w14:textId="77777777" w:rsidR="004E33AA" w:rsidRPr="00DB55B1" w:rsidRDefault="004E33AA" w:rsidP="004E33AA">
      <w:pPr>
        <w:pStyle w:val="Bibliography"/>
        <w:rPr>
          <w:rFonts w:ascii="Arial" w:hAnsi="Arial" w:cs="Arial"/>
        </w:rPr>
      </w:pPr>
      <w:r w:rsidRPr="00DB55B1">
        <w:rPr>
          <w:rFonts w:ascii="Arial" w:hAnsi="Arial" w:cs="Arial"/>
        </w:rPr>
        <w:t xml:space="preserve">3. </w:t>
      </w:r>
      <w:r w:rsidRPr="00DB55B1">
        <w:rPr>
          <w:rFonts w:ascii="Arial" w:hAnsi="Arial" w:cs="Arial"/>
        </w:rPr>
        <w:tab/>
        <w:t>Nicolson SW, Nepi M, Pacini E (2007) Nectaries and nectar. Springer, Dordrecht</w:t>
      </w:r>
    </w:p>
    <w:p w14:paraId="7622B0D2"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4. </w:t>
      </w:r>
      <w:r w:rsidRPr="00DB55B1">
        <w:rPr>
          <w:rFonts w:ascii="Arial" w:hAnsi="Arial" w:cs="Arial"/>
        </w:rPr>
        <w:tab/>
        <w:t>Baker HG (1977) Non-Sugar Chemical Constituents of Nectar. Apidologie 8:349–356. https://doi.org/10.1051/apido:19770405</w:t>
      </w:r>
    </w:p>
    <w:p w14:paraId="2BE660C7" w14:textId="77777777" w:rsidR="004E33AA" w:rsidRPr="00DB55B1" w:rsidRDefault="004E33AA" w:rsidP="004E33AA">
      <w:pPr>
        <w:pStyle w:val="Bibliography"/>
        <w:rPr>
          <w:rFonts w:ascii="Arial" w:hAnsi="Arial" w:cs="Arial"/>
        </w:rPr>
      </w:pPr>
      <w:r w:rsidRPr="00DB55B1">
        <w:rPr>
          <w:rFonts w:ascii="Arial" w:hAnsi="Arial" w:cs="Arial"/>
        </w:rPr>
        <w:t xml:space="preserve">5. </w:t>
      </w:r>
      <w:r w:rsidRPr="00DB55B1">
        <w:rPr>
          <w:rFonts w:ascii="Arial" w:hAnsi="Arial" w:cs="Arial"/>
        </w:rPr>
        <w:tab/>
        <w:t>Ryniewicz J, Skłodowski M, Chmur M, et al (2020) Intraspecific Variation in Nectar Chemistry and Its Implications for Insect Visitors: The Case of the Medicinal Plant, Polemonium Caeruleum L. Plants (Basel) 9:. https://doi.org/10.3390/plants9101297</w:t>
      </w:r>
    </w:p>
    <w:p w14:paraId="401B744E" w14:textId="77777777" w:rsidR="004E33AA" w:rsidRPr="00DB55B1" w:rsidRDefault="004E33AA" w:rsidP="004E33AA">
      <w:pPr>
        <w:pStyle w:val="Bibliography"/>
        <w:rPr>
          <w:rFonts w:ascii="Arial" w:hAnsi="Arial" w:cs="Arial"/>
        </w:rPr>
      </w:pPr>
      <w:r w:rsidRPr="00DB55B1">
        <w:rPr>
          <w:rFonts w:ascii="Arial" w:hAnsi="Arial" w:cs="Arial"/>
        </w:rPr>
        <w:t xml:space="preserve">6. </w:t>
      </w:r>
      <w:r w:rsidRPr="00DB55B1">
        <w:rPr>
          <w:rFonts w:ascii="Arial" w:hAnsi="Arial" w:cs="Arial"/>
        </w:rPr>
        <w:tab/>
        <w:t>Sandhu DK, Waraich MK (1985) Yeasts associated with pollinating bees and flower nectar. Microb Ecol 11:51–58. https://doi.org/10.1007/BF02015108</w:t>
      </w:r>
    </w:p>
    <w:p w14:paraId="7849AF25" w14:textId="77777777" w:rsidR="004E33AA" w:rsidRPr="00DB55B1" w:rsidRDefault="004E33AA" w:rsidP="004E33AA">
      <w:pPr>
        <w:pStyle w:val="Bibliography"/>
        <w:rPr>
          <w:rFonts w:ascii="Arial" w:hAnsi="Arial" w:cs="Arial"/>
        </w:rPr>
      </w:pPr>
      <w:r w:rsidRPr="00DB55B1">
        <w:rPr>
          <w:rFonts w:ascii="Arial" w:hAnsi="Arial" w:cs="Arial"/>
        </w:rPr>
        <w:t xml:space="preserve">7. </w:t>
      </w:r>
      <w:r w:rsidRPr="00DB55B1">
        <w:rPr>
          <w:rFonts w:ascii="Arial" w:hAnsi="Arial" w:cs="Arial"/>
        </w:rPr>
        <w:tab/>
        <w:t>Zemenick AT, Vannette RL, Rosenheim JA Linked networks reveal dual roles of insect dispersal and species sorting for bacterial communities in flowers. Oikos 130:697–707. https://doi.org/10.1111/oik.06818</w:t>
      </w:r>
    </w:p>
    <w:p w14:paraId="3DD12457" w14:textId="77777777" w:rsidR="004E33AA" w:rsidRPr="00DB55B1" w:rsidRDefault="004E33AA" w:rsidP="004E33AA">
      <w:pPr>
        <w:pStyle w:val="Bibliography"/>
        <w:rPr>
          <w:rFonts w:ascii="Arial" w:hAnsi="Arial" w:cs="Arial"/>
        </w:rPr>
      </w:pPr>
      <w:r w:rsidRPr="00DB55B1">
        <w:rPr>
          <w:rFonts w:ascii="Arial" w:hAnsi="Arial" w:cs="Arial"/>
        </w:rPr>
        <w:t xml:space="preserve">8. </w:t>
      </w:r>
      <w:r w:rsidRPr="00DB55B1">
        <w:rPr>
          <w:rFonts w:ascii="Arial" w:hAnsi="Arial" w:cs="Arial"/>
        </w:rPr>
        <w:tab/>
        <w:t>Russell AL, Rebolleda-Gómez M, Shaible TM, Ashman T-L (2019) Movers and shakers: Bumble bee foraging behavior shapes the dispersal of microbes among and within flowers. Ecosphere 10:e02714. https://doi.org/10.1002/ecs2.2714</w:t>
      </w:r>
    </w:p>
    <w:p w14:paraId="1B6BE7DD" w14:textId="77777777" w:rsidR="004E33AA" w:rsidRPr="00DB55B1" w:rsidRDefault="004E33AA" w:rsidP="004E33AA">
      <w:pPr>
        <w:pStyle w:val="Bibliography"/>
        <w:rPr>
          <w:rFonts w:ascii="Arial" w:hAnsi="Arial" w:cs="Arial"/>
        </w:rPr>
      </w:pPr>
      <w:r w:rsidRPr="00DB55B1">
        <w:rPr>
          <w:rFonts w:ascii="Arial" w:hAnsi="Arial" w:cs="Arial"/>
        </w:rPr>
        <w:t xml:space="preserve">9. </w:t>
      </w:r>
      <w:r w:rsidRPr="00DB55B1">
        <w:rPr>
          <w:rFonts w:ascii="Arial" w:hAnsi="Arial" w:cs="Arial"/>
        </w:rPr>
        <w:tab/>
        <w:t>de Vega C, Herrera CM, Johnson SD (2009) Yeasts in floral nectar of some South African plants: Quantification and associations with pollinator type and sugar concentration. South African Journal of Botany 75:798–806. https://doi.org/10.1016/j.sajb.2009.07.016</w:t>
      </w:r>
    </w:p>
    <w:p w14:paraId="15AABCFD" w14:textId="77777777" w:rsidR="004E33AA" w:rsidRPr="00DB55B1" w:rsidRDefault="004E33AA" w:rsidP="004E33AA">
      <w:pPr>
        <w:pStyle w:val="Bibliography"/>
        <w:rPr>
          <w:rFonts w:ascii="Arial" w:hAnsi="Arial" w:cs="Arial"/>
        </w:rPr>
      </w:pPr>
      <w:r w:rsidRPr="00DB55B1">
        <w:rPr>
          <w:rFonts w:ascii="Arial" w:hAnsi="Arial" w:cs="Arial"/>
        </w:rPr>
        <w:t xml:space="preserve">10. </w:t>
      </w:r>
      <w:r w:rsidRPr="00DB55B1">
        <w:rPr>
          <w:rFonts w:ascii="Arial" w:hAnsi="Arial" w:cs="Arial"/>
        </w:rPr>
        <w:tab/>
        <w:t>Pozo MI, Herrera CM, Bazaga P (2011) Species richness of yeast communities in floral nectar of southern Spanish plants. Microb Ecol 61:82–91. https://doi.org/10.1007/s00248-010-9682-x</w:t>
      </w:r>
    </w:p>
    <w:p w14:paraId="5220F61F" w14:textId="77777777" w:rsidR="004E33AA" w:rsidRPr="00DB55B1" w:rsidRDefault="004E33AA" w:rsidP="004E33AA">
      <w:pPr>
        <w:pStyle w:val="Bibliography"/>
        <w:rPr>
          <w:rFonts w:ascii="Arial" w:hAnsi="Arial" w:cs="Arial"/>
        </w:rPr>
      </w:pPr>
      <w:r w:rsidRPr="00DB55B1">
        <w:rPr>
          <w:rFonts w:ascii="Arial" w:hAnsi="Arial" w:cs="Arial"/>
        </w:rPr>
        <w:t xml:space="preserve">11. </w:t>
      </w:r>
      <w:r w:rsidRPr="00DB55B1">
        <w:rPr>
          <w:rFonts w:ascii="Arial" w:hAnsi="Arial" w:cs="Arial"/>
        </w:rPr>
        <w:tab/>
        <w:t>Jacquemyn H, Lenaerts M, Tyteca D, Lievens B (2013) Microbial diversity in the floral nectar of seven Epipactis (Orchidaceae) species. MicrobiologyOpen 2:644–658. https://doi.org/10.1002/mbo3.103</w:t>
      </w:r>
    </w:p>
    <w:p w14:paraId="558EF6A6" w14:textId="77777777" w:rsidR="004E33AA" w:rsidRPr="00DB55B1" w:rsidRDefault="004E33AA" w:rsidP="004E33AA">
      <w:pPr>
        <w:pStyle w:val="Bibliography"/>
        <w:rPr>
          <w:rFonts w:ascii="Arial" w:hAnsi="Arial" w:cs="Arial"/>
        </w:rPr>
      </w:pPr>
      <w:r w:rsidRPr="00DB55B1">
        <w:rPr>
          <w:rFonts w:ascii="Arial" w:hAnsi="Arial" w:cs="Arial"/>
        </w:rPr>
        <w:t xml:space="preserve">12. </w:t>
      </w:r>
      <w:r w:rsidRPr="00DB55B1">
        <w:rPr>
          <w:rFonts w:ascii="Arial" w:hAnsi="Arial" w:cs="Arial"/>
        </w:rPr>
        <w:tab/>
        <w:t>Álvarez-Pérez S, Herrera CM, de Vega C (2012) Zooming-in on floral nectar: a first exploration of nectar-associated bacteria in wild plant communities. FEMS Microbiology Ecology 80:591–602. https://doi.org/10.1111/j.1574-6941.2012.01329.x</w:t>
      </w:r>
    </w:p>
    <w:p w14:paraId="68993404" w14:textId="77777777" w:rsidR="004E33AA" w:rsidRPr="00DB55B1" w:rsidRDefault="004E33AA" w:rsidP="004E33AA">
      <w:pPr>
        <w:pStyle w:val="Bibliography"/>
        <w:rPr>
          <w:rFonts w:ascii="Arial" w:hAnsi="Arial" w:cs="Arial"/>
        </w:rPr>
      </w:pPr>
      <w:r w:rsidRPr="00DB55B1">
        <w:rPr>
          <w:rFonts w:ascii="Arial" w:hAnsi="Arial" w:cs="Arial"/>
        </w:rPr>
        <w:t xml:space="preserve">13. </w:t>
      </w:r>
      <w:r w:rsidRPr="00DB55B1">
        <w:rPr>
          <w:rFonts w:ascii="Arial" w:hAnsi="Arial" w:cs="Arial"/>
        </w:rPr>
        <w:tab/>
        <w:t>Vannette RL, McMunn MS, Hall GW, et al (2021) Culturable bacteria are more common than fungi in floral nectar and are more easily dispersed by thrips, a ubiquitous flower visitor. FEMS Microbiology Ecology. https://doi.org/10.1093/femsec/fiab150</w:t>
      </w:r>
    </w:p>
    <w:p w14:paraId="586D6501" w14:textId="77777777" w:rsidR="004E33AA" w:rsidRPr="00DB55B1" w:rsidRDefault="004E33AA" w:rsidP="004E33AA">
      <w:pPr>
        <w:pStyle w:val="Bibliography"/>
        <w:rPr>
          <w:rFonts w:ascii="Arial" w:hAnsi="Arial" w:cs="Arial"/>
        </w:rPr>
      </w:pPr>
      <w:r w:rsidRPr="00DB55B1">
        <w:rPr>
          <w:rFonts w:ascii="Arial" w:hAnsi="Arial" w:cs="Arial"/>
        </w:rPr>
        <w:t xml:space="preserve">14. </w:t>
      </w:r>
      <w:r w:rsidRPr="00DB55B1">
        <w:rPr>
          <w:rFonts w:ascii="Arial" w:hAnsi="Arial" w:cs="Arial"/>
        </w:rPr>
        <w:tab/>
        <w:t>Adler LS, Irwin RE, McArt SH, Vannette RL (2021) Floral traits affecting the transmission of beneficial and pathogenic pollinator-associated microbes. Current Opinion in Insect Science 44:1–7. https://doi.org/10.1016/j.cois.2020.08.006</w:t>
      </w:r>
    </w:p>
    <w:p w14:paraId="77C8B240" w14:textId="77777777" w:rsidR="004E33AA" w:rsidRPr="00DB55B1" w:rsidRDefault="004E33AA" w:rsidP="004E33AA">
      <w:pPr>
        <w:pStyle w:val="Bibliography"/>
        <w:rPr>
          <w:rFonts w:ascii="Arial" w:hAnsi="Arial" w:cs="Arial"/>
        </w:rPr>
      </w:pPr>
      <w:r w:rsidRPr="00DB55B1">
        <w:rPr>
          <w:rFonts w:ascii="Arial" w:hAnsi="Arial" w:cs="Arial"/>
        </w:rPr>
        <w:t xml:space="preserve">15. </w:t>
      </w:r>
      <w:r w:rsidRPr="00DB55B1">
        <w:rPr>
          <w:rFonts w:ascii="Arial" w:hAnsi="Arial" w:cs="Arial"/>
        </w:rPr>
        <w:tab/>
        <w:t>Álvarez-Pérez S, Lievens B, Fukami T (2019) Yeast–Bacterium Interactions: The Next Frontier in Nectar Research. Trends in Plant Science 24:393–401. https://doi.org/10.1016/j.tplants.2019.01.012</w:t>
      </w:r>
    </w:p>
    <w:p w14:paraId="696B27C0" w14:textId="77777777" w:rsidR="004E33AA" w:rsidRPr="00DB55B1" w:rsidRDefault="004E33AA" w:rsidP="004E33AA">
      <w:pPr>
        <w:pStyle w:val="Bibliography"/>
        <w:rPr>
          <w:rFonts w:ascii="Arial" w:hAnsi="Arial" w:cs="Arial"/>
        </w:rPr>
      </w:pPr>
      <w:r w:rsidRPr="00DB55B1">
        <w:rPr>
          <w:rFonts w:ascii="Arial" w:hAnsi="Arial" w:cs="Arial"/>
        </w:rPr>
        <w:t xml:space="preserve">16. </w:t>
      </w:r>
      <w:r w:rsidRPr="00DB55B1">
        <w:rPr>
          <w:rFonts w:ascii="Arial" w:hAnsi="Arial" w:cs="Arial"/>
        </w:rPr>
        <w:tab/>
        <w:t>Chappell CR, Fukami T (2018) Nectar yeasts: a natural microcosm for ecology. Yeast 35:417–423. https://doi.org/10.1002/yea.3311</w:t>
      </w:r>
    </w:p>
    <w:p w14:paraId="4EE0DD2C"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17. </w:t>
      </w:r>
      <w:r w:rsidRPr="00DB55B1">
        <w:rPr>
          <w:rFonts w:ascii="Arial" w:hAnsi="Arial" w:cs="Arial"/>
        </w:rPr>
        <w:tab/>
        <w:t>Alvarez-Pérez S, Herrera CM (2013) Composition, richness and nonrandom assembly of culturable bacterial-microfungal communities in floral nectar of Mediterranean plants. FEMS Microbiol Ecol 83:685–699. https://doi.org/10.1111/1574-6941.12027</w:t>
      </w:r>
    </w:p>
    <w:p w14:paraId="2391B475" w14:textId="77777777" w:rsidR="004E33AA" w:rsidRPr="00DB55B1" w:rsidRDefault="004E33AA" w:rsidP="004E33AA">
      <w:pPr>
        <w:pStyle w:val="Bibliography"/>
        <w:rPr>
          <w:rFonts w:ascii="Arial" w:hAnsi="Arial" w:cs="Arial"/>
        </w:rPr>
      </w:pPr>
      <w:r w:rsidRPr="00DB55B1">
        <w:rPr>
          <w:rFonts w:ascii="Arial" w:hAnsi="Arial" w:cs="Arial"/>
        </w:rPr>
        <w:t xml:space="preserve">18. </w:t>
      </w:r>
      <w:r w:rsidRPr="00DB55B1">
        <w:rPr>
          <w:rFonts w:ascii="Arial" w:hAnsi="Arial" w:cs="Arial"/>
        </w:rPr>
        <w:tab/>
        <w:t>Fridman S, Izhaki I, Gerchman Y, Halpern M (2012) Bacterial communities in floral nectar. Environmental Microbiology Reports 4:97–104. https://doi.org/10.1111/j.1758-2229.2011.00309.x</w:t>
      </w:r>
    </w:p>
    <w:p w14:paraId="27C4AD52" w14:textId="77777777" w:rsidR="004E33AA" w:rsidRPr="00DB55B1" w:rsidRDefault="004E33AA" w:rsidP="004E33AA">
      <w:pPr>
        <w:pStyle w:val="Bibliography"/>
        <w:rPr>
          <w:rFonts w:ascii="Arial" w:hAnsi="Arial" w:cs="Arial"/>
        </w:rPr>
      </w:pPr>
      <w:r w:rsidRPr="00DB55B1">
        <w:rPr>
          <w:rFonts w:ascii="Arial" w:hAnsi="Arial" w:cs="Arial"/>
        </w:rPr>
        <w:t xml:space="preserve">19. </w:t>
      </w:r>
      <w:r w:rsidRPr="00DB55B1">
        <w:rPr>
          <w:rFonts w:ascii="Arial" w:hAnsi="Arial" w:cs="Arial"/>
        </w:rPr>
        <w:tab/>
        <w:t>Tsuji K, Fukami T (2018) Community-wide consequences of sexual dimorphism: evidence from nectar microbes in dioecious plants. Ecology 99:2476–2484. https://doi.org/10.1002/ecy.2494</w:t>
      </w:r>
    </w:p>
    <w:p w14:paraId="3F39DAD6" w14:textId="77777777" w:rsidR="004E33AA" w:rsidRPr="00DB55B1" w:rsidRDefault="004E33AA" w:rsidP="004E33AA">
      <w:pPr>
        <w:pStyle w:val="Bibliography"/>
        <w:rPr>
          <w:rFonts w:ascii="Arial" w:hAnsi="Arial" w:cs="Arial"/>
        </w:rPr>
      </w:pPr>
      <w:r w:rsidRPr="00DB55B1">
        <w:rPr>
          <w:rFonts w:ascii="Arial" w:hAnsi="Arial" w:cs="Arial"/>
        </w:rPr>
        <w:t xml:space="preserve">20. </w:t>
      </w:r>
      <w:r w:rsidRPr="00DB55B1">
        <w:rPr>
          <w:rFonts w:ascii="Arial" w:hAnsi="Arial" w:cs="Arial"/>
        </w:rPr>
        <w:tab/>
        <w:t>Pozo MI, Lachance M-A, Herrera CM (2012) Nectar yeasts of two southern Spanish plants: the roles of immigration and physiological traits in community assembly. FEMS Microbiology Ecology 80:281–293. https://doi.org/10.1111/j.1574-6941.2011.01286.x</w:t>
      </w:r>
    </w:p>
    <w:p w14:paraId="298D187D" w14:textId="77777777" w:rsidR="004E33AA" w:rsidRPr="00DB55B1" w:rsidRDefault="004E33AA" w:rsidP="004E33AA">
      <w:pPr>
        <w:pStyle w:val="Bibliography"/>
        <w:rPr>
          <w:rFonts w:ascii="Arial" w:hAnsi="Arial" w:cs="Arial"/>
        </w:rPr>
      </w:pPr>
      <w:r w:rsidRPr="00DB55B1">
        <w:rPr>
          <w:rFonts w:ascii="Arial" w:hAnsi="Arial" w:cs="Arial"/>
        </w:rPr>
        <w:t xml:space="preserve">21. </w:t>
      </w:r>
      <w:r w:rsidRPr="00DB55B1">
        <w:rPr>
          <w:rFonts w:ascii="Arial" w:hAnsi="Arial" w:cs="Arial"/>
        </w:rPr>
        <w:tab/>
        <w:t>Herrera CM, Canto A, Pozo MI, Bazaga P (2010) Inhospitable sweetness: nectar filtering of pollinator-borne inocula leads to impoverished, phylogenetically clustered yeast communities. Proceedings of the Royal Society B: Biological Sciences 277:747–754. https://doi.org/10.1098/rspb.2009.1485</w:t>
      </w:r>
    </w:p>
    <w:p w14:paraId="24F13799" w14:textId="77777777" w:rsidR="004E33AA" w:rsidRPr="00DB55B1" w:rsidRDefault="004E33AA" w:rsidP="004E33AA">
      <w:pPr>
        <w:pStyle w:val="Bibliography"/>
        <w:rPr>
          <w:rFonts w:ascii="Arial" w:hAnsi="Arial" w:cs="Arial"/>
        </w:rPr>
      </w:pPr>
      <w:r w:rsidRPr="00DB55B1">
        <w:rPr>
          <w:rFonts w:ascii="Arial" w:hAnsi="Arial" w:cs="Arial"/>
        </w:rPr>
        <w:t xml:space="preserve">22. </w:t>
      </w:r>
      <w:r w:rsidRPr="00DB55B1">
        <w:rPr>
          <w:rFonts w:ascii="Arial" w:hAnsi="Arial" w:cs="Arial"/>
        </w:rPr>
        <w:tab/>
        <w:t>de Vega C, Herrera CM (2012) Relationships among nectar-dwelling yeasts, flowers and ants: patterns and incidence on nectar traits. Oikos 121:1878–1888. https://doi.org/10.1111/j.1600-0706.2012.20295.x</w:t>
      </w:r>
    </w:p>
    <w:p w14:paraId="54EEA74C" w14:textId="77777777" w:rsidR="004E33AA" w:rsidRPr="00DB55B1" w:rsidRDefault="004E33AA" w:rsidP="004E33AA">
      <w:pPr>
        <w:pStyle w:val="Bibliography"/>
        <w:rPr>
          <w:rFonts w:ascii="Arial" w:hAnsi="Arial" w:cs="Arial"/>
        </w:rPr>
      </w:pPr>
      <w:r w:rsidRPr="00DB55B1">
        <w:rPr>
          <w:rFonts w:ascii="Arial" w:hAnsi="Arial" w:cs="Arial"/>
        </w:rPr>
        <w:t xml:space="preserve">23. </w:t>
      </w:r>
      <w:r w:rsidRPr="00DB55B1">
        <w:rPr>
          <w:rFonts w:ascii="Arial" w:hAnsi="Arial" w:cs="Arial"/>
        </w:rPr>
        <w:tab/>
        <w:t>Dhami MK, Hartwig T, Fukami T (2016) Genetic basis of priority effects: insights from nectar yeast. Proceedings of the Royal Society B: Biological Sciences 283:. https://doi.org/10.1098/rspb.2016.1455</w:t>
      </w:r>
    </w:p>
    <w:p w14:paraId="6294E9B8" w14:textId="77777777" w:rsidR="004E33AA" w:rsidRPr="00DB55B1" w:rsidRDefault="004E33AA" w:rsidP="004E33AA">
      <w:pPr>
        <w:pStyle w:val="Bibliography"/>
        <w:rPr>
          <w:rFonts w:ascii="Arial" w:hAnsi="Arial" w:cs="Arial"/>
        </w:rPr>
      </w:pPr>
      <w:r w:rsidRPr="00DB55B1">
        <w:rPr>
          <w:rFonts w:ascii="Arial" w:hAnsi="Arial" w:cs="Arial"/>
        </w:rPr>
        <w:t xml:space="preserve">24. </w:t>
      </w:r>
      <w:r w:rsidRPr="00DB55B1">
        <w:rPr>
          <w:rFonts w:ascii="Arial" w:hAnsi="Arial" w:cs="Arial"/>
        </w:rPr>
        <w:tab/>
        <w:t>Fukami T (2015) Historical Contingency in Community Assembly: Integrating Niches, Species Pools, and Priority Effects. Annual Review of Ecology, Evolution, and Systematics 46:1–23. https://doi.org/10.1146/annurev-ecolsys-110411-160340</w:t>
      </w:r>
    </w:p>
    <w:p w14:paraId="05D73341" w14:textId="77777777" w:rsidR="004E33AA" w:rsidRPr="00DB55B1" w:rsidRDefault="004E33AA" w:rsidP="004E33AA">
      <w:pPr>
        <w:pStyle w:val="Bibliography"/>
        <w:rPr>
          <w:rFonts w:ascii="Arial" w:hAnsi="Arial" w:cs="Arial"/>
        </w:rPr>
      </w:pPr>
      <w:r w:rsidRPr="00DB55B1">
        <w:rPr>
          <w:rFonts w:ascii="Arial" w:hAnsi="Arial" w:cs="Arial"/>
        </w:rPr>
        <w:t xml:space="preserve">25. </w:t>
      </w:r>
      <w:r w:rsidRPr="00DB55B1">
        <w:rPr>
          <w:rFonts w:ascii="Arial" w:hAnsi="Arial" w:cs="Arial"/>
        </w:rPr>
        <w:tab/>
        <w:t>Schmitt A, Roy R, Carter CJ (2021) Nectar antimicrobial compounds and their potential effects on pollinators. Current Opinion in Insect Science 44:55–63. https://doi.org/10.1016/j.cois.2021.03.004</w:t>
      </w:r>
    </w:p>
    <w:p w14:paraId="2BD5FE4F" w14:textId="77777777" w:rsidR="004E33AA" w:rsidRPr="00DB55B1" w:rsidRDefault="004E33AA" w:rsidP="004E33AA">
      <w:pPr>
        <w:pStyle w:val="Bibliography"/>
        <w:rPr>
          <w:rFonts w:ascii="Arial" w:hAnsi="Arial" w:cs="Arial"/>
        </w:rPr>
      </w:pPr>
      <w:r w:rsidRPr="00DB55B1">
        <w:rPr>
          <w:rFonts w:ascii="Arial" w:hAnsi="Arial" w:cs="Arial"/>
        </w:rPr>
        <w:t xml:space="preserve">26. </w:t>
      </w:r>
      <w:r w:rsidRPr="00DB55B1">
        <w:rPr>
          <w:rFonts w:ascii="Arial" w:hAnsi="Arial" w:cs="Arial"/>
        </w:rPr>
        <w:tab/>
        <w:t>Lievens B, Hallsworth JE, Pozo MI, et al (2015) Microbiology of sugar-rich environments: diversity, ecology and system constraints. Environ Microbiol 17:278–298. https://doi.org/10.1111/1462-2920.12570</w:t>
      </w:r>
    </w:p>
    <w:p w14:paraId="4B89F14B" w14:textId="77777777" w:rsidR="004E33AA" w:rsidRPr="00DB55B1" w:rsidRDefault="004E33AA" w:rsidP="004E33AA">
      <w:pPr>
        <w:pStyle w:val="Bibliography"/>
        <w:rPr>
          <w:rFonts w:ascii="Arial" w:hAnsi="Arial" w:cs="Arial"/>
        </w:rPr>
      </w:pPr>
      <w:r w:rsidRPr="00DB55B1">
        <w:rPr>
          <w:rFonts w:ascii="Arial" w:hAnsi="Arial" w:cs="Arial"/>
        </w:rPr>
        <w:t xml:space="preserve">27. </w:t>
      </w:r>
      <w:r w:rsidRPr="00DB55B1">
        <w:rPr>
          <w:rFonts w:ascii="Arial" w:hAnsi="Arial" w:cs="Arial"/>
        </w:rPr>
        <w:tab/>
        <w:t>Brysch-Herzberg M (2004) Ecology of yeasts in plant–bumblebee mutualism in Central Europe. FEMS Microbiology Ecology 50:87–100. https://doi.org/10.1016/j.femsec.2004.06.003</w:t>
      </w:r>
    </w:p>
    <w:p w14:paraId="05FAA6DD" w14:textId="77777777" w:rsidR="004E33AA" w:rsidRPr="00DB55B1" w:rsidRDefault="004E33AA" w:rsidP="004E33AA">
      <w:pPr>
        <w:pStyle w:val="Bibliography"/>
        <w:rPr>
          <w:rFonts w:ascii="Arial" w:hAnsi="Arial" w:cs="Arial"/>
        </w:rPr>
      </w:pPr>
      <w:r w:rsidRPr="00DB55B1">
        <w:rPr>
          <w:rFonts w:ascii="Arial" w:hAnsi="Arial" w:cs="Arial"/>
        </w:rPr>
        <w:t xml:space="preserve">28. </w:t>
      </w:r>
      <w:r w:rsidRPr="00DB55B1">
        <w:rPr>
          <w:rFonts w:ascii="Arial" w:hAnsi="Arial" w:cs="Arial"/>
        </w:rPr>
        <w:tab/>
        <w:t>Schmitt AJ, Sathoff AE, Holl C, et al (2018) The major nectar protein of Brassica rapa is a non-specific lipid transfer protein, BrLTP2.1, with strong antifungal activity. J Exp Bot 69:5587–5597. https://doi.org/10.1093/jxb/ery319</w:t>
      </w:r>
    </w:p>
    <w:p w14:paraId="7BE00CE0" w14:textId="77777777" w:rsidR="004E33AA" w:rsidRPr="00DB55B1" w:rsidRDefault="004E33AA" w:rsidP="004E33AA">
      <w:pPr>
        <w:pStyle w:val="Bibliography"/>
        <w:rPr>
          <w:rFonts w:ascii="Arial" w:hAnsi="Arial" w:cs="Arial"/>
        </w:rPr>
      </w:pPr>
      <w:r w:rsidRPr="00DB55B1">
        <w:rPr>
          <w:rFonts w:ascii="Arial" w:hAnsi="Arial" w:cs="Arial"/>
        </w:rPr>
        <w:t xml:space="preserve">29. </w:t>
      </w:r>
      <w:r w:rsidRPr="00DB55B1">
        <w:rPr>
          <w:rFonts w:ascii="Arial" w:hAnsi="Arial" w:cs="Arial"/>
        </w:rPr>
        <w:tab/>
        <w:t>Carter C, Thornburg RW (2004) Is the nectar redox cycle a floral defense against microbial attack? Trends in Plant Science 9:320–324. https://doi.org/10.1016/j.tplants.2004.05.008</w:t>
      </w:r>
    </w:p>
    <w:p w14:paraId="5D5AEE1A"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30. </w:t>
      </w:r>
      <w:r w:rsidRPr="00DB55B1">
        <w:rPr>
          <w:rFonts w:ascii="Arial" w:hAnsi="Arial" w:cs="Arial"/>
        </w:rPr>
        <w:tab/>
        <w:t>Carter C, Healy R, O’Tool NM, et al (2007) Tobacco Nectaries Express a Novel NADPH Oxidase Implicated in the Defense of Floral Reproductive Tissues against Microorganisms. Plant Physiol 143:389–399. https://doi.org/10.1104/pp.106.089326</w:t>
      </w:r>
    </w:p>
    <w:p w14:paraId="046D37B0" w14:textId="77777777" w:rsidR="004E33AA" w:rsidRPr="00DB55B1" w:rsidRDefault="004E33AA" w:rsidP="004E33AA">
      <w:pPr>
        <w:pStyle w:val="Bibliography"/>
        <w:rPr>
          <w:rFonts w:ascii="Arial" w:hAnsi="Arial" w:cs="Arial"/>
        </w:rPr>
      </w:pPr>
      <w:r w:rsidRPr="00DB55B1">
        <w:rPr>
          <w:rFonts w:ascii="Arial" w:hAnsi="Arial" w:cs="Arial"/>
        </w:rPr>
        <w:t xml:space="preserve">31. </w:t>
      </w:r>
      <w:r w:rsidRPr="00DB55B1">
        <w:rPr>
          <w:rFonts w:ascii="Arial" w:hAnsi="Arial" w:cs="Arial"/>
        </w:rPr>
        <w:tab/>
        <w:t>Block AK, Yakubova E, Widhalm JR (2019) Specialized naphthoquinones present in Impatiens glandulifera nectaries inhibit the growth of fungal nectar microbes. Plant Direct 3:e00132. https://doi.org/10.1002/pld3.132</w:t>
      </w:r>
    </w:p>
    <w:p w14:paraId="6CFDFF0D" w14:textId="77777777" w:rsidR="004E33AA" w:rsidRPr="00DB55B1" w:rsidRDefault="004E33AA" w:rsidP="004E33AA">
      <w:pPr>
        <w:pStyle w:val="Bibliography"/>
        <w:rPr>
          <w:rFonts w:ascii="Arial" w:hAnsi="Arial" w:cs="Arial"/>
        </w:rPr>
      </w:pPr>
      <w:r w:rsidRPr="00DB55B1">
        <w:rPr>
          <w:rFonts w:ascii="Arial" w:hAnsi="Arial" w:cs="Arial"/>
        </w:rPr>
        <w:t xml:space="preserve">32. </w:t>
      </w:r>
      <w:r w:rsidRPr="00DB55B1">
        <w:rPr>
          <w:rFonts w:ascii="Arial" w:hAnsi="Arial" w:cs="Arial"/>
        </w:rPr>
        <w:tab/>
        <w:t>Burdon RCF, Junker RR, Scofield DG, Parachnowitsch AL (2018) Bacteria colonising Penstemon digitalis show volatile and tissue-specific responses to a natural concentration range of the floral volatile linalool. Chemoecology 28:11–19. https://doi.org/10.1007/s00049-018-0252-x</w:t>
      </w:r>
    </w:p>
    <w:p w14:paraId="672E84B0" w14:textId="77777777" w:rsidR="004E33AA" w:rsidRPr="00DB55B1" w:rsidRDefault="004E33AA" w:rsidP="004E33AA">
      <w:pPr>
        <w:pStyle w:val="Bibliography"/>
        <w:rPr>
          <w:rFonts w:ascii="Arial" w:hAnsi="Arial" w:cs="Arial"/>
        </w:rPr>
      </w:pPr>
      <w:r w:rsidRPr="00DB55B1">
        <w:rPr>
          <w:rFonts w:ascii="Arial" w:hAnsi="Arial" w:cs="Arial"/>
        </w:rPr>
        <w:t xml:space="preserve">33. </w:t>
      </w:r>
      <w:r w:rsidRPr="00DB55B1">
        <w:rPr>
          <w:rFonts w:ascii="Arial" w:hAnsi="Arial" w:cs="Arial"/>
        </w:rPr>
        <w:tab/>
        <w:t>Mittelbach M, Yurkov AM, Stoll R, Begerow D (2016) Inoculation order of nectar-borne yeasts opens a door for transient species and changes nectar rewarded to pollinators. Fungal Ecology 22:90–97. https://doi.org/10.1016/j.funeco.2015.12.003</w:t>
      </w:r>
    </w:p>
    <w:p w14:paraId="7EA55496" w14:textId="77777777" w:rsidR="004E33AA" w:rsidRPr="00DB55B1" w:rsidRDefault="004E33AA" w:rsidP="004E33AA">
      <w:pPr>
        <w:pStyle w:val="Bibliography"/>
        <w:rPr>
          <w:rFonts w:ascii="Arial" w:hAnsi="Arial" w:cs="Arial"/>
        </w:rPr>
      </w:pPr>
      <w:r w:rsidRPr="00DB55B1">
        <w:rPr>
          <w:rFonts w:ascii="Arial" w:hAnsi="Arial" w:cs="Arial"/>
        </w:rPr>
        <w:t xml:space="preserve">34. </w:t>
      </w:r>
      <w:r w:rsidRPr="00DB55B1">
        <w:rPr>
          <w:rFonts w:ascii="Arial" w:hAnsi="Arial" w:cs="Arial"/>
        </w:rPr>
        <w:tab/>
        <w:t>Cook D, Manson JS, Gardner DR, et al (2013) Norditerpene alkaloid concentrations in tissues and floral rewards of larkspurs and impacts on pollinators. Biochemical Systematics and Ecology 48:123–131. https://doi.org/10.1016/j.bse.2012.11.015</w:t>
      </w:r>
    </w:p>
    <w:p w14:paraId="27AAF9FA" w14:textId="77777777" w:rsidR="004E33AA" w:rsidRPr="00DB55B1" w:rsidRDefault="004E33AA" w:rsidP="004E33AA">
      <w:pPr>
        <w:pStyle w:val="Bibliography"/>
        <w:rPr>
          <w:rFonts w:ascii="Arial" w:hAnsi="Arial" w:cs="Arial"/>
        </w:rPr>
      </w:pPr>
      <w:r w:rsidRPr="00DB55B1">
        <w:rPr>
          <w:rFonts w:ascii="Arial" w:hAnsi="Arial" w:cs="Arial"/>
        </w:rPr>
        <w:t xml:space="preserve">35. </w:t>
      </w:r>
      <w:r w:rsidRPr="00DB55B1">
        <w:rPr>
          <w:rFonts w:ascii="Arial" w:hAnsi="Arial" w:cs="Arial"/>
        </w:rPr>
        <w:tab/>
        <w:t>Wiens F, Zitzmann A, Lachance M-A, et al (2008) Chronic intake of fermented floral nectar by wild treeshrews. PNAS 105:10426–10431. https://doi.org/10.1073/pnas.0801628105</w:t>
      </w:r>
    </w:p>
    <w:p w14:paraId="6544AC7B" w14:textId="77777777" w:rsidR="004E33AA" w:rsidRPr="00DB55B1" w:rsidRDefault="004E33AA" w:rsidP="004E33AA">
      <w:pPr>
        <w:pStyle w:val="Bibliography"/>
        <w:rPr>
          <w:rFonts w:ascii="Arial" w:hAnsi="Arial" w:cs="Arial"/>
        </w:rPr>
      </w:pPr>
      <w:r w:rsidRPr="00DB55B1">
        <w:rPr>
          <w:rFonts w:ascii="Arial" w:hAnsi="Arial" w:cs="Arial"/>
        </w:rPr>
        <w:t xml:space="preserve">36. </w:t>
      </w:r>
      <w:r w:rsidRPr="00DB55B1">
        <w:rPr>
          <w:rFonts w:ascii="Arial" w:hAnsi="Arial" w:cs="Arial"/>
        </w:rPr>
        <w:tab/>
        <w:t>RStudio Team (2020) RStudio: Integrated Development for R. Boston, MA</w:t>
      </w:r>
    </w:p>
    <w:p w14:paraId="1699E186" w14:textId="77777777" w:rsidR="004E33AA" w:rsidRPr="00DB55B1" w:rsidRDefault="004E33AA" w:rsidP="004E33AA">
      <w:pPr>
        <w:pStyle w:val="Bibliography"/>
        <w:rPr>
          <w:rFonts w:ascii="Arial" w:hAnsi="Arial" w:cs="Arial"/>
        </w:rPr>
      </w:pPr>
      <w:r w:rsidRPr="00DB55B1">
        <w:rPr>
          <w:rFonts w:ascii="Arial" w:hAnsi="Arial" w:cs="Arial"/>
        </w:rPr>
        <w:t xml:space="preserve">37. </w:t>
      </w:r>
      <w:r w:rsidRPr="00DB55B1">
        <w:rPr>
          <w:rFonts w:ascii="Arial" w:hAnsi="Arial" w:cs="Arial"/>
        </w:rPr>
        <w:tab/>
        <w:t>Kahm M, Hasenbrink G, Lichtenberg-Fraté H, et al (2010) grofit: Fitting Biological Growth Curves with R. Journal of Statistical Software 33:1–21. https://doi.org/10.18637/jss.v033.i07</w:t>
      </w:r>
    </w:p>
    <w:p w14:paraId="286D884E" w14:textId="77777777" w:rsidR="004E33AA" w:rsidRPr="00DB55B1" w:rsidRDefault="004E33AA" w:rsidP="004E33AA">
      <w:pPr>
        <w:pStyle w:val="Bibliography"/>
        <w:rPr>
          <w:rFonts w:ascii="Arial" w:hAnsi="Arial" w:cs="Arial"/>
        </w:rPr>
      </w:pPr>
      <w:r w:rsidRPr="00DB55B1">
        <w:rPr>
          <w:rFonts w:ascii="Arial" w:hAnsi="Arial" w:cs="Arial"/>
        </w:rPr>
        <w:t xml:space="preserve">38. </w:t>
      </w:r>
      <w:r w:rsidRPr="00DB55B1">
        <w:rPr>
          <w:rFonts w:ascii="Arial" w:hAnsi="Arial" w:cs="Arial"/>
        </w:rPr>
        <w:tab/>
        <w:t>Venables WN, Ripley BD, Venables WN (2002) Modern applied statistics with S, 4th ed. Springer, New York</w:t>
      </w:r>
    </w:p>
    <w:p w14:paraId="0D12DBC6" w14:textId="77777777" w:rsidR="004E33AA" w:rsidRPr="00DB55B1" w:rsidRDefault="004E33AA" w:rsidP="004E33AA">
      <w:pPr>
        <w:pStyle w:val="Bibliography"/>
        <w:rPr>
          <w:rFonts w:ascii="Arial" w:hAnsi="Arial" w:cs="Arial"/>
        </w:rPr>
      </w:pPr>
      <w:r w:rsidRPr="00DB55B1">
        <w:rPr>
          <w:rFonts w:ascii="Arial" w:hAnsi="Arial" w:cs="Arial"/>
        </w:rPr>
        <w:t xml:space="preserve">39. </w:t>
      </w:r>
      <w:r w:rsidRPr="00DB55B1">
        <w:rPr>
          <w:rFonts w:ascii="Arial" w:hAnsi="Arial" w:cs="Arial"/>
        </w:rPr>
        <w:tab/>
        <w:t>Signorell A (2021) DescTools: Tools for descriptive statistics</w:t>
      </w:r>
    </w:p>
    <w:p w14:paraId="278600B1" w14:textId="77777777" w:rsidR="004E33AA" w:rsidRPr="00DB55B1" w:rsidRDefault="004E33AA" w:rsidP="004E33AA">
      <w:pPr>
        <w:pStyle w:val="Bibliography"/>
        <w:rPr>
          <w:rFonts w:ascii="Arial" w:hAnsi="Arial" w:cs="Arial"/>
        </w:rPr>
      </w:pPr>
      <w:r w:rsidRPr="00DB55B1">
        <w:rPr>
          <w:rFonts w:ascii="Arial" w:hAnsi="Arial" w:cs="Arial"/>
        </w:rPr>
        <w:t xml:space="preserve">40. </w:t>
      </w:r>
      <w:r w:rsidRPr="00DB55B1">
        <w:rPr>
          <w:rFonts w:ascii="Arial" w:hAnsi="Arial" w:cs="Arial"/>
        </w:rPr>
        <w:tab/>
        <w:t>Nocentini D, Guarnieri M, Soligo C (2015) Nectar defense and hydrogen peroxide in floral nectar of Cucurbita pepo. Acta Agrobotanica 68:187–193</w:t>
      </w:r>
    </w:p>
    <w:p w14:paraId="5AD53DE5" w14:textId="77777777" w:rsidR="004E33AA" w:rsidRPr="00DB55B1" w:rsidRDefault="004E33AA" w:rsidP="004E33AA">
      <w:pPr>
        <w:pStyle w:val="Bibliography"/>
        <w:rPr>
          <w:rFonts w:ascii="Arial" w:hAnsi="Arial" w:cs="Arial"/>
        </w:rPr>
      </w:pPr>
      <w:r w:rsidRPr="00DB55B1">
        <w:rPr>
          <w:rFonts w:ascii="Arial" w:hAnsi="Arial" w:cs="Arial"/>
        </w:rPr>
        <w:t xml:space="preserve">41. </w:t>
      </w:r>
      <w:r w:rsidRPr="00DB55B1">
        <w:rPr>
          <w:rFonts w:ascii="Arial" w:hAnsi="Arial" w:cs="Arial"/>
        </w:rPr>
        <w:tab/>
        <w:t>Herrera CM, de Vega C, Canto A, Pozo MI (2009) Yeasts in floral nectar: a quantitative survey. Annals of Botany 103:1415–1423. https://doi.org/10.1093/aob/mcp026</w:t>
      </w:r>
    </w:p>
    <w:p w14:paraId="41B471DA" w14:textId="77777777" w:rsidR="004E33AA" w:rsidRPr="00DB55B1" w:rsidRDefault="004E33AA" w:rsidP="004E33AA">
      <w:pPr>
        <w:pStyle w:val="Bibliography"/>
        <w:rPr>
          <w:rFonts w:ascii="Arial" w:hAnsi="Arial" w:cs="Arial"/>
        </w:rPr>
      </w:pPr>
      <w:r w:rsidRPr="00DB55B1">
        <w:rPr>
          <w:rFonts w:ascii="Arial" w:hAnsi="Arial" w:cs="Arial"/>
        </w:rPr>
        <w:t xml:space="preserve">42. </w:t>
      </w:r>
      <w:r w:rsidRPr="00DB55B1">
        <w:rPr>
          <w:rFonts w:ascii="Arial" w:hAnsi="Arial" w:cs="Arial"/>
        </w:rPr>
        <w:tab/>
        <w:t>Manson JS, Cook D, Gardner DR, Irwin RE (2013) Dose-dependent effects of nectar alkaloids in a montane plant–pollinator community. Journal of Ecology 101:1604–1612. https://doi.org/10.1111/1365-2745.12144</w:t>
      </w:r>
    </w:p>
    <w:p w14:paraId="4280951B" w14:textId="77777777" w:rsidR="004E33AA" w:rsidRPr="00DB55B1" w:rsidRDefault="004E33AA" w:rsidP="004E33AA">
      <w:pPr>
        <w:pStyle w:val="Bibliography"/>
        <w:rPr>
          <w:rFonts w:ascii="Arial" w:hAnsi="Arial" w:cs="Arial"/>
        </w:rPr>
      </w:pPr>
      <w:r w:rsidRPr="00DB55B1">
        <w:rPr>
          <w:rFonts w:ascii="Arial" w:hAnsi="Arial" w:cs="Arial"/>
        </w:rPr>
        <w:t xml:space="preserve">43. </w:t>
      </w:r>
      <w:r w:rsidRPr="00DB55B1">
        <w:rPr>
          <w:rFonts w:ascii="Arial" w:hAnsi="Arial" w:cs="Arial"/>
        </w:rPr>
        <w:tab/>
        <w:t>Ahmad M, Ahmad W, Ahmad M, et al (2008) Norditerpenoid alkaloids from the roots of Aconitum heterophyllum Wall with antibacterial activity. Journal of Enzyme Inhibition and Medicinal Chemistry 23:1018–1022. https://doi.org/10.1080/14756360701810140</w:t>
      </w:r>
    </w:p>
    <w:p w14:paraId="59E50FA3" w14:textId="77777777" w:rsidR="004E33AA" w:rsidRPr="00DB55B1" w:rsidRDefault="004E33AA" w:rsidP="004E33AA">
      <w:pPr>
        <w:pStyle w:val="Bibliography"/>
        <w:rPr>
          <w:rFonts w:ascii="Arial" w:hAnsi="Arial" w:cs="Arial"/>
        </w:rPr>
      </w:pPr>
      <w:r w:rsidRPr="00DB55B1">
        <w:rPr>
          <w:rFonts w:ascii="Arial" w:hAnsi="Arial" w:cs="Arial"/>
        </w:rPr>
        <w:t xml:space="preserve">44. </w:t>
      </w:r>
      <w:r w:rsidRPr="00DB55B1">
        <w:rPr>
          <w:rFonts w:ascii="Arial" w:hAnsi="Arial" w:cs="Arial"/>
        </w:rPr>
        <w:tab/>
        <w:t>Vannette RL, Fukami T (2014) Historical contingency in species interactions: towards niche-based predictions. Ecology Letters 17:115–124. https://doi.org/10.1111/ele.12204</w:t>
      </w:r>
    </w:p>
    <w:p w14:paraId="4395D075"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45. </w:t>
      </w:r>
      <w:r w:rsidRPr="00DB55B1">
        <w:rPr>
          <w:rFonts w:ascii="Arial" w:hAnsi="Arial" w:cs="Arial"/>
        </w:rPr>
        <w:tab/>
        <w:t>Adler LS (2000) The Ecological Significance of Toxic Nectar. Oikos 91:409–420</w:t>
      </w:r>
    </w:p>
    <w:p w14:paraId="656AF616" w14:textId="77777777" w:rsidR="004E33AA" w:rsidRPr="00DB55B1" w:rsidRDefault="004E33AA" w:rsidP="004E33AA">
      <w:pPr>
        <w:pStyle w:val="Bibliography"/>
        <w:rPr>
          <w:rFonts w:ascii="Arial" w:hAnsi="Arial" w:cs="Arial"/>
        </w:rPr>
      </w:pPr>
      <w:r w:rsidRPr="00DB55B1">
        <w:rPr>
          <w:rFonts w:ascii="Arial" w:hAnsi="Arial" w:cs="Arial"/>
        </w:rPr>
        <w:t xml:space="preserve">46. </w:t>
      </w:r>
      <w:r w:rsidRPr="00DB55B1">
        <w:rPr>
          <w:rFonts w:ascii="Arial" w:hAnsi="Arial" w:cs="Arial"/>
        </w:rPr>
        <w:tab/>
        <w:t>Adler LS, Seifert MG, Wink M, Morse GE (2012) Reliance on pollinators predicts defensive chemistry across tobacco species. Ecology Letters 15:1140–1148. https://doi.org/10.1111/j.1461-0248.2012.01838.x</w:t>
      </w:r>
    </w:p>
    <w:p w14:paraId="536FA52C" w14:textId="77777777" w:rsidR="004E33AA" w:rsidRPr="00DB55B1" w:rsidRDefault="004E33AA" w:rsidP="004E33AA">
      <w:pPr>
        <w:pStyle w:val="Bibliography"/>
        <w:rPr>
          <w:rFonts w:ascii="Arial" w:hAnsi="Arial" w:cs="Arial"/>
        </w:rPr>
      </w:pPr>
      <w:r w:rsidRPr="00DB55B1">
        <w:rPr>
          <w:rFonts w:ascii="Arial" w:hAnsi="Arial" w:cs="Arial"/>
        </w:rPr>
        <w:t xml:space="preserve">47. </w:t>
      </w:r>
      <w:r w:rsidRPr="00DB55B1">
        <w:rPr>
          <w:rFonts w:ascii="Arial" w:hAnsi="Arial" w:cs="Arial"/>
        </w:rPr>
        <w:tab/>
        <w:t>Wright GA, Baker DD, Palmer MJ, et al (2013) Caffeine in Floral Nectar Enhances a Pollinator’s Memory of Reward. Science. https://doi.org/10.1126/science.1228806</w:t>
      </w:r>
    </w:p>
    <w:p w14:paraId="7D207A7F" w14:textId="77777777" w:rsidR="004E33AA" w:rsidRPr="00DB55B1" w:rsidRDefault="004E33AA" w:rsidP="004E33AA">
      <w:pPr>
        <w:pStyle w:val="Bibliography"/>
        <w:rPr>
          <w:rFonts w:ascii="Arial" w:hAnsi="Arial" w:cs="Arial"/>
        </w:rPr>
      </w:pPr>
      <w:r w:rsidRPr="00DB55B1">
        <w:rPr>
          <w:rFonts w:ascii="Arial" w:hAnsi="Arial" w:cs="Arial"/>
        </w:rPr>
        <w:t xml:space="preserve">48. </w:t>
      </w:r>
      <w:r w:rsidRPr="00DB55B1">
        <w:rPr>
          <w:rFonts w:ascii="Arial" w:hAnsi="Arial" w:cs="Arial"/>
        </w:rPr>
        <w:tab/>
        <w:t>Palmer</w:t>
      </w:r>
      <w:r w:rsidRPr="00DB55B1">
        <w:rPr>
          <w:rFonts w:ascii="Cambria Math" w:hAnsi="Cambria Math" w:cs="Cambria Math"/>
        </w:rPr>
        <w:t>‐</w:t>
      </w:r>
      <w:r w:rsidRPr="00DB55B1">
        <w:rPr>
          <w:rFonts w:ascii="Arial" w:hAnsi="Arial" w:cs="Arial"/>
        </w:rPr>
        <w:t>Young EC, Farrell IW, Adler LS, et al (2019) Chemistry of floral rewards: intra- and interspecific variability of nectar and pollen secondary metabolites across taxa. Ecological Monographs 89:e01335. https://doi.org/10.1002/ecm.1335</w:t>
      </w:r>
    </w:p>
    <w:p w14:paraId="62086175" w14:textId="77777777" w:rsidR="004E33AA" w:rsidRPr="00DB55B1" w:rsidRDefault="004E33AA" w:rsidP="004E33AA">
      <w:pPr>
        <w:pStyle w:val="Bibliography"/>
        <w:rPr>
          <w:rFonts w:ascii="Arial" w:hAnsi="Arial" w:cs="Arial"/>
        </w:rPr>
      </w:pPr>
      <w:r w:rsidRPr="00DB55B1">
        <w:rPr>
          <w:rFonts w:ascii="Arial" w:hAnsi="Arial" w:cs="Arial"/>
        </w:rPr>
        <w:t xml:space="preserve">49. </w:t>
      </w:r>
      <w:r w:rsidRPr="00DB55B1">
        <w:rPr>
          <w:rFonts w:ascii="Arial" w:hAnsi="Arial" w:cs="Arial"/>
        </w:rPr>
        <w:tab/>
        <w:t>Dhami MK, Hartwig T, Letten AD, et al (2018) Genomic diversity of a nectar yeast clusters into metabolically, but not geographically, distinct lineages. Molecular Ecology 27:2067–2076. https://doi.org/10.1111/mec.14535</w:t>
      </w:r>
    </w:p>
    <w:p w14:paraId="768FA123" w14:textId="77777777" w:rsidR="004E33AA" w:rsidRPr="00DB55B1" w:rsidRDefault="004E33AA" w:rsidP="004E33AA">
      <w:pPr>
        <w:pStyle w:val="Bibliography"/>
        <w:rPr>
          <w:rFonts w:ascii="Arial" w:hAnsi="Arial" w:cs="Arial"/>
        </w:rPr>
      </w:pPr>
      <w:r w:rsidRPr="00DB55B1">
        <w:rPr>
          <w:rFonts w:ascii="Arial" w:hAnsi="Arial" w:cs="Arial"/>
        </w:rPr>
        <w:t xml:space="preserve">50. </w:t>
      </w:r>
      <w:r w:rsidRPr="00DB55B1">
        <w:rPr>
          <w:rFonts w:ascii="Arial" w:hAnsi="Arial" w:cs="Arial"/>
        </w:rPr>
        <w:tab/>
        <w:t>Herrera CM, Pozo MI, Bazaga P (2014) Nonrandom genotype distribution among floral hosts contributes to local and regional genetic diversity in the nectar–living yeast Metschnikowia reukaufii. FEMS Microbiology Ecology 87:568–575. https://doi.org/10.1111/1574-6941.12245</w:t>
      </w:r>
    </w:p>
    <w:p w14:paraId="7CB9C613" w14:textId="667E8E7E" w:rsidR="008A3398" w:rsidRPr="00DB55B1" w:rsidRDefault="008A3398" w:rsidP="00F32A70">
      <w:pPr>
        <w:spacing w:after="0" w:line="360"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E419E8">
      <w:pPr>
        <w:pStyle w:val="Bibliography"/>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F32A7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F32A7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481B68">
      <w:pPr>
        <w:spacing w:after="0" w:line="360" w:lineRule="auto"/>
        <w:rPr>
          <w:rStyle w:val="Emphasis"/>
          <w:rFonts w:ascii="Arial" w:hAnsi="Arial" w:cs="Arial"/>
          <w:i w:val="0"/>
          <w:iCs w:val="0"/>
          <w:u w:val="single"/>
        </w:rPr>
      </w:pPr>
    </w:p>
    <w:p w14:paraId="577FEA34" w14:textId="329C054D"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F32A70">
      <w:pPr>
        <w:spacing w:after="0" w:line="360"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481B68">
      <w:pPr>
        <w:spacing w:after="0" w:line="360" w:lineRule="auto"/>
        <w:rPr>
          <w:rStyle w:val="Emphasis"/>
          <w:rFonts w:ascii="Arial" w:hAnsi="Arial" w:cs="Arial"/>
          <w:i w:val="0"/>
          <w:iCs w:val="0"/>
        </w:rPr>
      </w:pPr>
    </w:p>
    <w:p w14:paraId="626D0BE9" w14:textId="77777777"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487F0A">
      <w:pPr>
        <w:spacing w:after="0" w:line="360"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487F0A">
      <w:pPr>
        <w:spacing w:after="0" w:line="360" w:lineRule="auto"/>
        <w:rPr>
          <w:rStyle w:val="Emphasis"/>
          <w:rFonts w:ascii="Arial" w:eastAsia="Arial" w:hAnsi="Arial" w:cs="Arial"/>
          <w:i w:val="0"/>
          <w:iCs w:val="0"/>
        </w:rPr>
      </w:pPr>
    </w:p>
    <w:p w14:paraId="731B3EB7" w14:textId="77777777"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26169031" w14:textId="3E267AB9" w:rsidR="00795153" w:rsidRPr="00DB55B1" w:rsidRDefault="00795153" w:rsidP="00020527">
      <w:pPr>
        <w:spacing w:after="240" w:line="360" w:lineRule="auto"/>
        <w:rPr>
          <w:rStyle w:val="Emphasis"/>
          <w:rFonts w:ascii="Arial" w:hAnsi="Arial" w:cs="Arial"/>
          <w:i w:val="0"/>
          <w:iCs w:val="0"/>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3" w:history="1">
        <w:r w:rsidRPr="00DB55B1">
          <w:rPr>
            <w:rStyle w:val="Hyperlink"/>
            <w:rFonts w:ascii="Arial" w:hAnsi="Arial" w:cs="Arial"/>
          </w:rPr>
          <w:t>https://github.com/tobiasgmueller/nectar_growth_assay</w:t>
        </w:r>
      </w:hyperlink>
    </w:p>
    <w:p w14:paraId="346CC234" w14:textId="03F350AD" w:rsidR="00267BA9" w:rsidRPr="00DB55B1" w:rsidRDefault="005F4FA4">
      <w:pPr>
        <w:spacing w:after="240" w:line="360" w:lineRule="auto"/>
        <w:rPr>
          <w:rFonts w:ascii="Arial" w:eastAsia="Arial" w:hAnsi="Arial" w:cs="Arial"/>
        </w:rPr>
      </w:pPr>
      <w:r w:rsidRPr="00DB55B1">
        <w:rPr>
          <w:rFonts w:ascii="Arial" w:eastAsia="Arial" w:hAnsi="Arial" w:cs="Arial"/>
          <w:noProof/>
        </w:rPr>
        <w:lastRenderedPageBreak/>
        <w:drawing>
          <wp:inline distT="0" distB="0" distL="0" distR="0" wp14:anchorId="5FB82022" wp14:editId="7AE7E38B">
            <wp:extent cx="5943600" cy="446722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stretch>
                      <a:fillRect/>
                    </a:stretch>
                  </pic:blipFill>
                  <pic:spPr>
                    <a:xfrm>
                      <a:off x="0" y="0"/>
                      <a:ext cx="5943600" cy="4467225"/>
                    </a:xfrm>
                    <a:prstGeom prst="rect">
                      <a:avLst/>
                    </a:prstGeom>
                  </pic:spPr>
                </pic:pic>
              </a:graphicData>
            </a:graphic>
          </wp:inline>
        </w:drawing>
      </w:r>
    </w:p>
    <w:p w14:paraId="25A39982" w14:textId="60D00FF1" w:rsidR="00BD3D23" w:rsidRPr="00DB55B1" w:rsidRDefault="00267BA9">
      <w:pPr>
        <w:spacing w:after="0" w:line="240" w:lineRule="auto"/>
        <w:rPr>
          <w:rFonts w:ascii="Arial" w:eastAsia="Arial" w:hAnsi="Arial" w:cs="Arial"/>
          <w:color w:val="000000"/>
        </w:rPr>
      </w:pPr>
      <w:r w:rsidRPr="00DB55B1">
        <w:rPr>
          <w:rFonts w:ascii="Arial" w:eastAsia="Arial" w:hAnsi="Arial" w:cs="Arial"/>
          <w:b/>
          <w:color w:val="000000"/>
        </w:rPr>
        <w:t xml:space="preserve">Fig. </w:t>
      </w:r>
      <w:sdt>
        <w:sdtPr>
          <w:rPr>
            <w:rFonts w:ascii="Arial" w:hAnsi="Arial" w:cs="Arial"/>
          </w:rPr>
          <w:tag w:val="goog_rdk_11"/>
          <w:id w:val="1237902396"/>
        </w:sdtPr>
        <w:sdtEndPr/>
        <w:sdtContent/>
      </w:sdt>
      <w:r w:rsidRPr="00DB55B1">
        <w:rPr>
          <w:rFonts w:ascii="Arial" w:eastAsia="Arial" w:hAnsi="Arial" w:cs="Arial"/>
          <w:b/>
          <w:color w:val="000000"/>
        </w:rPr>
        <w:t>1</w:t>
      </w:r>
      <w:r w:rsidR="00AB4356" w:rsidRPr="00DB55B1">
        <w:rPr>
          <w:rFonts w:ascii="Arial" w:eastAsia="Arial" w:hAnsi="Arial" w:cs="Arial"/>
          <w:b/>
          <w:color w:val="000000"/>
        </w:rPr>
        <w:t xml:space="preserve"> </w:t>
      </w:r>
      <w:r w:rsidR="00B50FCA" w:rsidRPr="00DB55B1">
        <w:rPr>
          <w:rFonts w:ascii="Arial" w:eastAsia="Arial" w:hAnsi="Arial" w:cs="Arial"/>
          <w:color w:val="000000"/>
        </w:rPr>
        <w:t>N</w:t>
      </w:r>
      <w:r w:rsidR="00573328" w:rsidRPr="00DB55B1">
        <w:rPr>
          <w:rFonts w:ascii="Arial" w:eastAsia="Arial" w:hAnsi="Arial" w:cs="Arial"/>
          <w:color w:val="000000"/>
        </w:rPr>
        <w:t xml:space="preserve">ectar compounds </w:t>
      </w:r>
      <w:r w:rsidR="00B50FCA" w:rsidRPr="00DB55B1">
        <w:rPr>
          <w:rFonts w:ascii="Arial" w:eastAsia="Arial" w:hAnsi="Arial" w:cs="Arial"/>
          <w:color w:val="000000"/>
        </w:rPr>
        <w:t xml:space="preserve">differ in their effects on maximum </w:t>
      </w:r>
      <w:r w:rsidR="00AB4356" w:rsidRPr="00DB55B1">
        <w:rPr>
          <w:rFonts w:ascii="Arial" w:eastAsia="Arial" w:hAnsi="Arial" w:cs="Arial"/>
          <w:color w:val="000000"/>
        </w:rPr>
        <w:t>microbial density</w:t>
      </w:r>
      <w:r w:rsidR="00AC261B" w:rsidRPr="00DB55B1">
        <w:rPr>
          <w:rFonts w:ascii="Arial" w:eastAsia="Arial" w:hAnsi="Arial" w:cs="Arial"/>
          <w:color w:val="000000"/>
        </w:rPr>
        <w:t xml:space="preserve">. </w:t>
      </w:r>
      <w:r w:rsidR="008E16D4" w:rsidRPr="00DB55B1">
        <w:rPr>
          <w:rFonts w:ascii="Arial" w:eastAsia="Arial" w:hAnsi="Arial" w:cs="Arial"/>
          <w:color w:val="000000"/>
        </w:rPr>
        <w:t xml:space="preserve">The Y-axis indicates </w:t>
      </w:r>
      <w:r w:rsidR="00213EBD" w:rsidRPr="00DB55B1">
        <w:rPr>
          <w:rFonts w:ascii="Arial" w:eastAsia="Arial" w:hAnsi="Arial" w:cs="Arial"/>
          <w:color w:val="000000"/>
        </w:rPr>
        <w:t xml:space="preserve">the </w:t>
      </w:r>
      <w:r w:rsidR="006D1D5E" w:rsidRPr="00DB55B1">
        <w:rPr>
          <w:rFonts w:ascii="Arial" w:eastAsia="Arial" w:hAnsi="Arial" w:cs="Arial"/>
          <w:color w:val="000000"/>
        </w:rPr>
        <w:t>scaled effect of treatment on</w:t>
      </w:r>
      <w:r w:rsidR="00213EBD" w:rsidRPr="00DB55B1">
        <w:rPr>
          <w:rFonts w:ascii="Arial" w:eastAsia="Arial" w:hAnsi="Arial" w:cs="Arial"/>
          <w:color w:val="000000"/>
        </w:rPr>
        <w:t xml:space="preserve"> maximum </w:t>
      </w:r>
      <w:r w:rsidR="00C72B8B" w:rsidRPr="00DB55B1">
        <w:rPr>
          <w:rFonts w:ascii="Arial" w:eastAsia="Arial" w:hAnsi="Arial" w:cs="Arial"/>
          <w:color w:val="000000"/>
        </w:rPr>
        <w:t xml:space="preserve">OD (optical </w:t>
      </w:r>
      <w:r w:rsidR="00213EBD" w:rsidRPr="00DB55B1">
        <w:rPr>
          <w:rFonts w:ascii="Arial" w:eastAsia="Arial" w:hAnsi="Arial" w:cs="Arial"/>
          <w:color w:val="000000"/>
        </w:rPr>
        <w:t>density</w:t>
      </w:r>
      <w:r w:rsidR="00C72B8B" w:rsidRPr="00DB55B1">
        <w:rPr>
          <w:rFonts w:ascii="Arial" w:eastAsia="Arial" w:hAnsi="Arial" w:cs="Arial"/>
          <w:color w:val="000000"/>
        </w:rPr>
        <w:t>)</w:t>
      </w:r>
      <w:r w:rsidR="006D1D5E" w:rsidRPr="00DB55B1">
        <w:rPr>
          <w:rFonts w:ascii="Arial" w:eastAsia="Arial" w:hAnsi="Arial" w:cs="Arial"/>
          <w:color w:val="000000"/>
        </w:rPr>
        <w:t xml:space="preserve"> </w:t>
      </w:r>
      <w:r w:rsidR="00213EBD" w:rsidRPr="00DB55B1">
        <w:rPr>
          <w:rFonts w:ascii="Arial" w:eastAsia="Arial" w:hAnsi="Arial" w:cs="Arial"/>
          <w:color w:val="000000"/>
        </w:rPr>
        <w:t xml:space="preserve">compared to </w:t>
      </w:r>
      <w:r w:rsidR="00862851" w:rsidRPr="00DB55B1">
        <w:rPr>
          <w:rFonts w:ascii="Arial" w:eastAsia="Arial" w:hAnsi="Arial" w:cs="Arial"/>
          <w:color w:val="000000"/>
        </w:rPr>
        <w:t>control</w:t>
      </w:r>
      <w:r w:rsidR="00C72B8B" w:rsidRPr="00DB55B1">
        <w:rPr>
          <w:rFonts w:ascii="Arial" w:eastAsia="Arial" w:hAnsi="Arial" w:cs="Arial"/>
          <w:color w:val="000000"/>
        </w:rPr>
        <w:t xml:space="preserve"> nectar</w:t>
      </w:r>
      <w:r w:rsidR="006D1D5E" w:rsidRPr="00DB55B1">
        <w:rPr>
          <w:rFonts w:ascii="Arial" w:eastAsia="Arial" w:hAnsi="Arial" w:cs="Arial"/>
          <w:color w:val="000000"/>
        </w:rPr>
        <w:t>. A</w:t>
      </w:r>
      <w:r w:rsidR="00213EBD" w:rsidRPr="00DB55B1">
        <w:rPr>
          <w:rFonts w:ascii="Arial" w:eastAsia="Arial" w:hAnsi="Arial" w:cs="Arial"/>
          <w:color w:val="000000"/>
        </w:rPr>
        <w:t xml:space="preserve"> value of 1 represents equal density </w:t>
      </w:r>
      <w:r w:rsidR="00C72B8B" w:rsidRPr="00DB55B1">
        <w:rPr>
          <w:rFonts w:ascii="Arial" w:eastAsia="Arial" w:hAnsi="Arial" w:cs="Arial"/>
          <w:color w:val="000000"/>
        </w:rPr>
        <w:t>in</w:t>
      </w:r>
      <w:r w:rsidR="00213EBD" w:rsidRPr="00DB55B1">
        <w:rPr>
          <w:rFonts w:ascii="Arial" w:eastAsia="Arial" w:hAnsi="Arial" w:cs="Arial"/>
          <w:color w:val="000000"/>
        </w:rPr>
        <w:t xml:space="preserve"> </w:t>
      </w:r>
      <w:r w:rsidR="006D1D5E" w:rsidRPr="00DB55B1">
        <w:rPr>
          <w:rFonts w:ascii="Arial" w:eastAsia="Arial" w:hAnsi="Arial" w:cs="Arial"/>
          <w:color w:val="000000"/>
        </w:rPr>
        <w:t xml:space="preserve">treatment and </w:t>
      </w:r>
      <w:r w:rsidR="00213EBD" w:rsidRPr="00DB55B1">
        <w:rPr>
          <w:rFonts w:ascii="Arial" w:eastAsia="Arial" w:hAnsi="Arial" w:cs="Arial"/>
          <w:color w:val="000000"/>
        </w:rPr>
        <w:t>controls</w:t>
      </w:r>
      <w:r w:rsidR="006D1D5E" w:rsidRPr="00DB55B1">
        <w:rPr>
          <w:rFonts w:ascii="Arial" w:eastAsia="Arial" w:hAnsi="Arial" w:cs="Arial"/>
          <w:color w:val="000000"/>
        </w:rPr>
        <w:t xml:space="preserve">; </w:t>
      </w:r>
      <w:r w:rsidR="00213EBD" w:rsidRPr="00DB55B1">
        <w:rPr>
          <w:rFonts w:ascii="Arial" w:eastAsia="Arial" w:hAnsi="Arial" w:cs="Arial"/>
          <w:color w:val="000000"/>
        </w:rPr>
        <w:t xml:space="preserve">values higher than </w:t>
      </w:r>
      <w:r w:rsidR="00093F88">
        <w:rPr>
          <w:rFonts w:ascii="Arial" w:eastAsia="Arial" w:hAnsi="Arial" w:cs="Arial"/>
          <w:color w:val="000000"/>
        </w:rPr>
        <w:t>1</w:t>
      </w:r>
      <w:r w:rsidR="00213EBD" w:rsidRPr="00DB55B1">
        <w:rPr>
          <w:rFonts w:ascii="Arial" w:eastAsia="Arial" w:hAnsi="Arial" w:cs="Arial"/>
          <w:color w:val="000000"/>
        </w:rPr>
        <w:t xml:space="preserve"> represent</w:t>
      </w:r>
      <w:r w:rsidR="006D1D5E" w:rsidRPr="00DB55B1">
        <w:rPr>
          <w:rFonts w:ascii="Arial" w:eastAsia="Arial" w:hAnsi="Arial" w:cs="Arial"/>
          <w:color w:val="000000"/>
        </w:rPr>
        <w:t xml:space="preserve"> </w:t>
      </w:r>
      <w:r w:rsidR="00C72B8B" w:rsidRPr="00DB55B1">
        <w:rPr>
          <w:rFonts w:ascii="Arial" w:eastAsia="Arial" w:hAnsi="Arial" w:cs="Arial"/>
          <w:color w:val="000000"/>
        </w:rPr>
        <w:t xml:space="preserve">an </w:t>
      </w:r>
      <w:r w:rsidR="00213EBD" w:rsidRPr="00DB55B1">
        <w:rPr>
          <w:rFonts w:ascii="Arial" w:eastAsia="Arial" w:hAnsi="Arial" w:cs="Arial"/>
          <w:color w:val="000000"/>
        </w:rPr>
        <w:t xml:space="preserve">increase in maximum density </w:t>
      </w:r>
      <w:r w:rsidR="006D1D5E" w:rsidRPr="00DB55B1">
        <w:rPr>
          <w:rFonts w:ascii="Arial" w:eastAsia="Arial" w:hAnsi="Arial" w:cs="Arial"/>
          <w:color w:val="000000"/>
        </w:rPr>
        <w:t xml:space="preserve">compared to controls and values lower than </w:t>
      </w:r>
      <w:r w:rsidR="00093F88">
        <w:rPr>
          <w:rFonts w:ascii="Arial" w:eastAsia="Arial" w:hAnsi="Arial" w:cs="Arial"/>
          <w:color w:val="000000"/>
        </w:rPr>
        <w:t>1</w:t>
      </w:r>
      <w:r w:rsidR="006D1D5E" w:rsidRPr="00DB55B1">
        <w:rPr>
          <w:rFonts w:ascii="Arial" w:eastAsia="Arial" w:hAnsi="Arial" w:cs="Arial"/>
          <w:color w:val="000000"/>
        </w:rPr>
        <w:t xml:space="preserve"> indicate a decrease in maximum density.</w:t>
      </w:r>
      <w:r w:rsidR="00862851" w:rsidRPr="00DB55B1">
        <w:rPr>
          <w:rFonts w:ascii="Arial" w:eastAsia="Arial" w:hAnsi="Arial" w:cs="Arial"/>
          <w:color w:val="000000"/>
        </w:rPr>
        <w:t xml:space="preserve"> </w:t>
      </w:r>
      <w:r w:rsidR="00DB333F" w:rsidRPr="00DB55B1">
        <w:rPr>
          <w:rFonts w:ascii="Arial" w:eastAsia="Arial" w:hAnsi="Arial" w:cs="Arial"/>
          <w:color w:val="000000"/>
        </w:rPr>
        <w:t xml:space="preserve">White points and bars show the negative binomial model </w:t>
      </w:r>
      <w:r w:rsidR="006E38DF" w:rsidRPr="00DB55B1">
        <w:rPr>
          <w:rFonts w:ascii="Arial" w:eastAsia="Arial" w:hAnsi="Arial" w:cs="Arial"/>
          <w:color w:val="000000"/>
        </w:rPr>
        <w:t>coefficient</w:t>
      </w:r>
      <w:r w:rsidR="00DB333F" w:rsidRPr="00DB55B1">
        <w:rPr>
          <w:rFonts w:ascii="Arial" w:eastAsia="Arial" w:hAnsi="Arial" w:cs="Arial"/>
          <w:color w:val="000000"/>
        </w:rPr>
        <w:t xml:space="preserve"> and </w:t>
      </w:r>
      <w:r w:rsidR="008B41E4" w:rsidRPr="00DB55B1">
        <w:rPr>
          <w:rFonts w:ascii="Arial" w:eastAsia="Arial" w:hAnsi="Arial" w:cs="Arial"/>
          <w:color w:val="000000"/>
        </w:rPr>
        <w:t>95% confidence interval</w:t>
      </w:r>
      <w:r w:rsidR="00213EBD" w:rsidRPr="00DB55B1">
        <w:rPr>
          <w:rFonts w:ascii="Arial" w:eastAsia="Arial" w:hAnsi="Arial" w:cs="Arial"/>
          <w:color w:val="000000"/>
        </w:rPr>
        <w:t>s for each compound</w:t>
      </w:r>
      <w:r w:rsidR="00DB333F" w:rsidRPr="00DB55B1">
        <w:rPr>
          <w:rFonts w:ascii="Arial" w:eastAsia="Arial" w:hAnsi="Arial" w:cs="Arial"/>
          <w:color w:val="000000"/>
        </w:rPr>
        <w:t xml:space="preserve">. </w:t>
      </w:r>
      <w:r w:rsidR="006D1D5E" w:rsidRPr="00DB55B1">
        <w:rPr>
          <w:rFonts w:ascii="Arial" w:eastAsia="Arial" w:hAnsi="Arial" w:cs="Arial"/>
          <w:color w:val="000000"/>
        </w:rPr>
        <w:t>Colored points indicate individual replicates for each microbe and contain a slight</w:t>
      </w:r>
      <w:r w:rsidR="002147A6" w:rsidRPr="00DB55B1">
        <w:rPr>
          <w:rFonts w:ascii="Arial" w:eastAsia="Arial" w:hAnsi="Arial" w:cs="Arial"/>
          <w:color w:val="000000"/>
        </w:rPr>
        <w:t xml:space="preserve"> horizontal jitter </w:t>
      </w:r>
      <w:r w:rsidR="00C72B8B" w:rsidRPr="00DB55B1">
        <w:rPr>
          <w:rFonts w:ascii="Arial" w:eastAsia="Arial" w:hAnsi="Arial" w:cs="Arial"/>
          <w:color w:val="000000"/>
        </w:rPr>
        <w:t xml:space="preserve">to </w:t>
      </w:r>
      <w:r w:rsidR="002147A6" w:rsidRPr="00DB55B1">
        <w:rPr>
          <w:rFonts w:ascii="Arial" w:eastAsia="Arial" w:hAnsi="Arial" w:cs="Arial"/>
          <w:color w:val="000000"/>
        </w:rPr>
        <w:t>aid in readability</w:t>
      </w:r>
      <w:r w:rsidR="00AC261B" w:rsidRPr="00DB55B1">
        <w:rPr>
          <w:rFonts w:ascii="Arial" w:eastAsia="Arial" w:hAnsi="Arial" w:cs="Arial"/>
          <w:color w:val="000000"/>
        </w:rPr>
        <w:t>.</w:t>
      </w:r>
      <w:r w:rsidR="00404BEA" w:rsidRPr="00DB55B1" w:rsidDel="00213EBD">
        <w:rPr>
          <w:rFonts w:ascii="Arial" w:eastAsia="Arial" w:hAnsi="Arial" w:cs="Arial"/>
          <w:color w:val="000000"/>
        </w:rPr>
        <w:t xml:space="preserve"> </w:t>
      </w:r>
      <w:r w:rsidR="00404BEA" w:rsidRPr="00DB55B1">
        <w:rPr>
          <w:rFonts w:ascii="Arial" w:eastAsia="Arial" w:hAnsi="Arial" w:cs="Arial"/>
          <w:color w:val="000000"/>
        </w:rPr>
        <w:t>A horizontal line is added at Y=1</w:t>
      </w:r>
      <w:r w:rsidR="005F4FA4" w:rsidRPr="00DB55B1">
        <w:rPr>
          <w:rFonts w:ascii="Arial" w:eastAsia="Arial" w:hAnsi="Arial" w:cs="Arial"/>
          <w:color w:val="000000"/>
        </w:rPr>
        <w:t>. Stars represent significant overall treatment impacts at p</w:t>
      </w:r>
      <w:r w:rsidR="005F4FA4" w:rsidRPr="00DB55B1">
        <w:rPr>
          <w:rFonts w:ascii="Arial" w:eastAsia="Arial" w:hAnsi="Arial" w:cs="Arial"/>
        </w:rPr>
        <w:t xml:space="preserve"> &lt; 0.0</w:t>
      </w:r>
      <w:r w:rsidR="00093F88">
        <w:rPr>
          <w:rFonts w:ascii="Arial" w:eastAsia="Arial" w:hAnsi="Arial" w:cs="Arial"/>
        </w:rPr>
        <w:t>5</w:t>
      </w:r>
    </w:p>
    <w:p w14:paraId="3A1FF609" w14:textId="6CC4D196" w:rsidR="00BD3D23" w:rsidRPr="00DB55B1" w:rsidRDefault="008644E5">
      <w:pPr>
        <w:spacing w:after="0" w:line="240" w:lineRule="auto"/>
        <w:rPr>
          <w:rFonts w:ascii="Arial" w:eastAsia="Arial" w:hAnsi="Arial" w:cs="Arial"/>
          <w:b/>
          <w:color w:val="000000"/>
        </w:rPr>
      </w:pPr>
      <w:r w:rsidRPr="00DB55B1">
        <w:rPr>
          <w:rFonts w:ascii="Arial" w:eastAsia="Arial" w:hAnsi="Arial" w:cs="Arial"/>
          <w:b/>
          <w:noProof/>
          <w:color w:val="000000"/>
        </w:rPr>
        <w:lastRenderedPageBreak/>
        <w:drawing>
          <wp:inline distT="0" distB="0" distL="0" distR="0" wp14:anchorId="55A95363" wp14:editId="33569805">
            <wp:extent cx="5943600" cy="4366895"/>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5"/>
                    <a:stretch>
                      <a:fillRect/>
                    </a:stretch>
                  </pic:blipFill>
                  <pic:spPr>
                    <a:xfrm>
                      <a:off x="0" y="0"/>
                      <a:ext cx="5943600" cy="4366895"/>
                    </a:xfrm>
                    <a:prstGeom prst="rect">
                      <a:avLst/>
                    </a:prstGeom>
                  </pic:spPr>
                </pic:pic>
              </a:graphicData>
            </a:graphic>
          </wp:inline>
        </w:drawing>
      </w:r>
    </w:p>
    <w:p w14:paraId="000000AE" w14:textId="40E24574" w:rsidR="00682FF2" w:rsidRPr="00DB55B1" w:rsidRDefault="00BD3D23">
      <w:pPr>
        <w:spacing w:after="0" w:line="240" w:lineRule="auto"/>
        <w:rPr>
          <w:rFonts w:ascii="Arial" w:eastAsia="Arial" w:hAnsi="Arial" w:cs="Arial"/>
        </w:rPr>
      </w:pPr>
      <w:r w:rsidRPr="00DB55B1">
        <w:rPr>
          <w:rFonts w:ascii="Arial" w:eastAsia="Arial" w:hAnsi="Arial" w:cs="Arial"/>
          <w:b/>
          <w:color w:val="000000"/>
        </w:rPr>
        <w:t>F</w:t>
      </w:r>
      <w:r w:rsidR="00B43301" w:rsidRPr="00DB55B1">
        <w:rPr>
          <w:rFonts w:ascii="Arial" w:eastAsia="Arial" w:hAnsi="Arial" w:cs="Arial"/>
          <w:b/>
          <w:color w:val="000000"/>
        </w:rPr>
        <w:t>i</w:t>
      </w:r>
      <w:r w:rsidR="000C6A40" w:rsidRPr="00DB55B1">
        <w:rPr>
          <w:rFonts w:ascii="Arial" w:eastAsia="Arial" w:hAnsi="Arial" w:cs="Arial"/>
          <w:b/>
          <w:color w:val="000000"/>
        </w:rPr>
        <w:t>g.</w:t>
      </w:r>
      <w:r w:rsidR="00B43301" w:rsidRPr="00DB55B1">
        <w:rPr>
          <w:rFonts w:ascii="Arial" w:eastAsia="Arial" w:hAnsi="Arial" w:cs="Arial"/>
          <w:b/>
          <w:color w:val="000000"/>
        </w:rPr>
        <w:t xml:space="preserve"> </w:t>
      </w:r>
      <w:sdt>
        <w:sdtPr>
          <w:rPr>
            <w:rFonts w:ascii="Arial" w:hAnsi="Arial" w:cs="Arial"/>
          </w:rPr>
          <w:tag w:val="goog_rdk_11"/>
          <w:id w:val="-531801311"/>
        </w:sdtPr>
        <w:sdtEndPr/>
        <w:sdtContent/>
      </w:sdt>
      <w:r w:rsidR="00267BA9" w:rsidRPr="00DB55B1">
        <w:rPr>
          <w:rFonts w:ascii="Arial" w:eastAsia="Arial" w:hAnsi="Arial" w:cs="Arial"/>
          <w:b/>
          <w:color w:val="000000"/>
        </w:rPr>
        <w:t>2</w:t>
      </w:r>
      <w:r w:rsidR="00B43301" w:rsidRPr="00DB55B1">
        <w:rPr>
          <w:rFonts w:ascii="Arial" w:eastAsia="Arial" w:hAnsi="Arial" w:cs="Arial"/>
          <w:b/>
          <w:color w:val="000000"/>
        </w:rPr>
        <w:t xml:space="preserve"> </w:t>
      </w:r>
      <w:r w:rsidR="00B50FCA" w:rsidRPr="00DB55B1">
        <w:rPr>
          <w:rFonts w:ascii="Arial" w:hAnsi="Arial" w:cs="Arial"/>
          <w:bCs/>
        </w:rPr>
        <w:t xml:space="preserve">Microbial species vary in </w:t>
      </w:r>
      <w:r w:rsidR="00B50FCA" w:rsidRPr="00DB55B1">
        <w:rPr>
          <w:rFonts w:ascii="Arial" w:eastAsia="Arial" w:hAnsi="Arial" w:cs="Arial"/>
          <w:color w:val="000000"/>
        </w:rPr>
        <w:t xml:space="preserve">the scaled impact of treatment on maximum optical density. </w:t>
      </w:r>
      <w:r w:rsidR="00B43301" w:rsidRPr="00DB55B1">
        <w:rPr>
          <w:rFonts w:ascii="Arial" w:eastAsia="Arial" w:hAnsi="Arial" w:cs="Arial"/>
          <w:color w:val="000000"/>
        </w:rPr>
        <w:t xml:space="preserve"> </w:t>
      </w:r>
      <w:r w:rsidR="00213EBD" w:rsidRPr="00DB55B1">
        <w:rPr>
          <w:rFonts w:ascii="Arial" w:eastAsia="Arial" w:hAnsi="Arial" w:cs="Arial"/>
          <w:color w:val="000000"/>
        </w:rPr>
        <w:t xml:space="preserve">The Y axis is the </w:t>
      </w:r>
      <w:r w:rsidR="006D1D5E" w:rsidRPr="00DB55B1">
        <w:rPr>
          <w:rFonts w:ascii="Arial" w:eastAsia="Arial" w:hAnsi="Arial" w:cs="Arial"/>
          <w:color w:val="000000"/>
        </w:rPr>
        <w:t>scaled</w:t>
      </w:r>
      <w:r w:rsidR="00213EBD" w:rsidRPr="00DB55B1">
        <w:rPr>
          <w:rFonts w:ascii="Arial" w:eastAsia="Arial" w:hAnsi="Arial" w:cs="Arial"/>
          <w:color w:val="000000"/>
        </w:rPr>
        <w:t xml:space="preserve"> </w:t>
      </w:r>
      <w:r w:rsidR="006D1D5E" w:rsidRPr="00DB55B1">
        <w:rPr>
          <w:rFonts w:ascii="Arial" w:eastAsia="Arial" w:hAnsi="Arial" w:cs="Arial"/>
          <w:color w:val="000000"/>
        </w:rPr>
        <w:t>impact</w:t>
      </w:r>
      <w:r w:rsidR="00213EBD" w:rsidRPr="00DB55B1">
        <w:rPr>
          <w:rFonts w:ascii="Arial" w:eastAsia="Arial" w:hAnsi="Arial" w:cs="Arial"/>
          <w:color w:val="000000"/>
        </w:rPr>
        <w:t xml:space="preserve"> </w:t>
      </w:r>
      <w:r w:rsidR="006D1D5E" w:rsidRPr="00DB55B1">
        <w:rPr>
          <w:rFonts w:ascii="Arial" w:eastAsia="Arial" w:hAnsi="Arial" w:cs="Arial"/>
          <w:color w:val="000000"/>
        </w:rPr>
        <w:t>of a treatment on</w:t>
      </w:r>
      <w:r w:rsidR="00213EBD" w:rsidRPr="00DB55B1">
        <w:rPr>
          <w:rFonts w:ascii="Arial" w:eastAsia="Arial" w:hAnsi="Arial" w:cs="Arial"/>
          <w:color w:val="000000"/>
        </w:rPr>
        <w:t xml:space="preserve"> a microbe’s maximum</w:t>
      </w:r>
      <w:r w:rsidR="00093F88">
        <w:rPr>
          <w:rFonts w:ascii="Arial" w:eastAsia="Arial" w:hAnsi="Arial" w:cs="Arial"/>
          <w:color w:val="000000"/>
        </w:rPr>
        <w:t xml:space="preserve"> OD</w:t>
      </w:r>
      <w:r w:rsidR="00213EBD" w:rsidRPr="00DB55B1">
        <w:rPr>
          <w:rFonts w:ascii="Arial" w:eastAsia="Arial" w:hAnsi="Arial" w:cs="Arial"/>
          <w:color w:val="000000"/>
        </w:rPr>
        <w:t xml:space="preserve"> compared to controls,</w:t>
      </w:r>
      <w:r w:rsidR="006D1D5E" w:rsidRPr="00DB55B1">
        <w:rPr>
          <w:rFonts w:ascii="Arial" w:eastAsia="Arial" w:hAnsi="Arial" w:cs="Arial"/>
          <w:color w:val="000000"/>
        </w:rPr>
        <w:t xml:space="preserve"> as in Fig 1, but separated to more clearly display variation among species. </w:t>
      </w:r>
      <w:r w:rsidR="00B43301" w:rsidRPr="00DB55B1">
        <w:rPr>
          <w:rFonts w:ascii="Arial" w:eastAsia="Arial" w:hAnsi="Arial" w:cs="Arial"/>
          <w:color w:val="000000"/>
        </w:rPr>
        <w:t>Microbes are ordered</w:t>
      </w:r>
      <w:r w:rsidR="00306ED1" w:rsidRPr="00DB55B1">
        <w:rPr>
          <w:rFonts w:ascii="Arial" w:eastAsia="Arial" w:hAnsi="Arial" w:cs="Arial"/>
          <w:color w:val="000000"/>
        </w:rPr>
        <w:t xml:space="preserve"> </w:t>
      </w:r>
      <w:r w:rsidR="00B43301" w:rsidRPr="00DB55B1">
        <w:rPr>
          <w:rFonts w:ascii="Arial" w:eastAsia="Arial" w:hAnsi="Arial" w:cs="Arial"/>
          <w:color w:val="000000"/>
        </w:rPr>
        <w:t xml:space="preserve">from most frequently </w:t>
      </w:r>
      <w:r w:rsidR="00213EBD" w:rsidRPr="00DB55B1">
        <w:rPr>
          <w:rFonts w:ascii="Arial" w:eastAsia="Arial" w:hAnsi="Arial" w:cs="Arial"/>
          <w:color w:val="000000"/>
        </w:rPr>
        <w:t xml:space="preserve">(top left) </w:t>
      </w:r>
      <w:r w:rsidR="00B43301" w:rsidRPr="00DB55B1">
        <w:rPr>
          <w:rFonts w:ascii="Arial" w:eastAsia="Arial" w:hAnsi="Arial" w:cs="Arial"/>
          <w:color w:val="000000"/>
        </w:rPr>
        <w:t>to least frequent</w:t>
      </w:r>
      <w:r w:rsidR="00213EBD" w:rsidRPr="00DB55B1">
        <w:rPr>
          <w:rFonts w:ascii="Arial" w:eastAsia="Arial" w:hAnsi="Arial" w:cs="Arial"/>
          <w:color w:val="000000"/>
        </w:rPr>
        <w:t>ly</w:t>
      </w:r>
      <w:r w:rsidR="00306ED1" w:rsidRPr="00DB55B1">
        <w:rPr>
          <w:rFonts w:ascii="Arial" w:eastAsia="Arial" w:hAnsi="Arial" w:cs="Arial"/>
          <w:color w:val="000000"/>
        </w:rPr>
        <w:t xml:space="preserve"> </w:t>
      </w:r>
      <w:r w:rsidR="00213EBD" w:rsidRPr="00DB55B1">
        <w:rPr>
          <w:rFonts w:ascii="Arial" w:eastAsia="Arial" w:hAnsi="Arial" w:cs="Arial"/>
          <w:color w:val="000000"/>
        </w:rPr>
        <w:t xml:space="preserve">isolated from nectar </w:t>
      </w:r>
      <w:r w:rsidR="00306ED1" w:rsidRPr="00DB55B1">
        <w:rPr>
          <w:rFonts w:ascii="Arial" w:eastAsia="Arial" w:hAnsi="Arial" w:cs="Arial"/>
          <w:color w:val="000000"/>
        </w:rPr>
        <w:t>(</w:t>
      </w:r>
      <w:r w:rsidR="00213EBD" w:rsidRPr="00DB55B1">
        <w:rPr>
          <w:rFonts w:ascii="Arial" w:eastAsia="Arial" w:hAnsi="Arial" w:cs="Arial"/>
          <w:color w:val="000000"/>
        </w:rPr>
        <w:t>bottom right</w:t>
      </w:r>
      <w:r w:rsidR="00306ED1" w:rsidRPr="00DB55B1">
        <w:rPr>
          <w:rFonts w:ascii="Arial" w:eastAsia="Arial" w:hAnsi="Arial" w:cs="Arial"/>
          <w:color w:val="000000"/>
        </w:rPr>
        <w:t>)</w:t>
      </w:r>
      <w:r w:rsidR="00B43301" w:rsidRPr="00DB55B1">
        <w:rPr>
          <w:rFonts w:ascii="Arial" w:eastAsia="Arial" w:hAnsi="Arial" w:cs="Arial"/>
          <w:color w:val="000000"/>
        </w:rPr>
        <w:t xml:space="preserve">. </w:t>
      </w:r>
      <w:r w:rsidR="007B2156" w:rsidRPr="00DB55B1">
        <w:rPr>
          <w:rFonts w:ascii="Arial" w:eastAsia="Arial" w:hAnsi="Arial" w:cs="Arial"/>
          <w:color w:val="000000"/>
        </w:rPr>
        <w:t>Stars indicate significant treatment impact on maximum OD compared to control</w:t>
      </w:r>
      <w:r w:rsidR="00A4629F" w:rsidRPr="00DB55B1">
        <w:rPr>
          <w:rFonts w:ascii="Arial" w:eastAsia="Arial" w:hAnsi="Arial" w:cs="Arial"/>
          <w:color w:val="000000"/>
        </w:rPr>
        <w:t xml:space="preserve"> </w:t>
      </w:r>
      <w:r w:rsidR="00A4629F" w:rsidRPr="00DB55B1">
        <w:rPr>
          <w:rFonts w:ascii="Arial" w:eastAsia="Arial" w:hAnsi="Arial" w:cs="Arial"/>
        </w:rPr>
        <w:t>(p &lt; .05)</w:t>
      </w:r>
      <w:r w:rsidR="005F4FA4" w:rsidRPr="00DB55B1">
        <w:rPr>
          <w:rFonts w:ascii="Arial" w:eastAsia="Arial" w:hAnsi="Arial" w:cs="Arial"/>
        </w:rPr>
        <w:t>.</w:t>
      </w:r>
      <w:r w:rsidR="00213EBD" w:rsidRPr="00DB55B1">
        <w:rPr>
          <w:rFonts w:ascii="Arial" w:eastAsia="Arial" w:hAnsi="Arial" w:cs="Arial"/>
          <w:color w:val="000000"/>
        </w:rPr>
        <w:t xml:space="preserve"> See </w:t>
      </w:r>
      <w:r w:rsidR="002B5F6C" w:rsidRPr="00DB55B1">
        <w:rPr>
          <w:rFonts w:ascii="Arial" w:eastAsia="Arial" w:hAnsi="Arial" w:cs="Arial"/>
          <w:color w:val="000000"/>
        </w:rPr>
        <w:t>S</w:t>
      </w:r>
      <w:r w:rsidR="00213EBD" w:rsidRPr="00DB55B1">
        <w:rPr>
          <w:rFonts w:ascii="Arial" w:eastAsia="Arial" w:hAnsi="Arial" w:cs="Arial"/>
          <w:color w:val="000000"/>
        </w:rPr>
        <w:t xml:space="preserve">upplemental </w:t>
      </w:r>
      <w:r w:rsidR="002B5F6C" w:rsidRPr="00DB55B1">
        <w:rPr>
          <w:rFonts w:ascii="Arial" w:eastAsia="Arial" w:hAnsi="Arial" w:cs="Arial"/>
          <w:color w:val="000000"/>
        </w:rPr>
        <w:t>F</w:t>
      </w:r>
      <w:r w:rsidR="00213EBD" w:rsidRPr="00DB55B1">
        <w:rPr>
          <w:rFonts w:ascii="Arial" w:eastAsia="Arial" w:hAnsi="Arial" w:cs="Arial"/>
          <w:color w:val="000000"/>
        </w:rPr>
        <w:t>igure 3 for non-scaled data</w:t>
      </w:r>
    </w:p>
    <w:p w14:paraId="000000AF" w14:textId="77777777" w:rsidR="00682FF2" w:rsidRPr="00DB55B1" w:rsidRDefault="00682FF2">
      <w:pPr>
        <w:spacing w:after="0" w:line="240" w:lineRule="auto"/>
        <w:rPr>
          <w:rFonts w:ascii="Arial" w:eastAsia="Arial" w:hAnsi="Arial" w:cs="Arial"/>
        </w:rPr>
      </w:pPr>
    </w:p>
    <w:p w14:paraId="000000B0" w14:textId="005A85FC" w:rsidR="00682FF2" w:rsidRPr="00DB55B1" w:rsidRDefault="00DB6F9A">
      <w:pPr>
        <w:rPr>
          <w:rFonts w:ascii="Arial" w:hAnsi="Arial" w:cs="Arial"/>
        </w:rPr>
      </w:pPr>
      <w:r w:rsidRPr="00DB55B1">
        <w:rPr>
          <w:rFonts w:ascii="Arial" w:hAnsi="Arial" w:cs="Arial"/>
          <w:noProof/>
        </w:rPr>
        <w:lastRenderedPageBreak/>
        <w:t xml:space="preserve"> </w:t>
      </w:r>
      <w:r w:rsidR="008644E5" w:rsidRPr="00DB55B1">
        <w:rPr>
          <w:rFonts w:ascii="Arial" w:hAnsi="Arial" w:cs="Arial"/>
          <w:noProof/>
        </w:rPr>
        <w:drawing>
          <wp:inline distT="0" distB="0" distL="0" distR="0" wp14:anchorId="2BD2D1FD" wp14:editId="700354AE">
            <wp:extent cx="5943600" cy="4433570"/>
            <wp:effectExtent l="0" t="0" r="0" b="508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6"/>
                    <a:stretch>
                      <a:fillRect/>
                    </a:stretch>
                  </pic:blipFill>
                  <pic:spPr>
                    <a:xfrm>
                      <a:off x="0" y="0"/>
                      <a:ext cx="5943600" cy="4433570"/>
                    </a:xfrm>
                    <a:prstGeom prst="rect">
                      <a:avLst/>
                    </a:prstGeom>
                  </pic:spPr>
                </pic:pic>
              </a:graphicData>
            </a:graphic>
          </wp:inline>
        </w:drawing>
      </w:r>
    </w:p>
    <w:p w14:paraId="2AB26B50" w14:textId="6E814BED" w:rsidR="00F7450A" w:rsidRPr="00DB55B1" w:rsidRDefault="00BD3D23">
      <w:pPr>
        <w:rPr>
          <w:rFonts w:ascii="Arial" w:eastAsia="Arial" w:hAnsi="Arial" w:cs="Arial"/>
          <w:color w:val="000000"/>
        </w:rPr>
      </w:pPr>
      <w:r w:rsidRPr="00DB55B1">
        <w:rPr>
          <w:rFonts w:ascii="Arial" w:hAnsi="Arial" w:cs="Arial"/>
          <w:b/>
          <w:bCs/>
        </w:rPr>
        <w:t>Fig</w:t>
      </w:r>
      <w:r w:rsidR="008F437F" w:rsidRPr="00DB55B1">
        <w:rPr>
          <w:rFonts w:ascii="Arial" w:hAnsi="Arial" w:cs="Arial"/>
          <w:b/>
          <w:bCs/>
        </w:rPr>
        <w:t xml:space="preserve">. </w:t>
      </w:r>
      <w:r w:rsidR="00267BA9" w:rsidRPr="00DB55B1">
        <w:rPr>
          <w:rFonts w:ascii="Arial" w:hAnsi="Arial" w:cs="Arial"/>
          <w:b/>
          <w:bCs/>
        </w:rPr>
        <w:t xml:space="preserve">3 </w:t>
      </w:r>
      <w:r w:rsidR="00F7450A" w:rsidRPr="00DB55B1">
        <w:rPr>
          <w:rFonts w:ascii="Arial" w:hAnsi="Arial" w:cs="Arial"/>
          <w:bCs/>
        </w:rPr>
        <w:t xml:space="preserve">Microbial species vary in </w:t>
      </w:r>
      <w:r w:rsidR="00F7450A" w:rsidRPr="00DB55B1">
        <w:rPr>
          <w:rFonts w:ascii="Arial" w:eastAsia="Arial" w:hAnsi="Arial" w:cs="Arial"/>
          <w:color w:val="000000"/>
        </w:rPr>
        <w:t xml:space="preserve">the scaled impact of treatment on growth rate.  The Y axis is the scaled impact of a treatment on a microbe’s growth rate compared to controls, as in Fig 1, but separated to more clearly display variation among species. Microbes are ordered from most frequently (top left) to least frequently isolated from nectar (bottom right). Stars indicate significant treatment impact on maximum OD compared to control </w:t>
      </w:r>
      <w:r w:rsidR="00F7450A" w:rsidRPr="00DB55B1">
        <w:rPr>
          <w:rFonts w:ascii="Arial" w:eastAsia="Arial" w:hAnsi="Arial" w:cs="Arial"/>
        </w:rPr>
        <w:t>(p &lt; .05)</w:t>
      </w:r>
      <w:r w:rsidR="003B0596" w:rsidRPr="00DB55B1">
        <w:rPr>
          <w:rFonts w:ascii="Arial" w:eastAsia="Arial" w:hAnsi="Arial" w:cs="Arial"/>
        </w:rPr>
        <w:t>.</w:t>
      </w:r>
      <w:r w:rsidR="00F7450A" w:rsidRPr="00DB55B1">
        <w:rPr>
          <w:rFonts w:ascii="Arial" w:eastAsia="Arial" w:hAnsi="Arial" w:cs="Arial"/>
          <w:color w:val="000000"/>
        </w:rPr>
        <w:t xml:space="preserve"> See Supplemental Figure 4 for non-scaled data</w:t>
      </w:r>
    </w:p>
    <w:p w14:paraId="000000B2" w14:textId="41E6EA23" w:rsidR="00682FF2" w:rsidRPr="00DB55B1" w:rsidRDefault="00682FF2">
      <w:pPr>
        <w:spacing w:after="0" w:line="240" w:lineRule="auto"/>
        <w:rPr>
          <w:rFonts w:ascii="Arial" w:eastAsia="Arial" w:hAnsi="Arial" w:cs="Arial"/>
        </w:rPr>
      </w:pPr>
    </w:p>
    <w:p w14:paraId="76395E0E" w14:textId="77777777" w:rsidR="00875DA3" w:rsidRPr="00DB55B1" w:rsidRDefault="00875DA3">
      <w:pPr>
        <w:spacing w:after="0" w:line="240" w:lineRule="auto"/>
        <w:rPr>
          <w:rFonts w:ascii="Arial" w:eastAsia="Arial" w:hAnsi="Arial" w:cs="Arial"/>
          <w:b/>
          <w:bCs/>
        </w:rPr>
      </w:pPr>
    </w:p>
    <w:p w14:paraId="7CEB1873" w14:textId="007CF578" w:rsidR="00875DA3" w:rsidRPr="00DB55B1" w:rsidRDefault="00802F60">
      <w:pPr>
        <w:spacing w:after="0" w:line="240" w:lineRule="auto"/>
        <w:rPr>
          <w:rFonts w:ascii="Arial" w:eastAsia="Arial" w:hAnsi="Arial" w:cs="Arial"/>
          <w:b/>
          <w:bCs/>
        </w:rPr>
      </w:pPr>
      <w:r w:rsidRPr="00DB55B1">
        <w:rPr>
          <w:rFonts w:ascii="Arial" w:eastAsia="Arial" w:hAnsi="Arial" w:cs="Arial"/>
          <w:b/>
          <w:bCs/>
          <w:noProof/>
        </w:rPr>
        <w:lastRenderedPageBreak/>
        <w:drawing>
          <wp:inline distT="0" distB="0" distL="0" distR="0" wp14:anchorId="54E19B8A" wp14:editId="459B118F">
            <wp:extent cx="5943600" cy="329628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7"/>
                    <a:stretch>
                      <a:fillRect/>
                    </a:stretch>
                  </pic:blipFill>
                  <pic:spPr>
                    <a:xfrm>
                      <a:off x="0" y="0"/>
                      <a:ext cx="5943600" cy="3296285"/>
                    </a:xfrm>
                    <a:prstGeom prst="rect">
                      <a:avLst/>
                    </a:prstGeom>
                  </pic:spPr>
                </pic:pic>
              </a:graphicData>
            </a:graphic>
          </wp:inline>
        </w:drawing>
      </w:r>
    </w:p>
    <w:p w14:paraId="7449E844" w14:textId="43CB9277" w:rsidR="00620AF3" w:rsidRPr="00DB55B1" w:rsidRDefault="00B43301" w:rsidP="00620AF3">
      <w:pPr>
        <w:spacing w:after="0" w:line="240" w:lineRule="auto"/>
        <w:rPr>
          <w:rFonts w:ascii="Arial" w:eastAsia="Arial" w:hAnsi="Arial" w:cs="Arial"/>
          <w:color w:val="000000"/>
        </w:rPr>
      </w:pPr>
      <w:r w:rsidRPr="00DB55B1">
        <w:rPr>
          <w:rFonts w:ascii="Arial" w:eastAsia="Arial" w:hAnsi="Arial" w:cs="Arial"/>
          <w:b/>
          <w:bCs/>
        </w:rPr>
        <w:t>Fi</w:t>
      </w:r>
      <w:r w:rsidR="008F437F" w:rsidRPr="00DB55B1">
        <w:rPr>
          <w:rFonts w:ascii="Arial" w:eastAsia="Arial" w:hAnsi="Arial" w:cs="Arial"/>
          <w:b/>
          <w:bCs/>
        </w:rPr>
        <w:t>g.</w:t>
      </w:r>
      <w:r w:rsidRPr="00DB55B1">
        <w:rPr>
          <w:rFonts w:ascii="Arial" w:eastAsia="Arial" w:hAnsi="Arial" w:cs="Arial"/>
          <w:b/>
          <w:bCs/>
        </w:rPr>
        <w:t xml:space="preserve"> </w:t>
      </w:r>
      <w:r w:rsidR="00267BA9" w:rsidRPr="00DB55B1">
        <w:rPr>
          <w:rFonts w:ascii="Arial" w:eastAsia="Arial" w:hAnsi="Arial" w:cs="Arial"/>
          <w:b/>
          <w:bCs/>
        </w:rPr>
        <w:t>4</w:t>
      </w:r>
      <w:r w:rsidR="002F1710" w:rsidRPr="00DB55B1">
        <w:rPr>
          <w:rFonts w:ascii="Arial" w:eastAsia="Arial" w:hAnsi="Arial" w:cs="Arial"/>
          <w:b/>
          <w:bCs/>
        </w:rPr>
        <w:t xml:space="preserve"> </w:t>
      </w:r>
      <w:r w:rsidR="00B50FCA" w:rsidRPr="00DB55B1">
        <w:rPr>
          <w:rFonts w:ascii="Arial" w:eastAsia="Arial" w:hAnsi="Arial" w:cs="Arial"/>
          <w:bCs/>
        </w:rPr>
        <w:t>Microbial isolation source predicts sensitivity of growth rate but not maximum OD to treatments.</w:t>
      </w:r>
      <w:r w:rsidR="00620AF3" w:rsidRPr="00DB55B1">
        <w:rPr>
          <w:rFonts w:ascii="Arial" w:eastAsia="Arial" w:hAnsi="Arial" w:cs="Arial"/>
          <w:bCs/>
        </w:rPr>
        <w:t xml:space="preserve"> </w:t>
      </w:r>
      <w:r w:rsidR="00620AF3" w:rsidRPr="00DB55B1">
        <w:rPr>
          <w:rFonts w:ascii="Arial" w:eastAsia="Arial" w:hAnsi="Arial" w:cs="Arial"/>
          <w:color w:val="000000"/>
        </w:rPr>
        <w:t>The Y-axis indicates the scaled effect of treatment on maximum OD (optical density; panel a) and growth rate (panel b) compared to control nectar. A value of 1 represents equal density in treatment and controls; values higher than one represent an increase in maximum density compared to controls and values lower than one indicate a decrease in maximum density. A horizontal line is added at Y = 1</w:t>
      </w:r>
    </w:p>
    <w:p w14:paraId="68E0DD77" w14:textId="52607276" w:rsidR="00620AF3" w:rsidRPr="00DB55B1" w:rsidRDefault="00620AF3">
      <w:pPr>
        <w:spacing w:after="0" w:line="240" w:lineRule="auto"/>
        <w:rPr>
          <w:rFonts w:ascii="Arial" w:eastAsia="Arial" w:hAnsi="Arial" w:cs="Arial"/>
          <w:bCs/>
        </w:rPr>
      </w:pPr>
    </w:p>
    <w:p w14:paraId="000000B4" w14:textId="33C755B8" w:rsidR="00682FF2" w:rsidRPr="00DB55B1" w:rsidRDefault="00682FF2">
      <w:pPr>
        <w:spacing w:after="0" w:line="240" w:lineRule="auto"/>
        <w:rPr>
          <w:rFonts w:ascii="Arial" w:eastAsia="Arial" w:hAnsi="Arial" w:cs="Arial"/>
        </w:rPr>
      </w:pPr>
    </w:p>
    <w:p w14:paraId="000000B5" w14:textId="01DFCBD1" w:rsidR="00682FF2" w:rsidRPr="00DB55B1" w:rsidRDefault="0097727E">
      <w:pPr>
        <w:spacing w:after="0" w:line="240" w:lineRule="auto"/>
        <w:rPr>
          <w:rFonts w:ascii="Arial" w:eastAsia="Arial" w:hAnsi="Arial" w:cs="Arial"/>
        </w:rPr>
      </w:pPr>
      <w:r w:rsidRPr="0097727E">
        <w:rPr>
          <w:rFonts w:ascii="Arial" w:eastAsia="Arial" w:hAnsi="Arial" w:cs="Arial"/>
        </w:rPr>
        <w:lastRenderedPageBreak/>
        <w:drawing>
          <wp:inline distT="0" distB="0" distL="0" distR="0" wp14:anchorId="019ABB7D" wp14:editId="2817647C">
            <wp:extent cx="4725059" cy="71161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5059" cy="7116168"/>
                    </a:xfrm>
                    <a:prstGeom prst="rect">
                      <a:avLst/>
                    </a:prstGeom>
                  </pic:spPr>
                </pic:pic>
              </a:graphicData>
            </a:graphic>
          </wp:inline>
        </w:drawing>
      </w:r>
    </w:p>
    <w:p w14:paraId="000000B7" w14:textId="51462A28" w:rsidR="00682FF2" w:rsidRPr="00DB55B1" w:rsidRDefault="00B43301" w:rsidP="00C17392">
      <w:pPr>
        <w:spacing w:after="0" w:line="240" w:lineRule="auto"/>
        <w:rPr>
          <w:rFonts w:ascii="Arial" w:eastAsia="Arial" w:hAnsi="Arial" w:cs="Arial"/>
          <w:color w:val="000000"/>
          <w:shd w:val="clear" w:color="auto" w:fill="FDFDFD"/>
        </w:rPr>
        <w:sectPr w:rsidR="00682FF2" w:rsidRPr="00DB55B1" w:rsidSect="002F1710">
          <w:footerReference w:type="default" r:id="rId19"/>
          <w:pgSz w:w="12240" w:h="15840"/>
          <w:pgMar w:top="1440" w:right="1440" w:bottom="1440" w:left="1440" w:header="720" w:footer="720" w:gutter="0"/>
          <w:lnNumType w:countBy="1" w:restart="continuous"/>
          <w:pgNumType w:start="1"/>
          <w:cols w:space="720"/>
          <w:docGrid w:linePitch="299"/>
        </w:sectPr>
      </w:pPr>
      <w:r w:rsidRPr="00DB55B1">
        <w:rPr>
          <w:rFonts w:ascii="Arial" w:eastAsia="Arial" w:hAnsi="Arial" w:cs="Arial"/>
          <w:b/>
          <w:color w:val="000000"/>
        </w:rPr>
        <w:t>Fig</w:t>
      </w:r>
      <w:r w:rsidR="008A6B67" w:rsidRPr="00DB55B1">
        <w:rPr>
          <w:rFonts w:ascii="Arial" w:eastAsia="Arial" w:hAnsi="Arial" w:cs="Arial"/>
          <w:b/>
          <w:color w:val="000000"/>
        </w:rPr>
        <w:t>.</w:t>
      </w:r>
      <w:r w:rsidRPr="00DB55B1">
        <w:rPr>
          <w:rFonts w:ascii="Arial" w:eastAsia="Arial" w:hAnsi="Arial" w:cs="Arial"/>
          <w:b/>
          <w:color w:val="000000"/>
        </w:rPr>
        <w:t xml:space="preserve"> </w:t>
      </w:r>
      <w:r w:rsidR="006675EF" w:rsidRPr="00DB55B1">
        <w:rPr>
          <w:rFonts w:ascii="Arial" w:eastAsia="Arial" w:hAnsi="Arial" w:cs="Arial"/>
          <w:b/>
        </w:rPr>
        <w:t>5</w:t>
      </w:r>
      <w:r w:rsidRPr="00DB55B1">
        <w:rPr>
          <w:rFonts w:ascii="Arial" w:eastAsia="Arial" w:hAnsi="Arial" w:cs="Arial"/>
          <w:b/>
          <w:color w:val="000000"/>
        </w:rPr>
        <w:t xml:space="preserve"> </w:t>
      </w:r>
      <w:r w:rsidR="006D07FC" w:rsidRPr="00DB55B1">
        <w:rPr>
          <w:rFonts w:ascii="Arial" w:eastAsia="Arial" w:hAnsi="Arial" w:cs="Arial"/>
          <w:color w:val="000000"/>
        </w:rPr>
        <w:t xml:space="preserve">Nectar compounds influence microbial community </w:t>
      </w:r>
      <w:r w:rsidR="00DF1738" w:rsidRPr="00DB55B1">
        <w:rPr>
          <w:rFonts w:ascii="Arial" w:eastAsia="Arial" w:hAnsi="Arial" w:cs="Arial"/>
          <w:color w:val="000000"/>
        </w:rPr>
        <w:t>outcomes but</w:t>
      </w:r>
      <w:r w:rsidR="006D07FC" w:rsidRPr="00DB55B1">
        <w:rPr>
          <w:rFonts w:ascii="Arial" w:eastAsia="Arial" w:hAnsi="Arial" w:cs="Arial"/>
          <w:color w:val="000000"/>
        </w:rPr>
        <w:t xml:space="preserve"> differ depending on species considered. </w:t>
      </w:r>
      <w:r w:rsidRPr="00DB55B1">
        <w:rPr>
          <w:rFonts w:ascii="Arial" w:eastAsia="Arial" w:hAnsi="Arial" w:cs="Arial"/>
        </w:rPr>
        <w:t>T</w:t>
      </w:r>
      <w:r w:rsidRPr="00DB55B1">
        <w:rPr>
          <w:rFonts w:ascii="Arial" w:eastAsia="Arial" w:hAnsi="Arial" w:cs="Arial"/>
          <w:color w:val="000000"/>
        </w:rPr>
        <w:t>he colony forming units (CFUs) per ul of synthetic nectar formed by microbes grown in co-culture and</w:t>
      </w:r>
      <w:r w:rsidR="00C17392" w:rsidRPr="00DB55B1">
        <w:rPr>
          <w:rFonts w:ascii="Arial" w:eastAsia="Arial" w:hAnsi="Arial" w:cs="Arial"/>
          <w:color w:val="000000"/>
        </w:rPr>
        <w:t xml:space="preserve"> </w:t>
      </w:r>
      <w:r w:rsidR="00B46F81" w:rsidRPr="00DB55B1">
        <w:rPr>
          <w:rFonts w:ascii="Arial" w:eastAsia="Arial" w:hAnsi="Arial" w:cs="Arial"/>
          <w:color w:val="000000"/>
        </w:rPr>
        <w:t xml:space="preserve">alone </w:t>
      </w:r>
      <w:r w:rsidRPr="00DB55B1">
        <w:rPr>
          <w:rFonts w:ascii="Arial" w:eastAsia="Arial" w:hAnsi="Arial" w:cs="Arial"/>
          <w:color w:val="000000"/>
        </w:rPr>
        <w:t xml:space="preserve">across different nectar chemistries. Each </w:t>
      </w:r>
      <w:r w:rsidR="006D07FC" w:rsidRPr="00DB55B1">
        <w:rPr>
          <w:rFonts w:ascii="Arial" w:eastAsia="Arial" w:hAnsi="Arial" w:cs="Arial"/>
          <w:color w:val="000000"/>
        </w:rPr>
        <w:t xml:space="preserve">panel </w:t>
      </w:r>
      <w:r w:rsidRPr="00DB55B1">
        <w:rPr>
          <w:rFonts w:ascii="Arial" w:eastAsia="Arial" w:hAnsi="Arial" w:cs="Arial"/>
          <w:color w:val="000000"/>
        </w:rPr>
        <w:t>represents a different pairing of microbes</w:t>
      </w:r>
      <w:r w:rsidR="00405D72" w:rsidRPr="00DB55B1">
        <w:rPr>
          <w:rFonts w:ascii="Arial" w:eastAsia="Arial" w:hAnsi="Arial" w:cs="Arial"/>
          <w:color w:val="000000"/>
        </w:rPr>
        <w:t xml:space="preserve">; panel A pairs </w:t>
      </w:r>
      <w:r w:rsidR="00C17392" w:rsidRPr="00DB55B1">
        <w:rPr>
          <w:rFonts w:ascii="Arial" w:eastAsia="Arial" w:hAnsi="Arial" w:cs="Arial"/>
          <w:color w:val="000000"/>
          <w:shd w:val="clear" w:color="auto" w:fill="FDFDFD"/>
        </w:rPr>
        <w:t>a facultative nectar</w:t>
      </w:r>
      <w:r w:rsidR="00C17392" w:rsidRPr="00DB55B1">
        <w:rPr>
          <w:rFonts w:ascii="Arial" w:eastAsia="Arial" w:hAnsi="Arial" w:cs="Arial"/>
          <w:shd w:val="clear" w:color="auto" w:fill="FDFDFD"/>
        </w:rPr>
        <w:t xml:space="preserve"> </w:t>
      </w:r>
      <w:r w:rsidR="00C17392" w:rsidRPr="00DB55B1">
        <w:rPr>
          <w:rFonts w:ascii="Arial" w:eastAsia="Arial" w:hAnsi="Arial" w:cs="Arial"/>
          <w:color w:val="000000"/>
          <w:shd w:val="clear" w:color="auto" w:fill="FDFDFD"/>
        </w:rPr>
        <w:t xml:space="preserve">yeast with a non-nectar </w:t>
      </w:r>
      <w:r w:rsidR="00C17392" w:rsidRPr="00DB55B1">
        <w:rPr>
          <w:rFonts w:ascii="Arial" w:eastAsia="Arial" w:hAnsi="Arial" w:cs="Arial"/>
          <w:shd w:val="clear" w:color="auto" w:fill="FDFDFD"/>
        </w:rPr>
        <w:t xml:space="preserve">yeast </w:t>
      </w:r>
      <w:r w:rsidR="00C17392" w:rsidRPr="00DB55B1">
        <w:rPr>
          <w:rFonts w:ascii="Arial" w:eastAsia="Arial" w:hAnsi="Arial" w:cs="Arial"/>
          <w:color w:val="000000"/>
          <w:shd w:val="clear" w:color="auto" w:fill="FDFDFD"/>
        </w:rPr>
        <w:t>(</w:t>
      </w:r>
      <w:proofErr w:type="spellStart"/>
      <w:r w:rsidR="00C17392" w:rsidRPr="00DB55B1">
        <w:rPr>
          <w:rFonts w:ascii="Arial" w:eastAsia="Arial" w:hAnsi="Arial" w:cs="Arial"/>
          <w:i/>
          <w:color w:val="000000"/>
          <w:shd w:val="clear" w:color="auto" w:fill="FDFDFD"/>
        </w:rPr>
        <w:t>Starmerella</w:t>
      </w:r>
      <w:proofErr w:type="spellEnd"/>
      <w:r w:rsidR="00C17392" w:rsidRPr="00DB55B1">
        <w:rPr>
          <w:rFonts w:ascii="Arial" w:eastAsia="Arial" w:hAnsi="Arial" w:cs="Arial"/>
          <w:i/>
          <w:color w:val="000000"/>
          <w:shd w:val="clear" w:color="auto" w:fill="FDFDFD"/>
        </w:rPr>
        <w:t xml:space="preserve"> </w:t>
      </w:r>
      <w:proofErr w:type="spellStart"/>
      <w:r w:rsidR="00C17392" w:rsidRPr="00DB55B1">
        <w:rPr>
          <w:rFonts w:ascii="Arial" w:eastAsia="Arial" w:hAnsi="Arial" w:cs="Arial"/>
          <w:i/>
          <w:color w:val="000000"/>
          <w:shd w:val="clear" w:color="auto" w:fill="FDFDFD"/>
        </w:rPr>
        <w:t>bombi</w:t>
      </w:r>
      <w:proofErr w:type="spellEnd"/>
      <w:r w:rsidR="00C17392" w:rsidRPr="00DB55B1">
        <w:rPr>
          <w:rFonts w:ascii="Arial" w:eastAsia="Arial" w:hAnsi="Arial" w:cs="Arial"/>
          <w:i/>
          <w:color w:val="000000"/>
          <w:shd w:val="clear" w:color="auto" w:fill="FDFDFD"/>
        </w:rPr>
        <w:t xml:space="preserve"> &amp; Zygosaccharomyces </w:t>
      </w:r>
      <w:proofErr w:type="spellStart"/>
      <w:r w:rsidR="00C17392" w:rsidRPr="00DB55B1">
        <w:rPr>
          <w:rFonts w:ascii="Arial" w:eastAsia="Arial" w:hAnsi="Arial" w:cs="Arial"/>
          <w:i/>
          <w:color w:val="000000"/>
          <w:shd w:val="clear" w:color="auto" w:fill="FDFDFD"/>
        </w:rPr>
        <w:t>bailii</w:t>
      </w:r>
      <w:proofErr w:type="spellEnd"/>
      <w:r w:rsidR="00C17392" w:rsidRPr="00DB55B1">
        <w:rPr>
          <w:rFonts w:ascii="Arial" w:eastAsia="Arial" w:hAnsi="Arial" w:cs="Arial"/>
          <w:i/>
          <w:color w:val="000000"/>
          <w:shd w:val="clear" w:color="auto" w:fill="FDFDFD"/>
        </w:rPr>
        <w:t>),</w:t>
      </w:r>
      <w:r w:rsidR="00C17392" w:rsidRPr="00DB55B1">
        <w:rPr>
          <w:rFonts w:ascii="Arial" w:eastAsia="Arial" w:hAnsi="Arial" w:cs="Arial"/>
          <w:color w:val="000000"/>
          <w:shd w:val="clear" w:color="auto" w:fill="FDFDFD"/>
        </w:rPr>
        <w:t xml:space="preserve"> </w:t>
      </w:r>
      <w:r w:rsidR="00405D72" w:rsidRPr="00DB55B1">
        <w:rPr>
          <w:rFonts w:ascii="Arial" w:eastAsia="Arial" w:hAnsi="Arial" w:cs="Arial"/>
          <w:color w:val="000000"/>
          <w:shd w:val="clear" w:color="auto" w:fill="FDFDFD"/>
        </w:rPr>
        <w:t>panel B pairs</w:t>
      </w:r>
      <w:r w:rsidR="00C17392" w:rsidRPr="00DB55B1">
        <w:rPr>
          <w:rFonts w:ascii="Arial" w:eastAsia="Arial" w:hAnsi="Arial" w:cs="Arial"/>
          <w:color w:val="000000"/>
          <w:shd w:val="clear" w:color="auto" w:fill="FDFDFD"/>
        </w:rPr>
        <w:t xml:space="preserve"> a nectar specialist yeast with a nectar specialist bacteria (</w:t>
      </w:r>
      <w:proofErr w:type="spellStart"/>
      <w:r w:rsidR="00C17392" w:rsidRPr="00DB55B1">
        <w:rPr>
          <w:rFonts w:ascii="Arial" w:eastAsia="Arial" w:hAnsi="Arial" w:cs="Arial"/>
          <w:i/>
          <w:color w:val="000000"/>
          <w:shd w:val="clear" w:color="auto" w:fill="FDFDFD"/>
        </w:rPr>
        <w:t>Metschnikowia</w:t>
      </w:r>
      <w:proofErr w:type="spellEnd"/>
      <w:r w:rsidR="00C17392" w:rsidRPr="00DB55B1">
        <w:rPr>
          <w:rFonts w:ascii="Arial" w:eastAsia="Arial" w:hAnsi="Arial" w:cs="Arial"/>
          <w:i/>
          <w:color w:val="000000"/>
          <w:shd w:val="clear" w:color="auto" w:fill="FDFDFD"/>
        </w:rPr>
        <w:t xml:space="preserve"> </w:t>
      </w:r>
      <w:proofErr w:type="spellStart"/>
      <w:r w:rsidR="00C17392" w:rsidRPr="00DB55B1">
        <w:rPr>
          <w:rFonts w:ascii="Arial" w:eastAsia="Arial" w:hAnsi="Arial" w:cs="Arial"/>
          <w:i/>
          <w:color w:val="000000"/>
          <w:shd w:val="clear" w:color="auto" w:fill="FDFDFD"/>
        </w:rPr>
        <w:t>reukaufii</w:t>
      </w:r>
      <w:proofErr w:type="spellEnd"/>
      <w:r w:rsidR="00C17392" w:rsidRPr="00DB55B1">
        <w:rPr>
          <w:rFonts w:ascii="Arial" w:eastAsia="Arial" w:hAnsi="Arial" w:cs="Arial"/>
          <w:i/>
          <w:color w:val="000000"/>
          <w:shd w:val="clear" w:color="auto" w:fill="FDFDFD"/>
        </w:rPr>
        <w:t xml:space="preserve"> &amp; </w:t>
      </w:r>
      <w:proofErr w:type="spellStart"/>
      <w:r w:rsidR="00C17392" w:rsidRPr="00DB55B1">
        <w:rPr>
          <w:rFonts w:ascii="Arial" w:eastAsia="Arial" w:hAnsi="Arial" w:cs="Arial"/>
          <w:i/>
          <w:color w:val="000000"/>
          <w:shd w:val="clear" w:color="auto" w:fill="FDFDFD"/>
        </w:rPr>
        <w:t>Rosenbergiella</w:t>
      </w:r>
      <w:proofErr w:type="spellEnd"/>
      <w:r w:rsidR="00C17392" w:rsidRPr="00DB55B1">
        <w:rPr>
          <w:rFonts w:ascii="Arial" w:eastAsia="Arial" w:hAnsi="Arial" w:cs="Arial"/>
          <w:i/>
          <w:color w:val="000000"/>
          <w:shd w:val="clear" w:color="auto" w:fill="FDFDFD"/>
        </w:rPr>
        <w:t xml:space="preserve"> </w:t>
      </w:r>
      <w:proofErr w:type="spellStart"/>
      <w:r w:rsidR="00C17392" w:rsidRPr="00DB55B1">
        <w:rPr>
          <w:rFonts w:ascii="Arial" w:eastAsia="Arial" w:hAnsi="Arial" w:cs="Arial"/>
          <w:i/>
          <w:color w:val="000000"/>
          <w:shd w:val="clear" w:color="auto" w:fill="FDFDFD"/>
        </w:rPr>
        <w:t>nectarea</w:t>
      </w:r>
      <w:proofErr w:type="spellEnd"/>
      <w:r w:rsidR="00C17392" w:rsidRPr="00DB55B1">
        <w:rPr>
          <w:rFonts w:ascii="Arial" w:eastAsia="Arial" w:hAnsi="Arial" w:cs="Arial"/>
          <w:i/>
          <w:color w:val="000000"/>
          <w:shd w:val="clear" w:color="auto" w:fill="FDFDFD"/>
        </w:rPr>
        <w:t xml:space="preserve">), </w:t>
      </w:r>
      <w:r w:rsidR="00C17392" w:rsidRPr="00DB55B1">
        <w:rPr>
          <w:rFonts w:ascii="Arial" w:eastAsia="Arial" w:hAnsi="Arial" w:cs="Arial"/>
          <w:color w:val="000000"/>
          <w:shd w:val="clear" w:color="auto" w:fill="FDFDFD"/>
        </w:rPr>
        <w:t xml:space="preserve">and </w:t>
      </w:r>
      <w:r w:rsidR="00405D72" w:rsidRPr="00DB55B1">
        <w:rPr>
          <w:rFonts w:ascii="Arial" w:eastAsia="Arial" w:hAnsi="Arial" w:cs="Arial"/>
          <w:color w:val="000000"/>
          <w:shd w:val="clear" w:color="auto" w:fill="FDFDFD"/>
        </w:rPr>
        <w:lastRenderedPageBreak/>
        <w:t>panel C pairs</w:t>
      </w:r>
      <w:r w:rsidR="00C17392" w:rsidRPr="00DB55B1">
        <w:rPr>
          <w:rFonts w:ascii="Arial" w:eastAsia="Arial" w:hAnsi="Arial" w:cs="Arial"/>
          <w:color w:val="000000"/>
          <w:shd w:val="clear" w:color="auto" w:fill="FDFDFD"/>
        </w:rPr>
        <w:t xml:space="preserve"> a non-nectar specialist yeast</w:t>
      </w:r>
      <w:r w:rsidR="00C17392" w:rsidRPr="00DB55B1">
        <w:rPr>
          <w:rFonts w:ascii="Arial" w:eastAsia="Arial" w:hAnsi="Arial" w:cs="Arial"/>
          <w:shd w:val="clear" w:color="auto" w:fill="FDFDFD"/>
        </w:rPr>
        <w:t xml:space="preserve"> with</w:t>
      </w:r>
      <w:r w:rsidR="00C17392" w:rsidRPr="00DB55B1">
        <w:rPr>
          <w:rFonts w:ascii="Arial" w:eastAsia="Arial" w:hAnsi="Arial" w:cs="Arial"/>
          <w:color w:val="000000"/>
          <w:shd w:val="clear" w:color="auto" w:fill="FDFDFD"/>
        </w:rPr>
        <w:t xml:space="preserve"> a nectar specialist bacteria </w:t>
      </w:r>
      <w:r w:rsidR="00C17392" w:rsidRPr="00DB55B1">
        <w:rPr>
          <w:rFonts w:ascii="Arial" w:eastAsia="Arial" w:hAnsi="Arial" w:cs="Arial"/>
          <w:color w:val="000000"/>
        </w:rPr>
        <w:t>(</w:t>
      </w:r>
      <w:r w:rsidR="00C17392" w:rsidRPr="00DB55B1">
        <w:rPr>
          <w:rFonts w:ascii="Arial" w:eastAsia="Arial" w:hAnsi="Arial" w:cs="Arial"/>
          <w:i/>
          <w:color w:val="000000"/>
        </w:rPr>
        <w:t xml:space="preserve">Saccharomyces cerevisiae &amp; </w:t>
      </w:r>
      <w:proofErr w:type="spellStart"/>
      <w:r w:rsidR="00C17392" w:rsidRPr="00DB55B1">
        <w:rPr>
          <w:rFonts w:ascii="Arial" w:eastAsia="Arial" w:hAnsi="Arial" w:cs="Arial"/>
          <w:i/>
          <w:color w:val="000000"/>
        </w:rPr>
        <w:t>Rosenbergiella</w:t>
      </w:r>
      <w:proofErr w:type="spellEnd"/>
      <w:r w:rsidR="00C17392" w:rsidRPr="00DB55B1">
        <w:rPr>
          <w:rFonts w:ascii="Arial" w:eastAsia="Arial" w:hAnsi="Arial" w:cs="Arial"/>
          <w:i/>
          <w:color w:val="000000"/>
        </w:rPr>
        <w:t xml:space="preserve"> </w:t>
      </w:r>
      <w:proofErr w:type="spellStart"/>
      <w:r w:rsidR="00C17392" w:rsidRPr="00DB55B1">
        <w:rPr>
          <w:rFonts w:ascii="Arial" w:eastAsia="Arial" w:hAnsi="Arial" w:cs="Arial"/>
          <w:i/>
          <w:color w:val="000000"/>
        </w:rPr>
        <w:t>nectarea</w:t>
      </w:r>
      <w:proofErr w:type="spellEnd"/>
      <w:r w:rsidR="00C17392" w:rsidRPr="00DB55B1">
        <w:rPr>
          <w:rFonts w:ascii="Arial" w:eastAsia="Arial" w:hAnsi="Arial" w:cs="Arial"/>
          <w:i/>
          <w:color w:val="000000"/>
        </w:rPr>
        <w:t>)</w:t>
      </w:r>
      <w:r w:rsidR="00C17392" w:rsidRPr="00DB55B1">
        <w:rPr>
          <w:rFonts w:ascii="Arial" w:eastAsia="Arial" w:hAnsi="Arial" w:cs="Arial"/>
          <w:color w:val="000000"/>
        </w:rPr>
        <w:t>.</w:t>
      </w:r>
      <w:r w:rsidR="00405D72" w:rsidRPr="00DB55B1">
        <w:rPr>
          <w:rFonts w:ascii="Arial" w:eastAsia="Arial" w:hAnsi="Arial" w:cs="Arial"/>
          <w:color w:val="000000"/>
          <w:shd w:val="clear" w:color="auto" w:fill="FDFDFD"/>
        </w:rPr>
        <w:t xml:space="preserve"> </w:t>
      </w:r>
      <w:r w:rsidR="00C0315F" w:rsidRPr="00DB55B1">
        <w:rPr>
          <w:rFonts w:ascii="Arial" w:eastAsia="Arial" w:hAnsi="Arial" w:cs="Arial"/>
          <w:color w:val="000000"/>
        </w:rPr>
        <w:t>Letters</w:t>
      </w:r>
      <w:r w:rsidRPr="00DB55B1">
        <w:rPr>
          <w:rFonts w:ascii="Arial" w:eastAsia="Arial" w:hAnsi="Arial" w:cs="Arial"/>
          <w:color w:val="000000"/>
        </w:rPr>
        <w:t xml:space="preserve"> indicate significant</w:t>
      </w:r>
      <w:r w:rsidR="008F6D90">
        <w:rPr>
          <w:rFonts w:ascii="Arial" w:eastAsia="Arial" w:hAnsi="Arial" w:cs="Arial"/>
          <w:color w:val="000000"/>
        </w:rPr>
        <w:t xml:space="preserve"> pairwise</w:t>
      </w:r>
      <w:r w:rsidRPr="00DB55B1">
        <w:rPr>
          <w:rFonts w:ascii="Arial" w:eastAsia="Arial" w:hAnsi="Arial" w:cs="Arial"/>
          <w:color w:val="000000"/>
        </w:rPr>
        <w:t xml:space="preserve"> differences </w:t>
      </w:r>
      <w:r w:rsidR="000D05FE" w:rsidRPr="00DB55B1">
        <w:rPr>
          <w:rFonts w:ascii="Arial" w:eastAsia="Arial" w:hAnsi="Arial" w:cs="Arial"/>
          <w:color w:val="000000"/>
        </w:rPr>
        <w:t xml:space="preserve">between </w:t>
      </w:r>
      <w:r w:rsidR="00044826" w:rsidRPr="00DB55B1">
        <w:rPr>
          <w:rFonts w:ascii="Arial" w:eastAsia="Arial" w:hAnsi="Arial" w:cs="Arial"/>
          <w:color w:val="000000"/>
        </w:rPr>
        <w:t>treatments</w:t>
      </w:r>
      <w:r w:rsidR="00C0315F" w:rsidRPr="00DB55B1">
        <w:rPr>
          <w:rFonts w:ascii="Arial" w:eastAsia="Arial" w:hAnsi="Arial" w:cs="Arial"/>
          <w:color w:val="000000"/>
        </w:rPr>
        <w:t xml:space="preserve"> </w:t>
      </w:r>
      <w:r w:rsidR="001F3F10" w:rsidRPr="00DB55B1">
        <w:rPr>
          <w:rFonts w:ascii="Arial" w:eastAsia="Arial" w:hAnsi="Arial" w:cs="Arial"/>
          <w:color w:val="000000"/>
        </w:rPr>
        <w:t>(</w:t>
      </w:r>
      <w:r w:rsidR="00C17392" w:rsidRPr="00DB55B1">
        <w:rPr>
          <w:rFonts w:ascii="Arial" w:eastAsia="Arial" w:hAnsi="Arial" w:cs="Arial"/>
          <w:color w:val="000000"/>
        </w:rPr>
        <w:t>p &lt; .05</w:t>
      </w:r>
      <w:r w:rsidR="001F3F10" w:rsidRPr="00DB55B1">
        <w:rPr>
          <w:rFonts w:ascii="Arial" w:eastAsia="Arial" w:hAnsi="Arial" w:cs="Arial"/>
          <w:color w:val="000000"/>
        </w:rPr>
        <w:t>)</w:t>
      </w:r>
      <w:r w:rsidR="0012446C" w:rsidRPr="00DB55B1">
        <w:rPr>
          <w:rFonts w:ascii="Arial" w:eastAsia="Arial" w:hAnsi="Arial" w:cs="Arial"/>
          <w:color w:val="000000"/>
        </w:rPr>
        <w:t xml:space="preserve"> </w:t>
      </w:r>
      <w:r w:rsidR="00C0315F" w:rsidRPr="00DB55B1">
        <w:rPr>
          <w:rFonts w:ascii="Arial" w:eastAsia="Arial" w:hAnsi="Arial" w:cs="Arial"/>
          <w:color w:val="000000"/>
        </w:rPr>
        <w:t xml:space="preserve">and are shown </w:t>
      </w:r>
      <w:r w:rsidR="008F6D90">
        <w:rPr>
          <w:rFonts w:ascii="Arial" w:eastAsia="Arial" w:hAnsi="Arial" w:cs="Arial"/>
          <w:color w:val="000000"/>
        </w:rPr>
        <w:t>separately</w:t>
      </w:r>
      <w:r w:rsidR="00C15ACD" w:rsidRPr="00DB55B1">
        <w:rPr>
          <w:rFonts w:ascii="Arial" w:eastAsia="Arial" w:hAnsi="Arial" w:cs="Arial"/>
          <w:color w:val="000000"/>
        </w:rPr>
        <w:t xml:space="preserve"> </w:t>
      </w:r>
      <w:r w:rsidR="00C0315F" w:rsidRPr="00DB55B1">
        <w:rPr>
          <w:rFonts w:ascii="Arial" w:eastAsia="Arial" w:hAnsi="Arial" w:cs="Arial"/>
          <w:color w:val="000000"/>
        </w:rPr>
        <w:t>for each microbe</w:t>
      </w:r>
    </w:p>
    <w:p w14:paraId="000000B9" w14:textId="77777777" w:rsidR="00682FF2" w:rsidRPr="00DB55B1" w:rsidRDefault="00682FF2">
      <w:pPr>
        <w:spacing w:after="200" w:line="360" w:lineRule="auto"/>
        <w:rPr>
          <w:rFonts w:ascii="Arial" w:eastAsia="Arial" w:hAnsi="Arial" w:cs="Arial"/>
        </w:rPr>
      </w:pPr>
    </w:p>
    <w:tbl>
      <w:tblPr>
        <w:tblStyle w:val="1"/>
        <w:tblW w:w="14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115"/>
        <w:gridCol w:w="1530"/>
        <w:gridCol w:w="1800"/>
        <w:gridCol w:w="2070"/>
        <w:gridCol w:w="2340"/>
        <w:gridCol w:w="2250"/>
        <w:gridCol w:w="1980"/>
      </w:tblGrid>
      <w:tr w:rsidR="00F71AF1" w:rsidRPr="00DB55B1" w14:paraId="2E2374C6" w14:textId="77777777" w:rsidTr="00957796">
        <w:trPr>
          <w:trHeight w:val="414"/>
        </w:trPr>
        <w:tc>
          <w:tcPr>
            <w:tcW w:w="2115" w:type="dxa"/>
            <w:tcBorders>
              <w:top w:val="single" w:sz="6" w:space="0" w:color="000000"/>
              <w:left w:val="single" w:sz="6" w:space="0" w:color="000000"/>
              <w:bottom w:val="single" w:sz="6" w:space="0" w:color="000000"/>
              <w:right w:val="single" w:sz="6" w:space="0" w:color="000000"/>
            </w:tcBorders>
            <w:shd w:val="clear" w:color="auto" w:fill="BDBDBD"/>
            <w:tcMar>
              <w:top w:w="30" w:type="dxa"/>
              <w:left w:w="45" w:type="dxa"/>
              <w:bottom w:w="30" w:type="dxa"/>
              <w:right w:w="45" w:type="dxa"/>
            </w:tcMar>
            <w:vAlign w:val="center"/>
          </w:tcPr>
          <w:p w14:paraId="000000BA" w14:textId="77777777" w:rsidR="00F71AF1" w:rsidRPr="00DB55B1" w:rsidRDefault="00F71AF1">
            <w:pPr>
              <w:rPr>
                <w:rFonts w:ascii="Arial" w:eastAsia="Arial" w:hAnsi="Arial" w:cs="Arial"/>
                <w:b/>
              </w:rPr>
            </w:pPr>
            <w:r w:rsidRPr="00DB55B1">
              <w:rPr>
                <w:rFonts w:ascii="Arial" w:eastAsia="Arial" w:hAnsi="Arial" w:cs="Arial"/>
                <w:b/>
              </w:rPr>
              <w:t>Microbe</w:t>
            </w:r>
          </w:p>
        </w:tc>
        <w:tc>
          <w:tcPr>
            <w:tcW w:w="153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B" w14:textId="77777777" w:rsidR="00F71AF1" w:rsidRPr="00DB55B1" w:rsidRDefault="00F71AF1">
            <w:pPr>
              <w:rPr>
                <w:rFonts w:ascii="Arial" w:eastAsia="Arial" w:hAnsi="Arial" w:cs="Arial"/>
                <w:b/>
              </w:rPr>
            </w:pPr>
            <w:r w:rsidRPr="00DB55B1">
              <w:rPr>
                <w:rFonts w:ascii="Arial" w:eastAsia="Arial" w:hAnsi="Arial" w:cs="Arial"/>
                <w:b/>
              </w:rPr>
              <w:t>Type</w:t>
            </w:r>
          </w:p>
        </w:tc>
        <w:tc>
          <w:tcPr>
            <w:tcW w:w="180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C" w14:textId="77777777" w:rsidR="00F71AF1" w:rsidRPr="00DB55B1" w:rsidRDefault="00F71AF1">
            <w:pPr>
              <w:rPr>
                <w:rFonts w:ascii="Arial" w:eastAsia="Arial" w:hAnsi="Arial" w:cs="Arial"/>
                <w:b/>
              </w:rPr>
            </w:pPr>
            <w:r w:rsidRPr="00DB55B1">
              <w:rPr>
                <w:rFonts w:ascii="Arial" w:eastAsia="Arial" w:hAnsi="Arial" w:cs="Arial"/>
                <w:b/>
              </w:rPr>
              <w:t>Family</w:t>
            </w:r>
          </w:p>
        </w:tc>
        <w:tc>
          <w:tcPr>
            <w:tcW w:w="207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D" w14:textId="77777777" w:rsidR="00F71AF1" w:rsidRPr="00DB55B1" w:rsidRDefault="00F71AF1">
            <w:pPr>
              <w:rPr>
                <w:rFonts w:ascii="Arial" w:eastAsia="Arial" w:hAnsi="Arial" w:cs="Arial"/>
                <w:b/>
              </w:rPr>
            </w:pPr>
            <w:r w:rsidRPr="00DB55B1">
              <w:rPr>
                <w:rFonts w:ascii="Arial" w:eastAsia="Arial" w:hAnsi="Arial" w:cs="Arial"/>
                <w:b/>
              </w:rPr>
              <w:t>Order</w:t>
            </w:r>
          </w:p>
        </w:tc>
        <w:tc>
          <w:tcPr>
            <w:tcW w:w="234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E" w14:textId="77777777" w:rsidR="00F71AF1" w:rsidRPr="00DB55B1" w:rsidRDefault="00F71AF1">
            <w:pPr>
              <w:rPr>
                <w:rFonts w:ascii="Arial" w:eastAsia="Arial" w:hAnsi="Arial" w:cs="Arial"/>
                <w:b/>
              </w:rPr>
            </w:pPr>
            <w:r w:rsidRPr="00DB55B1">
              <w:rPr>
                <w:rFonts w:ascii="Arial" w:eastAsia="Arial" w:hAnsi="Arial" w:cs="Arial"/>
                <w:b/>
              </w:rPr>
              <w:t>Class</w:t>
            </w:r>
          </w:p>
        </w:tc>
        <w:tc>
          <w:tcPr>
            <w:tcW w:w="225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F" w14:textId="07983CFF" w:rsidR="00F71AF1" w:rsidRPr="00DB55B1" w:rsidRDefault="007E3859">
            <w:pPr>
              <w:rPr>
                <w:rFonts w:ascii="Arial" w:eastAsia="Arial" w:hAnsi="Arial" w:cs="Arial"/>
                <w:b/>
              </w:rPr>
            </w:pPr>
            <w:r w:rsidRPr="00DB55B1">
              <w:rPr>
                <w:rFonts w:ascii="Arial" w:eastAsia="Arial" w:hAnsi="Arial" w:cs="Arial"/>
                <w:b/>
              </w:rPr>
              <w:t>Isolation source</w:t>
            </w:r>
          </w:p>
        </w:tc>
        <w:tc>
          <w:tcPr>
            <w:tcW w:w="198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C1" w14:textId="267C27EC" w:rsidR="00F71AF1" w:rsidRPr="00DB55B1" w:rsidRDefault="001B71A9">
            <w:pPr>
              <w:rPr>
                <w:rFonts w:ascii="Arial" w:eastAsia="Arial" w:hAnsi="Arial" w:cs="Arial"/>
                <w:b/>
              </w:rPr>
            </w:pPr>
            <w:r w:rsidRPr="00DB55B1">
              <w:rPr>
                <w:rFonts w:ascii="Arial" w:eastAsia="Arial" w:hAnsi="Arial" w:cs="Arial"/>
                <w:b/>
              </w:rPr>
              <w:t>Frequency of isolation in nectar</w:t>
            </w:r>
          </w:p>
        </w:tc>
      </w:tr>
      <w:tr w:rsidR="00F71AF1" w:rsidRPr="00DB55B1" w14:paraId="2143911F"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0C2" w14:textId="77777777" w:rsidR="00F71AF1" w:rsidRPr="00DB55B1" w:rsidRDefault="00F71AF1">
            <w:pPr>
              <w:rPr>
                <w:rFonts w:ascii="Arial" w:eastAsia="Arial" w:hAnsi="Arial" w:cs="Arial"/>
                <w:i/>
              </w:rPr>
            </w:pPr>
            <w:proofErr w:type="spellStart"/>
            <w:r w:rsidRPr="00DB55B1">
              <w:rPr>
                <w:rFonts w:ascii="Arial" w:eastAsia="Arial" w:hAnsi="Arial" w:cs="Arial"/>
                <w:i/>
              </w:rPr>
              <w:t>Aureobasidium</w:t>
            </w:r>
            <w:proofErr w:type="spellEnd"/>
            <w:r w:rsidRPr="00DB55B1">
              <w:rPr>
                <w:rFonts w:ascii="Arial" w:eastAsia="Arial" w:hAnsi="Arial" w:cs="Arial"/>
                <w:i/>
              </w:rPr>
              <w:t xml:space="preserve"> pullulans</w:t>
            </w:r>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3" w14:textId="77777777" w:rsidR="00F71AF1" w:rsidRPr="00DB55B1" w:rsidRDefault="00F71AF1">
            <w:pPr>
              <w:rPr>
                <w:rFonts w:ascii="Arial" w:eastAsia="Arial" w:hAnsi="Arial" w:cs="Arial"/>
              </w:rPr>
            </w:pPr>
            <w:r w:rsidRPr="00DB55B1">
              <w:rPr>
                <w:rFonts w:ascii="Arial" w:eastAsia="Arial" w:hAnsi="Arial" w:cs="Arial"/>
              </w:rPr>
              <w:t>Ascomycete "black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4" w14:textId="77777777" w:rsidR="00F71AF1" w:rsidRPr="00DB55B1" w:rsidRDefault="00F71AF1">
            <w:pPr>
              <w:rPr>
                <w:rFonts w:ascii="Arial" w:eastAsia="Arial" w:hAnsi="Arial" w:cs="Arial"/>
                <w:i/>
              </w:rPr>
            </w:pPr>
            <w:proofErr w:type="spellStart"/>
            <w:r w:rsidRPr="00DB55B1">
              <w:rPr>
                <w:rFonts w:ascii="Arial" w:eastAsia="Arial" w:hAnsi="Arial" w:cs="Arial"/>
                <w:i/>
              </w:rPr>
              <w:t>Dothioraceae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5" w14:textId="77777777" w:rsidR="00F71AF1" w:rsidRPr="00DB55B1" w:rsidRDefault="00F71AF1">
            <w:pPr>
              <w:rPr>
                <w:rFonts w:ascii="Arial" w:eastAsia="Arial" w:hAnsi="Arial" w:cs="Arial"/>
                <w:i/>
              </w:rPr>
            </w:pPr>
            <w:proofErr w:type="spellStart"/>
            <w:r w:rsidRPr="00DB55B1">
              <w:rPr>
                <w:rFonts w:ascii="Arial" w:eastAsia="Arial" w:hAnsi="Arial" w:cs="Arial"/>
                <w:i/>
              </w:rPr>
              <w:t>Dothioraceae</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6" w14:textId="77777777" w:rsidR="00F71AF1" w:rsidRPr="00DB55B1" w:rsidRDefault="00F71AF1">
            <w:pPr>
              <w:rPr>
                <w:rFonts w:ascii="Arial" w:eastAsia="Arial" w:hAnsi="Arial" w:cs="Arial"/>
                <w:i/>
              </w:rPr>
            </w:pPr>
            <w:proofErr w:type="spellStart"/>
            <w:r w:rsidRPr="00DB55B1">
              <w:rPr>
                <w:rFonts w:ascii="Arial" w:eastAsia="Arial" w:hAnsi="Arial" w:cs="Arial"/>
                <w:i/>
              </w:rPr>
              <w:t>Dothioraceae</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7" w14:textId="641E730F" w:rsidR="00F71AF1" w:rsidRPr="00DB55B1" w:rsidRDefault="00F71AF1">
            <w:pPr>
              <w:rPr>
                <w:rFonts w:ascii="Arial" w:eastAsia="Arial" w:hAnsi="Arial" w:cs="Arial"/>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9" w14:textId="7A4D2D4D" w:rsidR="00F71AF1" w:rsidRPr="00DB55B1" w:rsidRDefault="00B46F81">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CqWCYszD","properties":{"formattedCitation":"[10]","plainCitation":"[10]","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[10]</w:t>
            </w:r>
            <w:r w:rsidR="00BC74FB" w:rsidRPr="00DB55B1">
              <w:rPr>
                <w:rFonts w:ascii="Arial" w:eastAsia="Arial" w:hAnsi="Arial" w:cs="Arial"/>
              </w:rPr>
              <w:fldChar w:fldCharType="end"/>
            </w:r>
          </w:p>
        </w:tc>
      </w:tr>
      <w:tr w:rsidR="00F71AF1" w:rsidRPr="00DB55B1" w14:paraId="382306CA"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000000CA" w14:textId="77777777" w:rsidR="00F71AF1" w:rsidRPr="00DB55B1" w:rsidRDefault="00F71AF1">
            <w:pPr>
              <w:rPr>
                <w:rFonts w:ascii="Arial" w:eastAsia="Arial" w:hAnsi="Arial" w:cs="Arial"/>
                <w:i/>
              </w:rPr>
            </w:pPr>
            <w:r w:rsidRPr="00DB55B1">
              <w:rPr>
                <w:rFonts w:ascii="Arial" w:eastAsia="Arial" w:hAnsi="Arial" w:cs="Arial"/>
                <w:i/>
              </w:rPr>
              <w:t>Metschnikowia reukaufii</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B" w14:textId="77777777" w:rsidR="00F71AF1" w:rsidRPr="00DB55B1" w:rsidRDefault="00F71AF1">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C" w14:textId="77777777" w:rsidR="00F71AF1" w:rsidRPr="00DB55B1" w:rsidRDefault="00F71AF1">
            <w:pPr>
              <w:rPr>
                <w:rFonts w:ascii="Arial" w:eastAsia="Arial" w:hAnsi="Arial" w:cs="Arial"/>
                <w:i/>
              </w:rPr>
            </w:pPr>
            <w:proofErr w:type="spellStart"/>
            <w:r w:rsidRPr="00DB55B1">
              <w:rPr>
                <w:rFonts w:ascii="Arial" w:eastAsia="Arial" w:hAnsi="Arial" w:cs="Arial"/>
                <w:i/>
              </w:rPr>
              <w:t>Metschnikowiaceae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D" w14:textId="77777777" w:rsidR="00F71AF1" w:rsidRPr="00DB55B1" w:rsidRDefault="00F71AF1">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E"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F" w14:textId="77777777" w:rsidR="00F71AF1" w:rsidRPr="00DB55B1" w:rsidRDefault="00F71AF1">
            <w:pPr>
              <w:rPr>
                <w:rFonts w:ascii="Arial" w:eastAsia="Arial" w:hAnsi="Arial" w:cs="Arial"/>
                <w:i/>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1" w14:textId="4E140167" w:rsidR="00F71AF1" w:rsidRPr="00DB55B1" w:rsidRDefault="00B46F81">
            <w:pPr>
              <w:rPr>
                <w:rFonts w:ascii="Arial" w:eastAsia="Arial" w:hAnsi="Arial" w:cs="Arial"/>
              </w:rPr>
            </w:pPr>
            <w:r w:rsidRPr="00DB55B1">
              <w:rPr>
                <w:rFonts w:ascii="Arial" w:eastAsia="Arial" w:hAnsi="Arial" w:cs="Arial"/>
              </w:rPr>
              <w:t>H</w:t>
            </w:r>
            <w:r w:rsidR="00F71AF1" w:rsidRPr="00DB55B1">
              <w:rPr>
                <w:rFonts w:ascii="Arial" w:eastAsia="Arial" w:hAnsi="Arial" w:cs="Arial"/>
              </w:rPr>
              <w:t>igh</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{"citationID":"2rnyA3p9","properties":{"formattedCitation":"[10, 27]","plainCitation":"[10, 27]","noteIndex":0},"citationItems":[{"id":15,"uris":["http://zotero.org/users/6808850/items/WUEHN69T"],"uri":["http://zotero.org/users/6808850/items/WUEHN69T"],"itemData":{"id":15,"type":"article-journal","abstract":"Floral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[10, 27]</w:t>
            </w:r>
            <w:r w:rsidR="00BC74FB" w:rsidRPr="00DB55B1">
              <w:rPr>
                <w:rFonts w:ascii="Arial" w:eastAsia="Arial" w:hAnsi="Arial" w:cs="Arial"/>
              </w:rPr>
              <w:fldChar w:fldCharType="end"/>
            </w:r>
          </w:p>
        </w:tc>
      </w:tr>
      <w:tr w:rsidR="00F71AF1" w:rsidRPr="00DB55B1" w14:paraId="32C83386"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0D2" w14:textId="77777777" w:rsidR="00F71AF1" w:rsidRPr="00DB55B1" w:rsidRDefault="00F71AF1">
            <w:pPr>
              <w:rPr>
                <w:rFonts w:ascii="Arial" w:eastAsia="Arial" w:hAnsi="Arial" w:cs="Arial"/>
                <w:i/>
              </w:rPr>
            </w:pPr>
            <w:proofErr w:type="spellStart"/>
            <w:r w:rsidRPr="00DB55B1">
              <w:rPr>
                <w:rFonts w:ascii="Arial" w:eastAsia="Arial" w:hAnsi="Arial" w:cs="Arial"/>
                <w:i/>
              </w:rPr>
              <w:t>Rhodotorula</w:t>
            </w:r>
            <w:proofErr w:type="spellEnd"/>
            <w:r w:rsidRPr="00DB55B1">
              <w:rPr>
                <w:rFonts w:ascii="Arial" w:eastAsia="Arial" w:hAnsi="Arial" w:cs="Arial"/>
                <w:i/>
              </w:rPr>
              <w:t xml:space="preserve"> </w:t>
            </w:r>
            <w:proofErr w:type="spellStart"/>
            <w:r w:rsidRPr="00DB55B1">
              <w:rPr>
                <w:rFonts w:ascii="Arial" w:eastAsia="Arial" w:hAnsi="Arial" w:cs="Arial"/>
                <w:i/>
              </w:rPr>
              <w:t>fujisanensis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3" w14:textId="77777777" w:rsidR="00F71AF1" w:rsidRPr="00DB55B1" w:rsidRDefault="00F71AF1">
            <w:pPr>
              <w:rPr>
                <w:rFonts w:ascii="Arial" w:eastAsia="Arial" w:hAnsi="Arial" w:cs="Arial"/>
              </w:rPr>
            </w:pPr>
            <w:r w:rsidRPr="00DB55B1">
              <w:rPr>
                <w:rFonts w:ascii="Arial" w:eastAsia="Arial" w:hAnsi="Arial" w:cs="Arial"/>
              </w:rPr>
              <w:t>Basidiomycete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4" w14:textId="77777777" w:rsidR="00F71AF1" w:rsidRPr="00DB55B1" w:rsidRDefault="00F71AF1">
            <w:pPr>
              <w:rPr>
                <w:rFonts w:ascii="Arial" w:eastAsia="Arial" w:hAnsi="Arial" w:cs="Arial"/>
                <w:i/>
              </w:rPr>
            </w:pPr>
            <w:proofErr w:type="spellStart"/>
            <w:r w:rsidRPr="00DB55B1">
              <w:rPr>
                <w:rFonts w:ascii="Arial" w:eastAsia="Arial" w:hAnsi="Arial" w:cs="Arial"/>
                <w:i/>
              </w:rPr>
              <w:t>Sporidiobolaceae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5" w14:textId="77777777" w:rsidR="00F71AF1" w:rsidRPr="00DB55B1" w:rsidRDefault="00F71AF1">
            <w:pPr>
              <w:rPr>
                <w:rFonts w:ascii="Arial" w:eastAsia="Arial" w:hAnsi="Arial" w:cs="Arial"/>
                <w:i/>
              </w:rPr>
            </w:pPr>
            <w:proofErr w:type="spellStart"/>
            <w:r w:rsidRPr="00DB55B1">
              <w:rPr>
                <w:rFonts w:ascii="Arial" w:eastAsia="Arial" w:hAnsi="Arial" w:cs="Arial"/>
                <w:i/>
              </w:rPr>
              <w:t>Sporidiobolaceae</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6" w14:textId="77777777" w:rsidR="00F71AF1" w:rsidRPr="00DB55B1" w:rsidRDefault="00F71AF1">
            <w:pPr>
              <w:rPr>
                <w:rFonts w:ascii="Arial" w:eastAsia="Arial" w:hAnsi="Arial" w:cs="Arial"/>
                <w:i/>
              </w:rPr>
            </w:pPr>
            <w:proofErr w:type="spellStart"/>
            <w:r w:rsidRPr="00DB55B1">
              <w:rPr>
                <w:rFonts w:ascii="Arial" w:eastAsia="Arial" w:hAnsi="Arial" w:cs="Arial"/>
                <w:i/>
              </w:rPr>
              <w:t>Microbotryomycetes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7" w14:textId="296007F8" w:rsidR="00F71AF1" w:rsidRPr="00DB55B1" w:rsidRDefault="00F71AF1">
            <w:pPr>
              <w:rPr>
                <w:rFonts w:ascii="Arial" w:eastAsia="Arial" w:hAnsi="Arial" w:cs="Arial"/>
              </w:rPr>
            </w:pPr>
            <w:r w:rsidRPr="00DB55B1">
              <w:rPr>
                <w:rFonts w:ascii="Arial" w:eastAsia="Arial" w:hAnsi="Arial" w:cs="Arial"/>
                <w:i/>
              </w:rPr>
              <w:t xml:space="preserve">Ranunculus </w:t>
            </w:r>
            <w:proofErr w:type="spellStart"/>
            <w:r w:rsidRPr="00DB55B1">
              <w:rPr>
                <w:rFonts w:ascii="Arial" w:eastAsia="Arial" w:hAnsi="Arial" w:cs="Arial"/>
                <w:i/>
              </w:rPr>
              <w:t>californicus</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9" w14:textId="7B667AC1" w:rsidR="00F71AF1" w:rsidRPr="00DB55B1" w:rsidRDefault="00B46F81">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ciTlrfa4","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[11]</w:t>
            </w:r>
            <w:r w:rsidR="00BC74FB" w:rsidRPr="00DB55B1">
              <w:rPr>
                <w:rFonts w:ascii="Arial" w:eastAsia="Arial" w:hAnsi="Arial" w:cs="Arial"/>
              </w:rPr>
              <w:fldChar w:fldCharType="end"/>
            </w:r>
          </w:p>
        </w:tc>
      </w:tr>
      <w:tr w:rsidR="00F71AF1" w:rsidRPr="00DB55B1" w14:paraId="456D61BD"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000000DA" w14:textId="77777777" w:rsidR="00F71AF1" w:rsidRPr="00DB55B1" w:rsidRDefault="00F71AF1">
            <w:pPr>
              <w:rPr>
                <w:rFonts w:ascii="Arial" w:eastAsia="Arial" w:hAnsi="Arial" w:cs="Arial"/>
                <w:i/>
              </w:rPr>
            </w:pPr>
            <w:r w:rsidRPr="00DB55B1">
              <w:rPr>
                <w:rFonts w:ascii="Arial" w:eastAsia="Arial" w:hAnsi="Arial" w:cs="Arial"/>
                <w:i/>
              </w:rPr>
              <w:t>Saccharomyces cerevisiae</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B" w14:textId="77777777" w:rsidR="00F71AF1" w:rsidRPr="00DB55B1" w:rsidRDefault="00F71AF1">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C"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D" w14:textId="77777777" w:rsidR="00F71AF1" w:rsidRPr="00DB55B1" w:rsidRDefault="00F71AF1">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E"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F" w14:textId="5E964B49" w:rsidR="00F71AF1" w:rsidRPr="00DB55B1" w:rsidRDefault="00F71AF1">
            <w:pPr>
              <w:rPr>
                <w:rFonts w:ascii="Arial" w:eastAsia="Arial" w:hAnsi="Arial" w:cs="Arial"/>
              </w:rPr>
            </w:pPr>
            <w:r w:rsidRPr="00DB55B1">
              <w:rPr>
                <w:rFonts w:ascii="Arial" w:eastAsia="Arial" w:hAnsi="Arial" w:cs="Arial"/>
              </w:rPr>
              <w:t>unidentified flower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E1" w14:textId="1D6BCC01" w:rsidR="00F71AF1" w:rsidRPr="00DB55B1" w:rsidRDefault="00BC74FB">
            <w:pPr>
              <w:rPr>
                <w:rFonts w:ascii="Arial" w:eastAsia="Arial" w:hAnsi="Arial" w:cs="Arial"/>
              </w:rPr>
            </w:pPr>
            <w:r w:rsidRPr="00DB55B1">
              <w:rPr>
                <w:rFonts w:ascii="Arial" w:eastAsia="Arial" w:hAnsi="Arial" w:cs="Arial"/>
              </w:rPr>
              <w:t>L</w:t>
            </w:r>
            <w:r w:rsidR="007F0ABD" w:rsidRPr="00DB55B1">
              <w:rPr>
                <w:rFonts w:ascii="Arial" w:eastAsia="Arial" w:hAnsi="Arial" w:cs="Arial"/>
              </w:rPr>
              <w:t>ow</w:t>
            </w:r>
            <w:r w:rsidRPr="00DB55B1">
              <w:rPr>
                <w:rFonts w:ascii="Arial" w:eastAsia="Arial" w:hAnsi="Arial" w:cs="Arial"/>
              </w:rPr>
              <w:t>*</w:t>
            </w:r>
          </w:p>
        </w:tc>
      </w:tr>
      <w:tr w:rsidR="00F71AF1" w:rsidRPr="00DB55B1" w14:paraId="104B6322"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B82DA24" w14:textId="77777777" w:rsidR="00A96FE8" w:rsidRPr="00DB55B1" w:rsidRDefault="00F71AF1">
            <w:pPr>
              <w:rPr>
                <w:rFonts w:ascii="Arial" w:eastAsia="Arial" w:hAnsi="Arial" w:cs="Arial"/>
                <w:i/>
              </w:rPr>
            </w:pPr>
            <w:proofErr w:type="spellStart"/>
            <w:r w:rsidRPr="00DB55B1">
              <w:rPr>
                <w:rFonts w:ascii="Arial" w:eastAsia="Arial" w:hAnsi="Arial" w:cs="Arial"/>
                <w:i/>
              </w:rPr>
              <w:t>Starmerella</w:t>
            </w:r>
            <w:proofErr w:type="spellEnd"/>
            <w:r w:rsidRPr="00DB55B1">
              <w:rPr>
                <w:rFonts w:ascii="Arial" w:eastAsia="Arial" w:hAnsi="Arial" w:cs="Arial"/>
                <w:i/>
              </w:rPr>
              <w:t xml:space="preserve"> </w:t>
            </w:r>
          </w:p>
          <w:p w14:paraId="000000E2" w14:textId="33FC923C" w:rsidR="00F71AF1" w:rsidRPr="00DB55B1" w:rsidRDefault="00F71AF1">
            <w:pPr>
              <w:rPr>
                <w:rFonts w:ascii="Arial" w:eastAsia="Arial" w:hAnsi="Arial" w:cs="Arial"/>
                <w:i/>
              </w:rPr>
            </w:pPr>
            <w:proofErr w:type="spellStart"/>
            <w:r w:rsidRPr="00DB55B1">
              <w:rPr>
                <w:rFonts w:ascii="Arial" w:eastAsia="Arial" w:hAnsi="Arial" w:cs="Arial"/>
                <w:i/>
              </w:rPr>
              <w:t>bombi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3" w14:textId="77777777" w:rsidR="00F71AF1" w:rsidRPr="00DB55B1" w:rsidRDefault="00F71AF1">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4" w14:textId="77777777" w:rsidR="00F71AF1" w:rsidRPr="00DB55B1" w:rsidRDefault="00F71AF1">
            <w:pPr>
              <w:rPr>
                <w:rFonts w:ascii="Arial" w:eastAsia="Arial" w:hAnsi="Arial" w:cs="Arial"/>
                <w:i/>
              </w:rPr>
            </w:pPr>
            <w:proofErr w:type="spellStart"/>
            <w:r w:rsidRPr="00DB55B1">
              <w:rPr>
                <w:rFonts w:ascii="Arial" w:eastAsia="Arial" w:hAnsi="Arial" w:cs="Arial"/>
                <w:i/>
              </w:rPr>
              <w:t>Incertae</w:t>
            </w:r>
            <w:proofErr w:type="spellEnd"/>
            <w:r w:rsidRPr="00DB55B1">
              <w:rPr>
                <w:rFonts w:ascii="Arial" w:eastAsia="Arial" w:hAnsi="Arial" w:cs="Arial"/>
                <w:i/>
              </w:rPr>
              <w:t xml:space="preserve"> </w:t>
            </w:r>
            <w:proofErr w:type="spellStart"/>
            <w:r w:rsidRPr="00DB55B1">
              <w:rPr>
                <w:rFonts w:ascii="Arial" w:eastAsia="Arial" w:hAnsi="Arial" w:cs="Arial"/>
                <w:i/>
              </w:rPr>
              <w:t>sedis</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5" w14:textId="77777777" w:rsidR="00F71AF1" w:rsidRPr="00DB55B1" w:rsidRDefault="00F71AF1">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6"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7" w14:textId="77777777" w:rsidR="00F71AF1" w:rsidRPr="00DB55B1" w:rsidRDefault="00F71AF1">
            <w:pPr>
              <w:rPr>
                <w:rFonts w:ascii="Arial" w:eastAsia="Arial" w:hAnsi="Arial" w:cs="Arial"/>
              </w:rPr>
            </w:pPr>
            <w:r w:rsidRPr="00DB55B1">
              <w:rPr>
                <w:rFonts w:ascii="Arial" w:eastAsia="Arial" w:hAnsi="Arial" w:cs="Arial"/>
                <w:i/>
              </w:rPr>
              <w:t>Bombus vosnesenskii</w:t>
            </w:r>
            <w:r w:rsidRPr="00DB55B1">
              <w:rPr>
                <w:rFonts w:ascii="Arial" w:eastAsia="Arial" w:hAnsi="Arial" w:cs="Arial"/>
              </w:rPr>
              <w:t xml:space="preserve"> queen regurgitant</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9" w14:textId="2347654D" w:rsidR="00F71AF1" w:rsidRPr="00DB55B1" w:rsidRDefault="006F60D2">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rdsjXsbb","properties":{"formattedCitation":"[27]","plainCitation":"[27]","noteIndex":0},"citationItems":[{"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[27]</w:t>
            </w:r>
            <w:r w:rsidR="00BC74FB" w:rsidRPr="00DB55B1">
              <w:rPr>
                <w:rFonts w:ascii="Arial" w:eastAsia="Arial" w:hAnsi="Arial" w:cs="Arial"/>
              </w:rPr>
              <w:fldChar w:fldCharType="end"/>
            </w:r>
          </w:p>
        </w:tc>
      </w:tr>
      <w:tr w:rsidR="00F71AF1" w:rsidRPr="00DB55B1" w14:paraId="3726D02A" w14:textId="77777777" w:rsidTr="00957796">
        <w:trPr>
          <w:trHeight w:val="144"/>
        </w:trPr>
        <w:tc>
          <w:tcPr>
            <w:tcW w:w="2115" w:type="dxa"/>
            <w:tcBorders>
              <w:top w:val="single" w:sz="6" w:space="0" w:color="CCCCCC"/>
              <w:left w:val="single" w:sz="6" w:space="0" w:color="000000"/>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A" w14:textId="77777777" w:rsidR="00F71AF1" w:rsidRPr="00DB55B1" w:rsidRDefault="00F71AF1">
            <w:pPr>
              <w:rPr>
                <w:rFonts w:ascii="Arial" w:eastAsia="Arial" w:hAnsi="Arial" w:cs="Arial"/>
                <w:i/>
              </w:rPr>
            </w:pPr>
            <w:r w:rsidRPr="00DB55B1">
              <w:rPr>
                <w:rFonts w:ascii="Arial" w:eastAsia="Arial" w:hAnsi="Arial" w:cs="Arial"/>
                <w:i/>
              </w:rPr>
              <w:t xml:space="preserve">Zygosaccharomyces </w:t>
            </w:r>
            <w:proofErr w:type="spellStart"/>
            <w:r w:rsidRPr="00DB55B1">
              <w:rPr>
                <w:rFonts w:ascii="Arial" w:eastAsia="Arial" w:hAnsi="Arial" w:cs="Arial"/>
                <w:i/>
              </w:rPr>
              <w:t>bailii</w:t>
            </w:r>
            <w:proofErr w:type="spellEnd"/>
          </w:p>
        </w:tc>
        <w:tc>
          <w:tcPr>
            <w:tcW w:w="153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B" w14:textId="77777777" w:rsidR="00F71AF1" w:rsidRPr="00DB55B1" w:rsidRDefault="00F71AF1">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C"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Saccharomycetaceae</w:t>
            </w:r>
            <w:proofErr w:type="spellEnd"/>
          </w:p>
        </w:tc>
        <w:tc>
          <w:tcPr>
            <w:tcW w:w="207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D" w14:textId="77777777" w:rsidR="00F71AF1" w:rsidRPr="00DB55B1" w:rsidRDefault="00F71AF1">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E"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F" w14:textId="6186A5BA" w:rsidR="00F71AF1" w:rsidRPr="00DB55B1" w:rsidRDefault="00F71AF1" w:rsidP="007E3859">
            <w:pPr>
              <w:rPr>
                <w:rFonts w:ascii="Arial" w:eastAsia="Arial" w:hAnsi="Arial" w:cs="Arial"/>
              </w:rPr>
            </w:pPr>
            <w:r w:rsidRPr="00DB55B1">
              <w:rPr>
                <w:rFonts w:ascii="Arial" w:eastAsia="Arial" w:hAnsi="Arial" w:cs="Arial"/>
                <w:i/>
              </w:rPr>
              <w:t>Apis mellifera</w:t>
            </w:r>
          </w:p>
        </w:tc>
        <w:tc>
          <w:tcPr>
            <w:tcW w:w="198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590C516" w14:textId="4CC72B11" w:rsidR="00F71AF1" w:rsidRPr="00DB55B1" w:rsidRDefault="007E3859">
            <w:pPr>
              <w:rPr>
                <w:rFonts w:ascii="Arial" w:eastAsia="Arial" w:hAnsi="Arial" w:cs="Arial"/>
              </w:rPr>
            </w:pPr>
            <w:r w:rsidRPr="00DB55B1">
              <w:rPr>
                <w:rFonts w:ascii="Arial" w:eastAsia="Arial" w:hAnsi="Arial" w:cs="Arial"/>
              </w:rPr>
              <w:t>L</w:t>
            </w:r>
            <w:r w:rsidR="007F0ABD" w:rsidRPr="00DB55B1">
              <w:rPr>
                <w:rFonts w:ascii="Arial" w:eastAsia="Arial" w:hAnsi="Arial" w:cs="Arial"/>
              </w:rPr>
              <w:t>ow</w:t>
            </w:r>
            <w:r w:rsidR="00BC74FB" w:rsidRPr="00DB55B1">
              <w:rPr>
                <w:rFonts w:ascii="Arial" w:eastAsia="Arial" w:hAnsi="Arial" w:cs="Arial"/>
              </w:rPr>
              <w:t>*</w:t>
            </w:r>
          </w:p>
          <w:p w14:paraId="000000F1" w14:textId="32EC7F85" w:rsidR="007E3859" w:rsidRPr="00DB55B1" w:rsidRDefault="007E3859">
            <w:pPr>
              <w:rPr>
                <w:rFonts w:ascii="Arial" w:eastAsia="Arial" w:hAnsi="Arial" w:cs="Arial"/>
              </w:rPr>
            </w:pPr>
          </w:p>
        </w:tc>
      </w:tr>
      <w:tr w:rsidR="00F71AF1" w:rsidRPr="00DB55B1" w14:paraId="670CB9AA"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0F2" w14:textId="77777777" w:rsidR="00F71AF1" w:rsidRPr="00DB55B1" w:rsidRDefault="00F71AF1">
            <w:pPr>
              <w:rPr>
                <w:rFonts w:ascii="Arial" w:eastAsia="Arial" w:hAnsi="Arial" w:cs="Arial"/>
                <w:i/>
              </w:rPr>
            </w:pPr>
            <w:r w:rsidRPr="00DB55B1">
              <w:rPr>
                <w:rFonts w:ascii="Arial" w:eastAsia="Arial" w:hAnsi="Arial" w:cs="Arial"/>
                <w:i/>
              </w:rPr>
              <w:t xml:space="preserve">Acinetobacter </w:t>
            </w:r>
            <w:proofErr w:type="spellStart"/>
            <w:r w:rsidRPr="00DB55B1">
              <w:rPr>
                <w:rFonts w:ascii="Arial" w:eastAsia="Arial" w:hAnsi="Arial" w:cs="Arial"/>
                <w:i/>
              </w:rPr>
              <w:t>nectaris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3"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4" w14:textId="77777777" w:rsidR="00F71AF1" w:rsidRPr="00DB55B1" w:rsidRDefault="00F71AF1">
            <w:pPr>
              <w:rPr>
                <w:rFonts w:ascii="Arial" w:eastAsia="Arial" w:hAnsi="Arial" w:cs="Arial"/>
                <w:i/>
              </w:rPr>
            </w:pPr>
            <w:proofErr w:type="spellStart"/>
            <w:r w:rsidRPr="00DB55B1">
              <w:rPr>
                <w:rFonts w:ascii="Arial" w:eastAsia="Arial" w:hAnsi="Arial" w:cs="Arial"/>
                <w:i/>
              </w:rPr>
              <w:t>Moraxellaceae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5" w14:textId="77777777" w:rsidR="00F71AF1" w:rsidRPr="00DB55B1" w:rsidRDefault="00F71AF1">
            <w:pPr>
              <w:rPr>
                <w:rFonts w:ascii="Arial" w:eastAsia="Arial" w:hAnsi="Arial" w:cs="Arial"/>
                <w:i/>
              </w:rPr>
            </w:pPr>
            <w:proofErr w:type="spellStart"/>
            <w:r w:rsidRPr="00DB55B1">
              <w:rPr>
                <w:rFonts w:ascii="Arial" w:eastAsia="Arial" w:hAnsi="Arial" w:cs="Arial"/>
                <w:i/>
              </w:rPr>
              <w:t>Pseudomonadales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6"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7" w14:textId="4C0A2247" w:rsidR="00F71AF1" w:rsidRPr="00DB55B1" w:rsidRDefault="00F71AF1">
            <w:pPr>
              <w:rPr>
                <w:rFonts w:ascii="Arial" w:eastAsia="Arial" w:hAnsi="Arial" w:cs="Arial"/>
              </w:rPr>
            </w:pPr>
            <w:r w:rsidRPr="00DB55B1">
              <w:rPr>
                <w:rFonts w:ascii="Arial" w:eastAsia="Arial" w:hAnsi="Arial" w:cs="Arial"/>
                <w:i/>
              </w:rPr>
              <w:t>Penstemon heterophyllus</w:t>
            </w:r>
            <w:r w:rsidRPr="00DB55B1">
              <w:rPr>
                <w:rFonts w:ascii="Arial" w:eastAsia="Arial" w:hAnsi="Arial" w:cs="Arial"/>
              </w:rPr>
              <w:t xml:space="preserve"> 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9" w14:textId="6AB7B134" w:rsidR="00F71AF1" w:rsidRPr="00DB55B1" w:rsidRDefault="006F60D2">
            <w:pPr>
              <w:rPr>
                <w:rFonts w:ascii="Arial" w:eastAsia="Arial" w:hAnsi="Arial" w:cs="Arial"/>
              </w:rPr>
            </w:pPr>
            <w:r w:rsidRPr="00DB55B1">
              <w:rPr>
                <w:rFonts w:ascii="Arial" w:eastAsia="Arial" w:hAnsi="Arial" w:cs="Arial"/>
              </w:rPr>
              <w:t>H</w:t>
            </w:r>
            <w:r w:rsidR="00F71AF1" w:rsidRPr="00DB55B1">
              <w:rPr>
                <w:rFonts w:ascii="Arial" w:eastAsia="Arial" w:hAnsi="Arial" w:cs="Arial"/>
              </w:rPr>
              <w:t>igh</w:t>
            </w:r>
            <w:r w:rsidR="00BC74FB" w:rsidRPr="00DB55B1">
              <w:rPr>
                <w:rFonts w:ascii="Arial" w:eastAsia="Arial" w:hAnsi="Arial" w:cs="Arial"/>
              </w:rPr>
              <w:fldChar w:fldCharType="begin"/>
            </w:r>
            <w:r w:rsidR="00713F19" w:rsidRPr="00DB55B1">
              <w:rPr>
                <w:rFonts w:ascii="Arial" w:eastAsia="Arial" w:hAnsi="Arial" w:cs="Arial"/>
              </w:rPr>
              <w:instrText xml:space="preserve"> ADDIN ZOTERO_ITEM CSL_CITATION {"citationID":"IceHEuJr","properties":{"formattedCitation":"[11,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BC74FB" w:rsidRPr="00DB55B1">
              <w:rPr>
                <w:rFonts w:ascii="Arial" w:eastAsia="Arial" w:hAnsi="Arial" w:cs="Arial"/>
              </w:rPr>
              <w:fldChar w:fldCharType="separate"/>
            </w:r>
            <w:r w:rsidR="00713F19" w:rsidRPr="00DB55B1">
              <w:rPr>
                <w:rFonts w:ascii="Arial" w:hAnsi="Arial" w:cs="Arial"/>
              </w:rPr>
              <w:t>[11, 32]</w:t>
            </w:r>
            <w:r w:rsidR="00BC74FB" w:rsidRPr="00DB55B1">
              <w:rPr>
                <w:rFonts w:ascii="Arial" w:eastAsia="Arial" w:hAnsi="Arial" w:cs="Arial"/>
              </w:rPr>
              <w:fldChar w:fldCharType="end"/>
            </w:r>
          </w:p>
        </w:tc>
      </w:tr>
      <w:tr w:rsidR="00F71AF1" w:rsidRPr="00DB55B1" w14:paraId="6E3BA9DD"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5BD9220F" w14:textId="77777777" w:rsidR="00A96FE8" w:rsidRPr="00DB55B1" w:rsidRDefault="00F71AF1">
            <w:pPr>
              <w:rPr>
                <w:rFonts w:ascii="Arial" w:eastAsia="Arial" w:hAnsi="Arial" w:cs="Arial"/>
                <w:i/>
              </w:rPr>
            </w:pPr>
            <w:r w:rsidRPr="00DB55B1">
              <w:rPr>
                <w:rFonts w:ascii="Arial" w:eastAsia="Arial" w:hAnsi="Arial" w:cs="Arial"/>
                <w:i/>
              </w:rPr>
              <w:t xml:space="preserve">Bacillus </w:t>
            </w:r>
          </w:p>
          <w:p w14:paraId="000000FA" w14:textId="3296BCE3" w:rsidR="00F71AF1" w:rsidRPr="00DB55B1" w:rsidRDefault="00F71AF1">
            <w:pPr>
              <w:rPr>
                <w:rFonts w:ascii="Arial" w:eastAsia="Arial" w:hAnsi="Arial" w:cs="Arial"/>
                <w:i/>
              </w:rPr>
            </w:pPr>
            <w:r w:rsidRPr="00DB55B1">
              <w:rPr>
                <w:rFonts w:ascii="Arial" w:eastAsia="Arial" w:hAnsi="Arial" w:cs="Arial"/>
                <w:i/>
              </w:rPr>
              <w:t>subtilis</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B"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C" w14:textId="77777777" w:rsidR="00F71AF1" w:rsidRPr="00DB55B1" w:rsidRDefault="00F71AF1">
            <w:pPr>
              <w:rPr>
                <w:rFonts w:ascii="Arial" w:eastAsia="Arial" w:hAnsi="Arial" w:cs="Arial"/>
                <w:i/>
              </w:rPr>
            </w:pPr>
            <w:proofErr w:type="spellStart"/>
            <w:r w:rsidRPr="00DB55B1">
              <w:rPr>
                <w:rFonts w:ascii="Arial" w:eastAsia="Arial" w:hAnsi="Arial" w:cs="Arial"/>
                <w:i/>
              </w:rPr>
              <w:t>Bacillaceae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D" w14:textId="77777777" w:rsidR="00F71AF1" w:rsidRPr="00DB55B1" w:rsidRDefault="00F71AF1">
            <w:pPr>
              <w:rPr>
                <w:rFonts w:ascii="Arial" w:eastAsia="Arial" w:hAnsi="Arial" w:cs="Arial"/>
                <w:i/>
              </w:rPr>
            </w:pPr>
            <w:proofErr w:type="spellStart"/>
            <w:r w:rsidRPr="00DB55B1">
              <w:rPr>
                <w:rFonts w:ascii="Arial" w:eastAsia="Arial" w:hAnsi="Arial" w:cs="Arial"/>
                <w:i/>
              </w:rPr>
              <w:t>Bacillales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E" w14:textId="77777777" w:rsidR="00F71AF1" w:rsidRPr="00DB55B1" w:rsidRDefault="00F71AF1">
            <w:pPr>
              <w:rPr>
                <w:rFonts w:ascii="Arial" w:eastAsia="Arial" w:hAnsi="Arial" w:cs="Arial"/>
                <w:i/>
              </w:rPr>
            </w:pPr>
            <w:r w:rsidRPr="00DB55B1">
              <w:rPr>
                <w:rFonts w:ascii="Arial" w:eastAsia="Arial" w:hAnsi="Arial" w:cs="Arial"/>
                <w:i/>
              </w:rPr>
              <w:t>Bacilli</w:t>
            </w:r>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F" w14:textId="207BE4ED" w:rsidR="00F71AF1" w:rsidRPr="00DB55B1" w:rsidRDefault="00F71AF1">
            <w:pPr>
              <w:rPr>
                <w:rFonts w:ascii="Arial" w:eastAsia="Arial" w:hAnsi="Arial" w:cs="Arial"/>
                <w:i/>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1" w14:textId="5A30941D" w:rsidR="00F71AF1" w:rsidRPr="00DB55B1" w:rsidRDefault="006F60D2">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713F19" w:rsidRPr="00DB55B1">
              <w:rPr>
                <w:rFonts w:ascii="Arial" w:eastAsia="Arial" w:hAnsi="Arial" w:cs="Arial"/>
              </w:rPr>
              <w:instrText xml:space="preserve"> ADDIN ZOTERO_ITEM CSL_CITATION {"citationID":"wYZXj5r7","properties":{"formattedCitation":"[11,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BC74FB" w:rsidRPr="00DB55B1">
              <w:rPr>
                <w:rFonts w:ascii="Arial" w:eastAsia="Arial" w:hAnsi="Arial" w:cs="Arial"/>
              </w:rPr>
              <w:fldChar w:fldCharType="separate"/>
            </w:r>
            <w:r w:rsidR="00713F19" w:rsidRPr="00DB55B1">
              <w:rPr>
                <w:rFonts w:ascii="Arial" w:hAnsi="Arial" w:cs="Arial"/>
              </w:rPr>
              <w:t>[11, 32]</w:t>
            </w:r>
            <w:r w:rsidR="00BC74FB" w:rsidRPr="00DB55B1">
              <w:rPr>
                <w:rFonts w:ascii="Arial" w:eastAsia="Arial" w:hAnsi="Arial" w:cs="Arial"/>
              </w:rPr>
              <w:fldChar w:fldCharType="end"/>
            </w:r>
          </w:p>
        </w:tc>
      </w:tr>
      <w:tr w:rsidR="00F71AF1" w:rsidRPr="00DB55B1" w14:paraId="01F06DD6"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102" w14:textId="77777777" w:rsidR="00F71AF1" w:rsidRPr="00DB55B1" w:rsidRDefault="00F71AF1">
            <w:pPr>
              <w:rPr>
                <w:rFonts w:ascii="Arial" w:eastAsia="Arial" w:hAnsi="Arial" w:cs="Arial"/>
                <w:i/>
              </w:rPr>
            </w:pPr>
            <w:proofErr w:type="spellStart"/>
            <w:r w:rsidRPr="00DB55B1">
              <w:rPr>
                <w:rFonts w:ascii="Arial" w:eastAsia="Arial" w:hAnsi="Arial" w:cs="Arial"/>
                <w:i/>
              </w:rPr>
              <w:t>Pantoea</w:t>
            </w:r>
            <w:proofErr w:type="spellEnd"/>
            <w:r w:rsidRPr="00DB55B1">
              <w:rPr>
                <w:rFonts w:ascii="Arial" w:eastAsia="Arial" w:hAnsi="Arial" w:cs="Arial"/>
                <w:i/>
              </w:rPr>
              <w:t xml:space="preserve"> </w:t>
            </w:r>
            <w:proofErr w:type="spellStart"/>
            <w:r w:rsidRPr="00DB55B1">
              <w:rPr>
                <w:rFonts w:ascii="Arial" w:eastAsia="Arial" w:hAnsi="Arial" w:cs="Arial"/>
                <w:i/>
              </w:rPr>
              <w:t>agglomerans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3"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4" w14:textId="77777777" w:rsidR="00F71AF1" w:rsidRPr="00DB55B1" w:rsidRDefault="00F71AF1">
            <w:pPr>
              <w:rPr>
                <w:rFonts w:ascii="Arial" w:eastAsia="Arial" w:hAnsi="Arial" w:cs="Arial"/>
                <w:i/>
              </w:rPr>
            </w:pPr>
            <w:proofErr w:type="spellStart"/>
            <w:r w:rsidRPr="00DB55B1">
              <w:rPr>
                <w:rFonts w:ascii="Arial" w:eastAsia="Arial" w:hAnsi="Arial" w:cs="Arial"/>
                <w:i/>
              </w:rPr>
              <w:t>Erwiniaceae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5" w14:textId="77777777" w:rsidR="00F71AF1" w:rsidRPr="00DB55B1" w:rsidRDefault="00F71AF1">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6"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7" w14:textId="3BD1D0E4" w:rsidR="00F71AF1" w:rsidRPr="00DB55B1" w:rsidRDefault="00F71AF1">
            <w:pPr>
              <w:rPr>
                <w:rFonts w:ascii="Arial" w:eastAsia="Arial" w:hAnsi="Arial" w:cs="Arial"/>
              </w:rPr>
            </w:pPr>
            <w:proofErr w:type="spellStart"/>
            <w:r w:rsidRPr="00DB55B1">
              <w:rPr>
                <w:rFonts w:ascii="Arial" w:eastAsia="Arial" w:hAnsi="Arial" w:cs="Arial"/>
                <w:i/>
              </w:rPr>
              <w:t>Calystegia</w:t>
            </w:r>
            <w:proofErr w:type="spellEnd"/>
            <w:r w:rsidRPr="00DB55B1">
              <w:rPr>
                <w:rFonts w:ascii="Arial" w:eastAsia="Arial" w:hAnsi="Arial" w:cs="Arial"/>
                <w:i/>
              </w:rPr>
              <w:t xml:space="preserve"> occidentalis</w:t>
            </w:r>
            <w:r w:rsidRPr="00DB55B1">
              <w:rPr>
                <w:rFonts w:ascii="Arial" w:eastAsia="Arial" w:hAnsi="Arial" w:cs="Arial"/>
              </w:rPr>
              <w:t xml:space="preserve"> 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9" w14:textId="391AC10E" w:rsidR="00F71AF1" w:rsidRPr="00DB55B1" w:rsidRDefault="006F60D2">
            <w:pPr>
              <w:rPr>
                <w:rFonts w:ascii="Arial" w:eastAsia="Arial" w:hAnsi="Arial" w:cs="Arial"/>
              </w:rPr>
            </w:pPr>
            <w:r w:rsidRPr="00DB55B1">
              <w:rPr>
                <w:rFonts w:ascii="Arial" w:eastAsia="Arial" w:hAnsi="Arial" w:cs="Arial"/>
              </w:rPr>
              <w:t>H</w:t>
            </w:r>
            <w:r w:rsidR="007F0ABD" w:rsidRPr="00DB55B1">
              <w:rPr>
                <w:rFonts w:ascii="Arial" w:eastAsia="Arial" w:hAnsi="Arial" w:cs="Arial"/>
              </w:rPr>
              <w:t>igh</w:t>
            </w:r>
            <w:r w:rsidR="00BC74FB" w:rsidRPr="00DB55B1">
              <w:rPr>
                <w:rFonts w:ascii="Arial" w:eastAsia="Arial" w:hAnsi="Arial" w:cs="Arial"/>
              </w:rPr>
              <w:fldChar w:fldCharType="begin"/>
            </w:r>
            <w:r w:rsidR="00713F19" w:rsidRPr="00DB55B1">
              <w:rPr>
                <w:rFonts w:ascii="Arial" w:eastAsia="Arial" w:hAnsi="Arial" w:cs="Arial"/>
              </w:rPr>
              <w:instrText xml:space="preserve"> ADDIN ZOTERO_ITEM CSL_CITATION {"citationID":"8ybo994S","properties":{"formattedCitation":"[11,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BC74FB" w:rsidRPr="00DB55B1">
              <w:rPr>
                <w:rFonts w:ascii="Arial" w:eastAsia="Arial" w:hAnsi="Arial" w:cs="Arial"/>
              </w:rPr>
              <w:fldChar w:fldCharType="separate"/>
            </w:r>
            <w:r w:rsidR="00713F19" w:rsidRPr="00DB55B1">
              <w:rPr>
                <w:rFonts w:ascii="Arial" w:hAnsi="Arial" w:cs="Arial"/>
              </w:rPr>
              <w:t>[11, 32]</w:t>
            </w:r>
            <w:r w:rsidR="00BC74FB" w:rsidRPr="00DB55B1">
              <w:rPr>
                <w:rFonts w:ascii="Arial" w:eastAsia="Arial" w:hAnsi="Arial" w:cs="Arial"/>
              </w:rPr>
              <w:fldChar w:fldCharType="end"/>
            </w:r>
          </w:p>
        </w:tc>
      </w:tr>
      <w:tr w:rsidR="00F71AF1" w:rsidRPr="00DB55B1" w14:paraId="7FB2699A"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0000010A" w14:textId="77777777" w:rsidR="00F71AF1" w:rsidRPr="00DB55B1" w:rsidRDefault="00F71AF1">
            <w:pPr>
              <w:rPr>
                <w:rFonts w:ascii="Arial" w:eastAsia="Arial" w:hAnsi="Arial" w:cs="Arial"/>
                <w:i/>
              </w:rPr>
            </w:pPr>
            <w:proofErr w:type="spellStart"/>
            <w:r w:rsidRPr="00DB55B1">
              <w:rPr>
                <w:rFonts w:ascii="Arial" w:eastAsia="Arial" w:hAnsi="Arial" w:cs="Arial"/>
                <w:i/>
              </w:rPr>
              <w:t>Pectobacterium</w:t>
            </w:r>
            <w:proofErr w:type="spellEnd"/>
            <w:r w:rsidRPr="00DB55B1">
              <w:rPr>
                <w:rFonts w:ascii="Arial" w:eastAsia="Arial" w:hAnsi="Arial" w:cs="Arial"/>
                <w:i/>
              </w:rPr>
              <w:t xml:space="preserve"> </w:t>
            </w:r>
            <w:proofErr w:type="spellStart"/>
            <w:r w:rsidRPr="00DB55B1">
              <w:rPr>
                <w:rFonts w:ascii="Arial" w:eastAsia="Arial" w:hAnsi="Arial" w:cs="Arial"/>
                <w:i/>
              </w:rPr>
              <w:t>carotovorum</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B"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C" w14:textId="77777777" w:rsidR="00F71AF1" w:rsidRPr="00DB55B1" w:rsidRDefault="00F71AF1">
            <w:pPr>
              <w:rPr>
                <w:rFonts w:ascii="Arial" w:eastAsia="Arial" w:hAnsi="Arial" w:cs="Arial"/>
                <w:i/>
              </w:rPr>
            </w:pPr>
            <w:proofErr w:type="spellStart"/>
            <w:r w:rsidRPr="00DB55B1">
              <w:rPr>
                <w:rFonts w:ascii="Arial" w:eastAsia="Arial" w:hAnsi="Arial" w:cs="Arial"/>
                <w:i/>
              </w:rPr>
              <w:t>Pectobacteriaceae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D" w14:textId="77777777" w:rsidR="00F71AF1" w:rsidRPr="00DB55B1" w:rsidRDefault="00F71AF1">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E"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F" w14:textId="77777777" w:rsidR="00F71AF1" w:rsidRPr="00DB55B1" w:rsidRDefault="00F71AF1">
            <w:pPr>
              <w:rPr>
                <w:rFonts w:ascii="Arial" w:eastAsia="Arial" w:hAnsi="Arial" w:cs="Arial"/>
                <w:i/>
              </w:rPr>
            </w:pPr>
            <w:r w:rsidRPr="00DB55B1">
              <w:rPr>
                <w:rFonts w:ascii="Arial" w:eastAsia="Arial" w:hAnsi="Arial" w:cs="Arial"/>
                <w:i/>
              </w:rPr>
              <w:t>Solanum tuberosum</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1" w14:textId="76B3214C" w:rsidR="00F71AF1" w:rsidRPr="00DB55B1" w:rsidRDefault="006F60D2">
            <w:pPr>
              <w:rPr>
                <w:rFonts w:ascii="Arial" w:eastAsia="Arial" w:hAnsi="Arial" w:cs="Arial"/>
              </w:rPr>
            </w:pPr>
            <w:r w:rsidRPr="00DB55B1">
              <w:rPr>
                <w:rFonts w:ascii="Arial" w:eastAsia="Arial" w:hAnsi="Arial" w:cs="Arial"/>
              </w:rPr>
              <w:t>L</w:t>
            </w:r>
            <w:r w:rsidR="007F0ABD" w:rsidRPr="00DB55B1">
              <w:rPr>
                <w:rFonts w:ascii="Arial" w:eastAsia="Arial" w:hAnsi="Arial" w:cs="Arial"/>
              </w:rPr>
              <w:t>ow</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uT05tYhc","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[11]</w:t>
            </w:r>
            <w:r w:rsidR="00BC74FB" w:rsidRPr="00DB55B1">
              <w:rPr>
                <w:rFonts w:ascii="Arial" w:eastAsia="Arial" w:hAnsi="Arial" w:cs="Arial"/>
              </w:rPr>
              <w:fldChar w:fldCharType="end"/>
            </w:r>
          </w:p>
        </w:tc>
      </w:tr>
      <w:tr w:rsidR="00F71AF1" w:rsidRPr="00DB55B1" w14:paraId="7A8A485B"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112" w14:textId="77777777" w:rsidR="00F71AF1" w:rsidRPr="00DB55B1" w:rsidRDefault="00F71AF1">
            <w:pPr>
              <w:rPr>
                <w:rFonts w:ascii="Arial" w:eastAsia="Arial" w:hAnsi="Arial" w:cs="Arial"/>
                <w:i/>
              </w:rPr>
            </w:pPr>
            <w:r w:rsidRPr="00DB55B1">
              <w:rPr>
                <w:rFonts w:ascii="Arial" w:eastAsia="Arial" w:hAnsi="Arial" w:cs="Arial"/>
                <w:i/>
              </w:rPr>
              <w:t xml:space="preserve">Pseudomonas </w:t>
            </w:r>
            <w:proofErr w:type="spellStart"/>
            <w:r w:rsidRPr="00DB55B1">
              <w:rPr>
                <w:rFonts w:ascii="Arial" w:eastAsia="Arial" w:hAnsi="Arial" w:cs="Arial"/>
                <w:i/>
              </w:rPr>
              <w:t>mandelii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3"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4" w14:textId="77777777" w:rsidR="00F71AF1" w:rsidRPr="00DB55B1" w:rsidRDefault="00F71AF1">
            <w:pPr>
              <w:rPr>
                <w:rFonts w:ascii="Arial" w:eastAsia="Arial" w:hAnsi="Arial" w:cs="Arial"/>
                <w:i/>
              </w:rPr>
            </w:pPr>
            <w:r w:rsidRPr="00DB55B1">
              <w:rPr>
                <w:rFonts w:ascii="Arial" w:eastAsia="Arial" w:hAnsi="Arial" w:cs="Arial"/>
                <w:i/>
              </w:rPr>
              <w:t>Pseudomonadaceae</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5" w14:textId="77777777" w:rsidR="00F71AF1" w:rsidRPr="00DB55B1" w:rsidRDefault="00F71AF1">
            <w:pPr>
              <w:rPr>
                <w:rFonts w:ascii="Arial" w:eastAsia="Arial" w:hAnsi="Arial" w:cs="Arial"/>
                <w:i/>
              </w:rPr>
            </w:pPr>
            <w:proofErr w:type="spellStart"/>
            <w:r w:rsidRPr="00DB55B1">
              <w:rPr>
                <w:rFonts w:ascii="Arial" w:eastAsia="Arial" w:hAnsi="Arial" w:cs="Arial"/>
                <w:i/>
              </w:rPr>
              <w:t>Pseudomonadales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6"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7" w14:textId="77777777" w:rsidR="00F71AF1" w:rsidRPr="00DB55B1" w:rsidRDefault="00F71AF1">
            <w:pPr>
              <w:rPr>
                <w:rFonts w:ascii="Arial" w:eastAsia="Arial" w:hAnsi="Arial" w:cs="Arial"/>
              </w:rPr>
            </w:pPr>
            <w:r w:rsidRPr="00DB55B1">
              <w:rPr>
                <w:rFonts w:ascii="Arial" w:eastAsia="Arial" w:hAnsi="Arial" w:cs="Arial"/>
                <w:i/>
              </w:rPr>
              <w:t>Bombus vosnesenskii</w:t>
            </w:r>
            <w:r w:rsidRPr="00DB55B1">
              <w:rPr>
                <w:rFonts w:ascii="Arial" w:eastAsia="Arial" w:hAnsi="Arial" w:cs="Arial"/>
              </w:rPr>
              <w:t xml:space="preserve"> queen regurgitant</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9" w14:textId="5D3D73F1" w:rsidR="00F71AF1" w:rsidRPr="00DB55B1" w:rsidRDefault="006F60D2">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eREtpVKx","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[11]</w:t>
            </w:r>
            <w:r w:rsidR="00BC74FB" w:rsidRPr="00DB55B1">
              <w:rPr>
                <w:rFonts w:ascii="Arial" w:eastAsia="Arial" w:hAnsi="Arial" w:cs="Arial"/>
              </w:rPr>
              <w:fldChar w:fldCharType="end"/>
            </w:r>
          </w:p>
        </w:tc>
      </w:tr>
      <w:tr w:rsidR="00F71AF1" w:rsidRPr="00DB55B1" w14:paraId="2606D54E"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0000011A" w14:textId="77777777" w:rsidR="00F71AF1" w:rsidRPr="00DB55B1" w:rsidRDefault="00F71AF1">
            <w:pPr>
              <w:rPr>
                <w:rFonts w:ascii="Arial" w:eastAsia="Arial" w:hAnsi="Arial" w:cs="Arial"/>
                <w:i/>
              </w:rPr>
            </w:pPr>
            <w:proofErr w:type="spellStart"/>
            <w:r w:rsidRPr="00DB55B1">
              <w:rPr>
                <w:rFonts w:ascii="Arial" w:eastAsia="Arial" w:hAnsi="Arial" w:cs="Arial"/>
                <w:i/>
              </w:rPr>
              <w:t>Rosenbergiella</w:t>
            </w:r>
            <w:proofErr w:type="spellEnd"/>
            <w:r w:rsidRPr="00DB55B1">
              <w:rPr>
                <w:rFonts w:ascii="Arial" w:eastAsia="Arial" w:hAnsi="Arial" w:cs="Arial"/>
                <w:i/>
              </w:rPr>
              <w:t xml:space="preserve"> </w:t>
            </w:r>
            <w:proofErr w:type="spellStart"/>
            <w:r w:rsidRPr="00DB55B1">
              <w:rPr>
                <w:rFonts w:ascii="Arial" w:eastAsia="Arial" w:hAnsi="Arial" w:cs="Arial"/>
                <w:i/>
              </w:rPr>
              <w:t>nectarea</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B"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C" w14:textId="77777777" w:rsidR="00F71AF1" w:rsidRPr="00DB55B1" w:rsidRDefault="00F71AF1">
            <w:pPr>
              <w:rPr>
                <w:rFonts w:ascii="Arial" w:eastAsia="Arial" w:hAnsi="Arial" w:cs="Arial"/>
                <w:i/>
              </w:rPr>
            </w:pPr>
            <w:r w:rsidRPr="00DB55B1">
              <w:rPr>
                <w:rFonts w:ascii="Arial" w:eastAsia="Arial" w:hAnsi="Arial" w:cs="Arial"/>
                <w:i/>
              </w:rPr>
              <w:t>Enterobacteriaceae</w:t>
            </w:r>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D" w14:textId="77777777" w:rsidR="00F71AF1" w:rsidRPr="00DB55B1" w:rsidRDefault="00F71AF1">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E"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F" w14:textId="7B477F29" w:rsidR="00F71AF1" w:rsidRPr="00DB55B1" w:rsidRDefault="00F71AF1">
            <w:pPr>
              <w:rPr>
                <w:rFonts w:ascii="Arial" w:eastAsia="Arial" w:hAnsi="Arial" w:cs="Arial"/>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21" w14:textId="2F4E14FB" w:rsidR="00F71AF1" w:rsidRPr="00DB55B1" w:rsidRDefault="006F60D2">
            <w:pPr>
              <w:rPr>
                <w:rFonts w:ascii="Arial" w:eastAsia="Arial" w:hAnsi="Arial" w:cs="Arial"/>
              </w:rPr>
            </w:pPr>
            <w:r w:rsidRPr="00DB55B1">
              <w:rPr>
                <w:rFonts w:ascii="Arial" w:eastAsia="Arial" w:hAnsi="Arial" w:cs="Arial"/>
              </w:rPr>
              <w:t>H</w:t>
            </w:r>
            <w:r w:rsidR="00F71AF1" w:rsidRPr="00DB55B1">
              <w:rPr>
                <w:rFonts w:ascii="Arial" w:eastAsia="Arial" w:hAnsi="Arial" w:cs="Arial"/>
              </w:rPr>
              <w:t>igh</w:t>
            </w:r>
            <w:r w:rsidR="00BC74FB" w:rsidRPr="00DB55B1">
              <w:rPr>
                <w:rFonts w:ascii="Arial" w:eastAsia="Arial" w:hAnsi="Arial" w:cs="Arial"/>
              </w:rPr>
              <w:fldChar w:fldCharType="begin"/>
            </w:r>
            <w:r w:rsidR="00713F19" w:rsidRPr="00DB55B1">
              <w:rPr>
                <w:rFonts w:ascii="Arial" w:eastAsia="Arial" w:hAnsi="Arial" w:cs="Arial"/>
              </w:rPr>
              <w:instrText xml:space="preserve"> ADDIN ZOTERO_ITEM CSL_CITATION {"citationID":"rxwSBxod","properties":{"formattedCitation":"[11,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BC74FB" w:rsidRPr="00DB55B1">
              <w:rPr>
                <w:rFonts w:ascii="Arial" w:eastAsia="Arial" w:hAnsi="Arial" w:cs="Arial"/>
              </w:rPr>
              <w:fldChar w:fldCharType="separate"/>
            </w:r>
            <w:r w:rsidR="00713F19" w:rsidRPr="00DB55B1">
              <w:rPr>
                <w:rFonts w:ascii="Arial" w:hAnsi="Arial" w:cs="Arial"/>
              </w:rPr>
              <w:t>[11, 32]</w:t>
            </w:r>
            <w:r w:rsidR="00BC74FB" w:rsidRPr="00DB55B1">
              <w:rPr>
                <w:rFonts w:ascii="Arial" w:eastAsia="Arial" w:hAnsi="Arial" w:cs="Arial"/>
              </w:rPr>
              <w:fldChar w:fldCharType="end"/>
            </w:r>
          </w:p>
        </w:tc>
      </w:tr>
    </w:tbl>
    <w:p w14:paraId="0000012D" w14:textId="5BE31C09" w:rsidR="00682FF2" w:rsidRPr="00DB55B1" w:rsidRDefault="00343E95">
      <w:pPr>
        <w:spacing w:after="200" w:line="360" w:lineRule="auto"/>
        <w:rPr>
          <w:rFonts w:ascii="Arial" w:eastAsia="Arial" w:hAnsi="Arial" w:cs="Arial"/>
        </w:rPr>
      </w:pPr>
      <w:sdt>
        <w:sdtPr>
          <w:rPr>
            <w:rFonts w:ascii="Arial" w:hAnsi="Arial" w:cs="Arial"/>
          </w:rPr>
          <w:tag w:val="goog_rdk_13"/>
          <w:id w:val="-563951573"/>
        </w:sdtPr>
        <w:sdtEndPr/>
        <w:sdtContent/>
      </w:sdt>
      <w:r w:rsidR="00B43301" w:rsidRPr="00DB55B1">
        <w:rPr>
          <w:rFonts w:ascii="Arial" w:eastAsia="Arial" w:hAnsi="Arial" w:cs="Arial"/>
          <w:b/>
          <w:bCs/>
        </w:rPr>
        <w:t>Table 1</w:t>
      </w:r>
      <w:r w:rsidR="00B43301" w:rsidRPr="00DB55B1">
        <w:rPr>
          <w:rFonts w:ascii="Arial" w:eastAsia="Arial" w:hAnsi="Arial" w:cs="Arial"/>
        </w:rPr>
        <w:t xml:space="preserve"> The microbes used in the study</w:t>
      </w:r>
      <w:r w:rsidR="00BB134D" w:rsidRPr="00DB55B1">
        <w:rPr>
          <w:rFonts w:ascii="Arial" w:eastAsia="Arial" w:hAnsi="Arial" w:cs="Arial"/>
        </w:rPr>
        <w:t xml:space="preserve"> along with the strain</w:t>
      </w:r>
      <w:ins w:id="42" w:author="Jacob S Francis" w:date="2022-03-16T09:45:00Z">
        <w:r w:rsidR="008557A6">
          <w:rPr>
            <w:rFonts w:ascii="Arial" w:eastAsia="Arial" w:hAnsi="Arial" w:cs="Arial"/>
          </w:rPr>
          <w:t>’</w:t>
        </w:r>
      </w:ins>
      <w:r w:rsidR="00BB134D" w:rsidRPr="00DB55B1">
        <w:rPr>
          <w:rFonts w:ascii="Arial" w:eastAsia="Arial" w:hAnsi="Arial" w:cs="Arial"/>
        </w:rPr>
        <w:t xml:space="preserve">s source. </w:t>
      </w:r>
      <w:r w:rsidR="00B43301" w:rsidRPr="00DB55B1">
        <w:rPr>
          <w:rFonts w:ascii="Arial" w:eastAsia="Arial" w:hAnsi="Arial" w:cs="Arial"/>
        </w:rPr>
        <w:t>The prevalence score is an approximation based on the frequency microbes have been discovered in nectar microbe surveys.</w:t>
      </w:r>
      <w:r w:rsidR="00A96FE8" w:rsidRPr="00DB55B1">
        <w:rPr>
          <w:rFonts w:ascii="Arial" w:eastAsia="Arial" w:hAnsi="Arial" w:cs="Arial"/>
        </w:rPr>
        <w:t xml:space="preserve"> * indicates we are not aware of this species being documented as isolated from floral nectar</w:t>
      </w:r>
    </w:p>
    <w:sectPr w:rsidR="00682FF2" w:rsidRPr="00DB55B1" w:rsidSect="002B0A78">
      <w:pgSz w:w="15840" w:h="12240" w:orient="landscape"/>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Rachel Vannette" w:date="2022-03-15T19:27:00Z" w:initials="RV">
    <w:p w14:paraId="2AB521B8" w14:textId="2CC683E6" w:rsidR="006D2389" w:rsidRDefault="006D2389">
      <w:pPr>
        <w:pStyle w:val="CommentText"/>
      </w:pPr>
      <w:r>
        <w:rPr>
          <w:rStyle w:val="CommentReference"/>
        </w:rPr>
        <w:annotationRef/>
      </w:r>
      <w:r>
        <w:t>mention the M. reukaufii/ Saccharomyces combination and that it exploded? (overly honest methods are sometimes useful)</w:t>
      </w:r>
    </w:p>
  </w:comment>
  <w:comment w:id="11" w:author="Jacob S Francis" w:date="2022-03-16T12:29:00Z" w:initials="JSF">
    <w:p w14:paraId="7B2CD58D" w14:textId="77777777" w:rsidR="008557A6" w:rsidRDefault="008557A6">
      <w:r>
        <w:rPr>
          <w:rStyle w:val="CommentReference"/>
        </w:rPr>
        <w:annotationRef/>
      </w:r>
      <w:r>
        <w:rPr>
          <w:sz w:val="20"/>
          <w:szCs w:val="20"/>
        </w:rPr>
        <w:t xml:space="preserve">I like these! Did you get them with emmeans? if so should you mention that in the analyses? </w:t>
      </w:r>
    </w:p>
    <w:p w14:paraId="56D14825" w14:textId="02096BBA" w:rsidR="008557A6" w:rsidRDefault="008557A6" w:rsidP="008557A6">
      <w:pPr>
        <w:pStyle w:val="CommentText"/>
      </w:pPr>
    </w:p>
  </w:comment>
  <w:comment w:id="13" w:author="Rachel Vannette" w:date="2022-03-15T19:39:00Z" w:initials="RV">
    <w:p w14:paraId="203F5710" w14:textId="5E33A7ED" w:rsidR="006C74E2" w:rsidRDefault="006C74E2">
      <w:pPr>
        <w:pStyle w:val="CommentText"/>
      </w:pPr>
      <w:r>
        <w:rPr>
          <w:rStyle w:val="CommentReference"/>
        </w:rPr>
        <w:annotationRef/>
      </w:r>
      <w:r>
        <w:t>or effects may depend on nitrogen availability in the growth media @Jake take a look at this section? (re: our discussion in lab meeting)</w:t>
      </w:r>
    </w:p>
  </w:comment>
  <w:comment w:id="14" w:author="Jacob S Francis" w:date="2022-03-16T12:40:00Z" w:initials="JSF">
    <w:p w14:paraId="0D696148" w14:textId="3E5379D7" w:rsidR="008557A6" w:rsidRDefault="008557A6" w:rsidP="008557A6">
      <w:pPr>
        <w:pStyle w:val="CommentText"/>
      </w:pPr>
      <w:r>
        <w:rPr>
          <w:rStyle w:val="CommentReference"/>
        </w:rPr>
        <w:annotationRef/>
      </w:r>
      <w:r>
        <w:t>Yep I think one sentence here might be useful!</w:t>
      </w:r>
    </w:p>
  </w:comment>
  <w:comment w:id="30" w:author="Jacob S Francis" w:date="2022-03-16T12:40:00Z" w:initials="JSF">
    <w:p w14:paraId="2EAE33BD" w14:textId="77777777" w:rsidR="008557A6" w:rsidRDefault="008557A6">
      <w:r>
        <w:rPr>
          <w:rStyle w:val="CommentReference"/>
        </w:rPr>
        <w:annotationRef/>
      </w:r>
      <w:r>
        <w:rPr>
          <w:sz w:val="20"/>
          <w:szCs w:val="20"/>
        </w:rPr>
        <w:t>Just because there were a couple of “or”s in a row</w:t>
      </w:r>
    </w:p>
    <w:p w14:paraId="70CD304A" w14:textId="6C03B8AB" w:rsidR="008557A6" w:rsidRDefault="008557A6" w:rsidP="008557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B521B8" w15:done="0"/>
  <w15:commentEx w15:paraId="56D14825" w15:done="0"/>
  <w15:commentEx w15:paraId="203F5710" w15:done="0"/>
  <w15:commentEx w15:paraId="0D696148" w15:paraIdParent="203F5710" w15:done="0"/>
  <w15:commentEx w15:paraId="70CD3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2966" w16cex:dateUtc="2022-03-15T23:27:00Z"/>
  <w16cex:commentExtensible w16cex:durableId="25DC2C5E" w16cex:dateUtc="2022-03-16T16:29:00Z"/>
  <w16cex:commentExtensible w16cex:durableId="25DC2967" w16cex:dateUtc="2022-03-15T23:39:00Z"/>
  <w16cex:commentExtensible w16cex:durableId="25DC2F16" w16cex:dateUtc="2022-03-16T16:40:00Z"/>
  <w16cex:commentExtensible w16cex:durableId="25DC2F29" w16cex:dateUtc="2022-03-16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521B8" w16cid:durableId="25DC2966"/>
  <w16cid:commentId w16cid:paraId="56D14825" w16cid:durableId="25DC2C5E"/>
  <w16cid:commentId w16cid:paraId="203F5710" w16cid:durableId="25DC2967"/>
  <w16cid:commentId w16cid:paraId="0D696148" w16cid:durableId="25DC2F16"/>
  <w16cid:commentId w16cid:paraId="70CD304A" w16cid:durableId="25DC2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F363" w14:textId="77777777" w:rsidR="00343E95" w:rsidRDefault="00343E95" w:rsidP="00231546">
      <w:pPr>
        <w:spacing w:after="0" w:line="240" w:lineRule="auto"/>
      </w:pPr>
      <w:r>
        <w:separator/>
      </w:r>
    </w:p>
  </w:endnote>
  <w:endnote w:type="continuationSeparator" w:id="0">
    <w:p w14:paraId="095F7616" w14:textId="77777777" w:rsidR="00343E95" w:rsidRDefault="00343E95"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6D2389" w:rsidRDefault="006D2389">
        <w:pPr>
          <w:pStyle w:val="Footer"/>
          <w:jc w:val="right"/>
        </w:pPr>
        <w:r>
          <w:fldChar w:fldCharType="begin"/>
        </w:r>
        <w:r>
          <w:instrText xml:space="preserve"> PAGE   \* MERGEFORMAT </w:instrText>
        </w:r>
        <w:r>
          <w:fldChar w:fldCharType="separate"/>
        </w:r>
        <w:r w:rsidR="006C74E2">
          <w:rPr>
            <w:noProof/>
          </w:rPr>
          <w:t>22</w:t>
        </w:r>
        <w:r>
          <w:rPr>
            <w:noProof/>
          </w:rPr>
          <w:fldChar w:fldCharType="end"/>
        </w:r>
      </w:p>
    </w:sdtContent>
  </w:sdt>
  <w:p w14:paraId="097A6BE0" w14:textId="77777777" w:rsidR="006D2389" w:rsidRDefault="006D2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6B58" w14:textId="77777777" w:rsidR="00343E95" w:rsidRDefault="00343E95" w:rsidP="00231546">
      <w:pPr>
        <w:spacing w:after="0" w:line="240" w:lineRule="auto"/>
      </w:pPr>
      <w:r>
        <w:separator/>
      </w:r>
    </w:p>
  </w:footnote>
  <w:footnote w:type="continuationSeparator" w:id="0">
    <w:p w14:paraId="471439B7" w14:textId="77777777" w:rsidR="00343E95" w:rsidRDefault="00343E95" w:rsidP="00231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0"/>
  </w:num>
  <w:num w:numId="5">
    <w:abstractNumId w:val="3"/>
  </w:num>
  <w:num w:numId="6">
    <w:abstractNumId w:val="6"/>
  </w:num>
  <w:num w:numId="7">
    <w:abstractNumId w:val="1"/>
  </w:num>
  <w:num w:numId="8">
    <w:abstractNumId w:val="5"/>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S Francis">
    <w15:presenceInfo w15:providerId="AD" w15:userId="S::jsfranci@ucdavis.edu::8e09b82f-bd23-4ce3-a134-c13e0abb9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12721"/>
    <w:rsid w:val="000200C7"/>
    <w:rsid w:val="00020527"/>
    <w:rsid w:val="00021F3D"/>
    <w:rsid w:val="000235A7"/>
    <w:rsid w:val="00024CB4"/>
    <w:rsid w:val="00030A9F"/>
    <w:rsid w:val="00032CAB"/>
    <w:rsid w:val="00044826"/>
    <w:rsid w:val="00047915"/>
    <w:rsid w:val="00052CF5"/>
    <w:rsid w:val="00055E29"/>
    <w:rsid w:val="00065270"/>
    <w:rsid w:val="00067F46"/>
    <w:rsid w:val="00073BD7"/>
    <w:rsid w:val="00077A14"/>
    <w:rsid w:val="00081BB1"/>
    <w:rsid w:val="00086AF6"/>
    <w:rsid w:val="00093F88"/>
    <w:rsid w:val="0009426A"/>
    <w:rsid w:val="000B4F77"/>
    <w:rsid w:val="000B6CF7"/>
    <w:rsid w:val="000C05A7"/>
    <w:rsid w:val="000C15A2"/>
    <w:rsid w:val="000C1CE0"/>
    <w:rsid w:val="000C4626"/>
    <w:rsid w:val="000C6A40"/>
    <w:rsid w:val="000D05FE"/>
    <w:rsid w:val="000D721B"/>
    <w:rsid w:val="000E1797"/>
    <w:rsid w:val="000E34CE"/>
    <w:rsid w:val="000E7F5A"/>
    <w:rsid w:val="000F0D2E"/>
    <w:rsid w:val="000F6B3E"/>
    <w:rsid w:val="00102AB1"/>
    <w:rsid w:val="00102FC6"/>
    <w:rsid w:val="00103BA3"/>
    <w:rsid w:val="001048D7"/>
    <w:rsid w:val="00105859"/>
    <w:rsid w:val="00115054"/>
    <w:rsid w:val="0011606E"/>
    <w:rsid w:val="001169AC"/>
    <w:rsid w:val="00121467"/>
    <w:rsid w:val="0012333F"/>
    <w:rsid w:val="0012446C"/>
    <w:rsid w:val="00131FFD"/>
    <w:rsid w:val="001324EE"/>
    <w:rsid w:val="00133F16"/>
    <w:rsid w:val="00143B1F"/>
    <w:rsid w:val="00143CFC"/>
    <w:rsid w:val="001447F4"/>
    <w:rsid w:val="00146150"/>
    <w:rsid w:val="00152827"/>
    <w:rsid w:val="00160A6D"/>
    <w:rsid w:val="00162732"/>
    <w:rsid w:val="00162BE4"/>
    <w:rsid w:val="001739F4"/>
    <w:rsid w:val="001834A9"/>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D44"/>
    <w:rsid w:val="001F3F10"/>
    <w:rsid w:val="001F4677"/>
    <w:rsid w:val="001F5AB2"/>
    <w:rsid w:val="001F6F8D"/>
    <w:rsid w:val="00213EBD"/>
    <w:rsid w:val="002147A6"/>
    <w:rsid w:val="00221497"/>
    <w:rsid w:val="00221E8A"/>
    <w:rsid w:val="00224FDB"/>
    <w:rsid w:val="00231546"/>
    <w:rsid w:val="002327D1"/>
    <w:rsid w:val="002339C3"/>
    <w:rsid w:val="00251059"/>
    <w:rsid w:val="0025126E"/>
    <w:rsid w:val="00251564"/>
    <w:rsid w:val="00267BA9"/>
    <w:rsid w:val="002712A1"/>
    <w:rsid w:val="00271407"/>
    <w:rsid w:val="002820AA"/>
    <w:rsid w:val="00285F16"/>
    <w:rsid w:val="00293CE6"/>
    <w:rsid w:val="002B0A78"/>
    <w:rsid w:val="002B5779"/>
    <w:rsid w:val="002B5F6C"/>
    <w:rsid w:val="002C2B10"/>
    <w:rsid w:val="002D1F14"/>
    <w:rsid w:val="002D20C3"/>
    <w:rsid w:val="002D62A1"/>
    <w:rsid w:val="002E04AC"/>
    <w:rsid w:val="002E191D"/>
    <w:rsid w:val="002E5F33"/>
    <w:rsid w:val="002E75F4"/>
    <w:rsid w:val="002F0111"/>
    <w:rsid w:val="002F1710"/>
    <w:rsid w:val="002F29FC"/>
    <w:rsid w:val="002F4861"/>
    <w:rsid w:val="002F4FA3"/>
    <w:rsid w:val="00300C94"/>
    <w:rsid w:val="0030501F"/>
    <w:rsid w:val="00306ED1"/>
    <w:rsid w:val="0031486F"/>
    <w:rsid w:val="00321687"/>
    <w:rsid w:val="00327C85"/>
    <w:rsid w:val="00332D45"/>
    <w:rsid w:val="003345BA"/>
    <w:rsid w:val="00334AF7"/>
    <w:rsid w:val="003405A7"/>
    <w:rsid w:val="00340D5C"/>
    <w:rsid w:val="00343E95"/>
    <w:rsid w:val="00347740"/>
    <w:rsid w:val="00350F0A"/>
    <w:rsid w:val="00351213"/>
    <w:rsid w:val="003513C3"/>
    <w:rsid w:val="00354713"/>
    <w:rsid w:val="00357696"/>
    <w:rsid w:val="0035770C"/>
    <w:rsid w:val="0036088A"/>
    <w:rsid w:val="003612FB"/>
    <w:rsid w:val="00364294"/>
    <w:rsid w:val="00364686"/>
    <w:rsid w:val="003713A2"/>
    <w:rsid w:val="003826DF"/>
    <w:rsid w:val="003854D4"/>
    <w:rsid w:val="003855A1"/>
    <w:rsid w:val="0039094A"/>
    <w:rsid w:val="00395E80"/>
    <w:rsid w:val="003A57A5"/>
    <w:rsid w:val="003B0596"/>
    <w:rsid w:val="003B3BBD"/>
    <w:rsid w:val="003B47BA"/>
    <w:rsid w:val="003C054C"/>
    <w:rsid w:val="003C24C6"/>
    <w:rsid w:val="003C2675"/>
    <w:rsid w:val="003C3D6E"/>
    <w:rsid w:val="003C68FA"/>
    <w:rsid w:val="003D0873"/>
    <w:rsid w:val="003D2E10"/>
    <w:rsid w:val="003E3E7C"/>
    <w:rsid w:val="003E4BE6"/>
    <w:rsid w:val="003E62BA"/>
    <w:rsid w:val="003F20B1"/>
    <w:rsid w:val="003F568C"/>
    <w:rsid w:val="00402A46"/>
    <w:rsid w:val="00404A84"/>
    <w:rsid w:val="00404BEA"/>
    <w:rsid w:val="00405D72"/>
    <w:rsid w:val="00417C9E"/>
    <w:rsid w:val="004210F7"/>
    <w:rsid w:val="00425E58"/>
    <w:rsid w:val="00427D0F"/>
    <w:rsid w:val="00431DD1"/>
    <w:rsid w:val="004329A8"/>
    <w:rsid w:val="00435014"/>
    <w:rsid w:val="00437AB9"/>
    <w:rsid w:val="004449DA"/>
    <w:rsid w:val="00473083"/>
    <w:rsid w:val="00481B68"/>
    <w:rsid w:val="004853B3"/>
    <w:rsid w:val="00486D3C"/>
    <w:rsid w:val="00486D4E"/>
    <w:rsid w:val="00487F0A"/>
    <w:rsid w:val="004915AF"/>
    <w:rsid w:val="00493F38"/>
    <w:rsid w:val="004A1595"/>
    <w:rsid w:val="004A6629"/>
    <w:rsid w:val="004A719F"/>
    <w:rsid w:val="004B3875"/>
    <w:rsid w:val="004B537A"/>
    <w:rsid w:val="004B6221"/>
    <w:rsid w:val="004C1476"/>
    <w:rsid w:val="004C2549"/>
    <w:rsid w:val="004C5EF7"/>
    <w:rsid w:val="004D2133"/>
    <w:rsid w:val="004E33AA"/>
    <w:rsid w:val="004E7AC7"/>
    <w:rsid w:val="004F19FC"/>
    <w:rsid w:val="004F6422"/>
    <w:rsid w:val="004F7A1D"/>
    <w:rsid w:val="005002E8"/>
    <w:rsid w:val="00503026"/>
    <w:rsid w:val="00507430"/>
    <w:rsid w:val="0051192C"/>
    <w:rsid w:val="00513C3F"/>
    <w:rsid w:val="0052150D"/>
    <w:rsid w:val="00523173"/>
    <w:rsid w:val="0052750E"/>
    <w:rsid w:val="00531DFF"/>
    <w:rsid w:val="00535098"/>
    <w:rsid w:val="00536D7D"/>
    <w:rsid w:val="005433F5"/>
    <w:rsid w:val="005510C3"/>
    <w:rsid w:val="00551F44"/>
    <w:rsid w:val="00552D57"/>
    <w:rsid w:val="00554EB3"/>
    <w:rsid w:val="005674C6"/>
    <w:rsid w:val="00573328"/>
    <w:rsid w:val="00577877"/>
    <w:rsid w:val="00580AD8"/>
    <w:rsid w:val="005829C0"/>
    <w:rsid w:val="00582E08"/>
    <w:rsid w:val="0058469E"/>
    <w:rsid w:val="00587FD7"/>
    <w:rsid w:val="00593952"/>
    <w:rsid w:val="00596475"/>
    <w:rsid w:val="005B3EE5"/>
    <w:rsid w:val="005B452C"/>
    <w:rsid w:val="005C01B9"/>
    <w:rsid w:val="005D5BF9"/>
    <w:rsid w:val="005D6BEF"/>
    <w:rsid w:val="005E38A1"/>
    <w:rsid w:val="005E5E42"/>
    <w:rsid w:val="005E757A"/>
    <w:rsid w:val="005F35AE"/>
    <w:rsid w:val="005F3EA0"/>
    <w:rsid w:val="005F4FA4"/>
    <w:rsid w:val="006013AF"/>
    <w:rsid w:val="006019D7"/>
    <w:rsid w:val="00606B1E"/>
    <w:rsid w:val="00620AF3"/>
    <w:rsid w:val="0062494F"/>
    <w:rsid w:val="00631E2D"/>
    <w:rsid w:val="00633883"/>
    <w:rsid w:val="00635BFB"/>
    <w:rsid w:val="00643529"/>
    <w:rsid w:val="00643C64"/>
    <w:rsid w:val="00650227"/>
    <w:rsid w:val="00653A0F"/>
    <w:rsid w:val="00653CE0"/>
    <w:rsid w:val="00657880"/>
    <w:rsid w:val="006615B9"/>
    <w:rsid w:val="006675EF"/>
    <w:rsid w:val="00675645"/>
    <w:rsid w:val="00680700"/>
    <w:rsid w:val="0068115B"/>
    <w:rsid w:val="00682FF2"/>
    <w:rsid w:val="006A0E5E"/>
    <w:rsid w:val="006A6AFE"/>
    <w:rsid w:val="006A6C1B"/>
    <w:rsid w:val="006A6DED"/>
    <w:rsid w:val="006A7FAE"/>
    <w:rsid w:val="006B291A"/>
    <w:rsid w:val="006B487D"/>
    <w:rsid w:val="006C0D05"/>
    <w:rsid w:val="006C12D7"/>
    <w:rsid w:val="006C3AD1"/>
    <w:rsid w:val="006C5905"/>
    <w:rsid w:val="006C74E2"/>
    <w:rsid w:val="006D07FC"/>
    <w:rsid w:val="006D10F8"/>
    <w:rsid w:val="006D1B6C"/>
    <w:rsid w:val="006D1D1C"/>
    <w:rsid w:val="006D1D5E"/>
    <w:rsid w:val="006D2389"/>
    <w:rsid w:val="006E091D"/>
    <w:rsid w:val="006E38DF"/>
    <w:rsid w:val="006E47FD"/>
    <w:rsid w:val="006F2037"/>
    <w:rsid w:val="006F2690"/>
    <w:rsid w:val="006F60D2"/>
    <w:rsid w:val="00713F19"/>
    <w:rsid w:val="00715113"/>
    <w:rsid w:val="0072085A"/>
    <w:rsid w:val="007273EE"/>
    <w:rsid w:val="00730141"/>
    <w:rsid w:val="007329E1"/>
    <w:rsid w:val="0075058A"/>
    <w:rsid w:val="00752783"/>
    <w:rsid w:val="00753886"/>
    <w:rsid w:val="0076160D"/>
    <w:rsid w:val="00764643"/>
    <w:rsid w:val="00770D73"/>
    <w:rsid w:val="007728FC"/>
    <w:rsid w:val="0077501F"/>
    <w:rsid w:val="00783D25"/>
    <w:rsid w:val="007932F1"/>
    <w:rsid w:val="00795153"/>
    <w:rsid w:val="007A1ECA"/>
    <w:rsid w:val="007A46FF"/>
    <w:rsid w:val="007A5A5A"/>
    <w:rsid w:val="007B18FF"/>
    <w:rsid w:val="007B2156"/>
    <w:rsid w:val="007B3C2A"/>
    <w:rsid w:val="007B3D61"/>
    <w:rsid w:val="007C03EA"/>
    <w:rsid w:val="007C31A5"/>
    <w:rsid w:val="007C760E"/>
    <w:rsid w:val="007D515C"/>
    <w:rsid w:val="007E3859"/>
    <w:rsid w:val="007E3D32"/>
    <w:rsid w:val="007F0ABD"/>
    <w:rsid w:val="007F236F"/>
    <w:rsid w:val="007F27D0"/>
    <w:rsid w:val="00802F60"/>
    <w:rsid w:val="00803B77"/>
    <w:rsid w:val="008123DD"/>
    <w:rsid w:val="00814752"/>
    <w:rsid w:val="00815704"/>
    <w:rsid w:val="00817ADF"/>
    <w:rsid w:val="00820388"/>
    <w:rsid w:val="008274E1"/>
    <w:rsid w:val="00834257"/>
    <w:rsid w:val="00841336"/>
    <w:rsid w:val="008455D6"/>
    <w:rsid w:val="008557A6"/>
    <w:rsid w:val="00855CE0"/>
    <w:rsid w:val="00857697"/>
    <w:rsid w:val="00857C33"/>
    <w:rsid w:val="00862851"/>
    <w:rsid w:val="00863135"/>
    <w:rsid w:val="008644E5"/>
    <w:rsid w:val="00866862"/>
    <w:rsid w:val="00875DA3"/>
    <w:rsid w:val="00876548"/>
    <w:rsid w:val="00881129"/>
    <w:rsid w:val="008842F7"/>
    <w:rsid w:val="00887359"/>
    <w:rsid w:val="00892994"/>
    <w:rsid w:val="008938DF"/>
    <w:rsid w:val="00893E1B"/>
    <w:rsid w:val="008A3398"/>
    <w:rsid w:val="008A47D1"/>
    <w:rsid w:val="008A4BBE"/>
    <w:rsid w:val="008A6B67"/>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37F"/>
    <w:rsid w:val="008F6D90"/>
    <w:rsid w:val="00903562"/>
    <w:rsid w:val="009038E3"/>
    <w:rsid w:val="00905B6D"/>
    <w:rsid w:val="00916B83"/>
    <w:rsid w:val="0092245E"/>
    <w:rsid w:val="00930016"/>
    <w:rsid w:val="0093223C"/>
    <w:rsid w:val="009336A9"/>
    <w:rsid w:val="00936BEE"/>
    <w:rsid w:val="009452C3"/>
    <w:rsid w:val="00957796"/>
    <w:rsid w:val="00964478"/>
    <w:rsid w:val="00966FDE"/>
    <w:rsid w:val="009701B5"/>
    <w:rsid w:val="00971ED4"/>
    <w:rsid w:val="0097727E"/>
    <w:rsid w:val="0097778E"/>
    <w:rsid w:val="0098189F"/>
    <w:rsid w:val="00981AA2"/>
    <w:rsid w:val="0098384A"/>
    <w:rsid w:val="00984391"/>
    <w:rsid w:val="00990455"/>
    <w:rsid w:val="009911E3"/>
    <w:rsid w:val="0099529B"/>
    <w:rsid w:val="00995A8B"/>
    <w:rsid w:val="009A7844"/>
    <w:rsid w:val="009A7B22"/>
    <w:rsid w:val="009C18A8"/>
    <w:rsid w:val="009C3707"/>
    <w:rsid w:val="009D0506"/>
    <w:rsid w:val="009D1FC6"/>
    <w:rsid w:val="009D3259"/>
    <w:rsid w:val="009D43CD"/>
    <w:rsid w:val="009D4E61"/>
    <w:rsid w:val="009D705F"/>
    <w:rsid w:val="009D78EB"/>
    <w:rsid w:val="009E0768"/>
    <w:rsid w:val="009E3D53"/>
    <w:rsid w:val="009F1554"/>
    <w:rsid w:val="009F45BC"/>
    <w:rsid w:val="009F6718"/>
    <w:rsid w:val="00A00607"/>
    <w:rsid w:val="00A126B4"/>
    <w:rsid w:val="00A139B3"/>
    <w:rsid w:val="00A15F31"/>
    <w:rsid w:val="00A4629F"/>
    <w:rsid w:val="00A51EF6"/>
    <w:rsid w:val="00A61D05"/>
    <w:rsid w:val="00A62062"/>
    <w:rsid w:val="00A625C9"/>
    <w:rsid w:val="00A67E9D"/>
    <w:rsid w:val="00A77B4D"/>
    <w:rsid w:val="00A77D3E"/>
    <w:rsid w:val="00A84C00"/>
    <w:rsid w:val="00A863A3"/>
    <w:rsid w:val="00A96FE8"/>
    <w:rsid w:val="00A97971"/>
    <w:rsid w:val="00A97E1A"/>
    <w:rsid w:val="00AB05A0"/>
    <w:rsid w:val="00AB247E"/>
    <w:rsid w:val="00AB4356"/>
    <w:rsid w:val="00AB7C4F"/>
    <w:rsid w:val="00AC1A00"/>
    <w:rsid w:val="00AC261B"/>
    <w:rsid w:val="00AC28AF"/>
    <w:rsid w:val="00AC4E5B"/>
    <w:rsid w:val="00AC55FD"/>
    <w:rsid w:val="00AC5623"/>
    <w:rsid w:val="00AC6E7C"/>
    <w:rsid w:val="00AC74AD"/>
    <w:rsid w:val="00AD045B"/>
    <w:rsid w:val="00AD22A4"/>
    <w:rsid w:val="00AD7D9A"/>
    <w:rsid w:val="00AE6D27"/>
    <w:rsid w:val="00AE71F5"/>
    <w:rsid w:val="00AF0CDD"/>
    <w:rsid w:val="00AF21ED"/>
    <w:rsid w:val="00AF6036"/>
    <w:rsid w:val="00B054BD"/>
    <w:rsid w:val="00B120CB"/>
    <w:rsid w:val="00B16931"/>
    <w:rsid w:val="00B21E8C"/>
    <w:rsid w:val="00B41B61"/>
    <w:rsid w:val="00B43301"/>
    <w:rsid w:val="00B44592"/>
    <w:rsid w:val="00B46F81"/>
    <w:rsid w:val="00B47BE7"/>
    <w:rsid w:val="00B50FCA"/>
    <w:rsid w:val="00B52E25"/>
    <w:rsid w:val="00B53CF7"/>
    <w:rsid w:val="00B54587"/>
    <w:rsid w:val="00B5567C"/>
    <w:rsid w:val="00B558D9"/>
    <w:rsid w:val="00B562D7"/>
    <w:rsid w:val="00B56A71"/>
    <w:rsid w:val="00B56F5B"/>
    <w:rsid w:val="00B7122F"/>
    <w:rsid w:val="00B814A5"/>
    <w:rsid w:val="00B827FD"/>
    <w:rsid w:val="00B84A53"/>
    <w:rsid w:val="00BA0741"/>
    <w:rsid w:val="00BA282C"/>
    <w:rsid w:val="00BA5377"/>
    <w:rsid w:val="00BA6BF0"/>
    <w:rsid w:val="00BA7775"/>
    <w:rsid w:val="00BB134D"/>
    <w:rsid w:val="00BB487F"/>
    <w:rsid w:val="00BB52B8"/>
    <w:rsid w:val="00BB582C"/>
    <w:rsid w:val="00BC1443"/>
    <w:rsid w:val="00BC4870"/>
    <w:rsid w:val="00BC5E15"/>
    <w:rsid w:val="00BC74FB"/>
    <w:rsid w:val="00BD20A5"/>
    <w:rsid w:val="00BD3D23"/>
    <w:rsid w:val="00BE6EB2"/>
    <w:rsid w:val="00BF442C"/>
    <w:rsid w:val="00BF5FA4"/>
    <w:rsid w:val="00C0315F"/>
    <w:rsid w:val="00C03601"/>
    <w:rsid w:val="00C058DD"/>
    <w:rsid w:val="00C15ACD"/>
    <w:rsid w:val="00C17392"/>
    <w:rsid w:val="00C22E52"/>
    <w:rsid w:val="00C23B13"/>
    <w:rsid w:val="00C26D6D"/>
    <w:rsid w:val="00C317D1"/>
    <w:rsid w:val="00C326B4"/>
    <w:rsid w:val="00C42D59"/>
    <w:rsid w:val="00C44ECB"/>
    <w:rsid w:val="00C55058"/>
    <w:rsid w:val="00C60760"/>
    <w:rsid w:val="00C626BC"/>
    <w:rsid w:val="00C63418"/>
    <w:rsid w:val="00C67D21"/>
    <w:rsid w:val="00C70ADD"/>
    <w:rsid w:val="00C727A7"/>
    <w:rsid w:val="00C72B8B"/>
    <w:rsid w:val="00C7559A"/>
    <w:rsid w:val="00C76B78"/>
    <w:rsid w:val="00C81F35"/>
    <w:rsid w:val="00CA01A4"/>
    <w:rsid w:val="00CA37AA"/>
    <w:rsid w:val="00CA511E"/>
    <w:rsid w:val="00CA7192"/>
    <w:rsid w:val="00CA75AD"/>
    <w:rsid w:val="00CB1392"/>
    <w:rsid w:val="00CB2A16"/>
    <w:rsid w:val="00CC5B31"/>
    <w:rsid w:val="00CD671B"/>
    <w:rsid w:val="00CE067D"/>
    <w:rsid w:val="00CE419F"/>
    <w:rsid w:val="00CF1698"/>
    <w:rsid w:val="00CF1A37"/>
    <w:rsid w:val="00CF5035"/>
    <w:rsid w:val="00D01D6F"/>
    <w:rsid w:val="00D021E3"/>
    <w:rsid w:val="00D11AA4"/>
    <w:rsid w:val="00D150F0"/>
    <w:rsid w:val="00D1748A"/>
    <w:rsid w:val="00D254C6"/>
    <w:rsid w:val="00D37BC5"/>
    <w:rsid w:val="00D37FE6"/>
    <w:rsid w:val="00D41CC6"/>
    <w:rsid w:val="00D44B02"/>
    <w:rsid w:val="00D47243"/>
    <w:rsid w:val="00D4765D"/>
    <w:rsid w:val="00D51DED"/>
    <w:rsid w:val="00D524BB"/>
    <w:rsid w:val="00D525AE"/>
    <w:rsid w:val="00D60955"/>
    <w:rsid w:val="00D640FE"/>
    <w:rsid w:val="00D66EEB"/>
    <w:rsid w:val="00D707FF"/>
    <w:rsid w:val="00D739B5"/>
    <w:rsid w:val="00D747B4"/>
    <w:rsid w:val="00D74A96"/>
    <w:rsid w:val="00D80DF5"/>
    <w:rsid w:val="00D90137"/>
    <w:rsid w:val="00D9306D"/>
    <w:rsid w:val="00DA056F"/>
    <w:rsid w:val="00DA4743"/>
    <w:rsid w:val="00DA7E7D"/>
    <w:rsid w:val="00DB0483"/>
    <w:rsid w:val="00DB333F"/>
    <w:rsid w:val="00DB55B1"/>
    <w:rsid w:val="00DB56C6"/>
    <w:rsid w:val="00DB6F9A"/>
    <w:rsid w:val="00DC10F0"/>
    <w:rsid w:val="00DC15BA"/>
    <w:rsid w:val="00DC3DF6"/>
    <w:rsid w:val="00DC5891"/>
    <w:rsid w:val="00DD2255"/>
    <w:rsid w:val="00DE623B"/>
    <w:rsid w:val="00DE6880"/>
    <w:rsid w:val="00DF1738"/>
    <w:rsid w:val="00DF545F"/>
    <w:rsid w:val="00E027A2"/>
    <w:rsid w:val="00E06BA5"/>
    <w:rsid w:val="00E078F7"/>
    <w:rsid w:val="00E10486"/>
    <w:rsid w:val="00E13765"/>
    <w:rsid w:val="00E13AA1"/>
    <w:rsid w:val="00E15EC9"/>
    <w:rsid w:val="00E1690E"/>
    <w:rsid w:val="00E2201F"/>
    <w:rsid w:val="00E24BFB"/>
    <w:rsid w:val="00E419E8"/>
    <w:rsid w:val="00E53694"/>
    <w:rsid w:val="00E60E61"/>
    <w:rsid w:val="00E6485F"/>
    <w:rsid w:val="00E65DD7"/>
    <w:rsid w:val="00E71663"/>
    <w:rsid w:val="00E738F5"/>
    <w:rsid w:val="00E948CD"/>
    <w:rsid w:val="00EA0B1E"/>
    <w:rsid w:val="00EA10FC"/>
    <w:rsid w:val="00EB5A34"/>
    <w:rsid w:val="00EC490D"/>
    <w:rsid w:val="00EC7FD6"/>
    <w:rsid w:val="00ED0BE9"/>
    <w:rsid w:val="00ED16A7"/>
    <w:rsid w:val="00EF0E91"/>
    <w:rsid w:val="00EF3F81"/>
    <w:rsid w:val="00EF6322"/>
    <w:rsid w:val="00EF6550"/>
    <w:rsid w:val="00F01979"/>
    <w:rsid w:val="00F11E6F"/>
    <w:rsid w:val="00F232FF"/>
    <w:rsid w:val="00F31F09"/>
    <w:rsid w:val="00F32A70"/>
    <w:rsid w:val="00F3401F"/>
    <w:rsid w:val="00F434EB"/>
    <w:rsid w:val="00F47FA3"/>
    <w:rsid w:val="00F51825"/>
    <w:rsid w:val="00F52BD9"/>
    <w:rsid w:val="00F53932"/>
    <w:rsid w:val="00F56696"/>
    <w:rsid w:val="00F56DC3"/>
    <w:rsid w:val="00F62BE0"/>
    <w:rsid w:val="00F71775"/>
    <w:rsid w:val="00F71AF1"/>
    <w:rsid w:val="00F722DF"/>
    <w:rsid w:val="00F7450A"/>
    <w:rsid w:val="00F74760"/>
    <w:rsid w:val="00F846D7"/>
    <w:rsid w:val="00FA0706"/>
    <w:rsid w:val="00FA1D63"/>
    <w:rsid w:val="00FA233C"/>
    <w:rsid w:val="00FA4DDA"/>
    <w:rsid w:val="00FA6E9F"/>
    <w:rsid w:val="00FB0147"/>
    <w:rsid w:val="00FB387E"/>
    <w:rsid w:val="00FB6E7A"/>
    <w:rsid w:val="00FC1100"/>
    <w:rsid w:val="00FC3855"/>
    <w:rsid w:val="00FD2610"/>
    <w:rsid w:val="00FD3078"/>
    <w:rsid w:val="00FD6568"/>
    <w:rsid w:val="00FD7B37"/>
    <w:rsid w:val="00FD7BAD"/>
    <w:rsid w:val="00FE0753"/>
    <w:rsid w:val="00FE140A"/>
    <w:rsid w:val="00FE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3F37B"/>
  <w15:docId w15:val="{12FFD0ED-293C-884B-81D2-CA51A3B4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tabs>
        <w:tab w:val="left" w:pos="504"/>
      </w:tabs>
      <w:spacing w:after="240" w:line="240" w:lineRule="auto"/>
      <w:ind w:left="504" w:hanging="504"/>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obiasgmueller/nectar_growth_assay" TargetMode="External"/><Relationship Id="rId18" Type="http://schemas.openxmlformats.org/officeDocument/2006/relationships/image" Target="media/image5.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0DCF8783-547A-6647-AC29-6464035A91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23</Pages>
  <Words>38620</Words>
  <Characters>220134</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10</cp:revision>
  <cp:lastPrinted>2022-03-17T20:47:00Z</cp:lastPrinted>
  <dcterms:created xsi:type="dcterms:W3CDTF">2022-03-17T19:10:00Z</dcterms:created>
  <dcterms:modified xsi:type="dcterms:W3CDTF">2022-03-17T23:23:00Z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id="z556gLrE"/&gt;&lt;style id="http://www.zotero.org/styles/microbial-ecology" hasBibliography="1" bibliographyStyleHasBeenSet="1"/&gt;&lt;prefs&gt;&lt;pref name="fieldType" value="Field"/&gt;&lt;/prefs&gt;&lt;/data&gt;</vt:lpwstr>
  </property>
</Properties>
</file>