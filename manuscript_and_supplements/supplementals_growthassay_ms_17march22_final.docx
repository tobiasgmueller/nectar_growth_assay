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CA405" w14:textId="77777777" w:rsidR="0067394D" w:rsidRDefault="0067394D">
      <w:pPr>
        <w:rPr>
          <w:rFonts w:ascii="Arial" w:eastAsia="Arial" w:hAnsi="Arial" w:cs="Arial"/>
          <w:b/>
          <w:sz w:val="28"/>
          <w:szCs w:val="28"/>
        </w:rPr>
      </w:pPr>
    </w:p>
    <w:p w14:paraId="3FCD2ACF" w14:textId="77777777" w:rsidR="0067394D" w:rsidRDefault="001669CA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Supplemental Materials</w:t>
      </w:r>
    </w:p>
    <w:p w14:paraId="3CF01C9E" w14:textId="77777777" w:rsidR="0067394D" w:rsidRDefault="0067394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u w:val="single"/>
        </w:rPr>
      </w:pPr>
    </w:p>
    <w:p w14:paraId="6286B5EF" w14:textId="77777777" w:rsidR="0067394D" w:rsidRDefault="001669CA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Title: Nectar compounds can impact bacterial and fungal growth and shift community dynamics</w:t>
      </w:r>
      <w:r>
        <w:rPr>
          <w:rFonts w:ascii="Arial" w:eastAsia="Arial" w:hAnsi="Arial" w:cs="Arial"/>
        </w:rPr>
        <w:t xml:space="preserve"> </w:t>
      </w:r>
    </w:p>
    <w:p w14:paraId="64FE782D" w14:textId="77777777" w:rsidR="0067394D" w:rsidRDefault="001669CA">
      <w:pPr>
        <w:spacing w:before="240" w:after="0" w:line="360" w:lineRule="auto"/>
        <w:rPr>
          <w:rFonts w:ascii="Arial" w:eastAsia="Arial" w:hAnsi="Arial" w:cs="Arial"/>
          <w:vertAlign w:val="superscript"/>
        </w:rPr>
      </w:pPr>
      <w:r>
        <w:rPr>
          <w:rFonts w:ascii="Arial" w:eastAsia="Arial" w:hAnsi="Arial" w:cs="Arial"/>
          <w:b/>
        </w:rPr>
        <w:t>Authors</w:t>
      </w:r>
      <w:r>
        <w:rPr>
          <w:rFonts w:ascii="Arial" w:eastAsia="Arial" w:hAnsi="Arial" w:cs="Arial"/>
        </w:rPr>
        <w:t xml:space="preserve">: Tobias G. </w:t>
      </w:r>
      <w:proofErr w:type="gramStart"/>
      <w:r>
        <w:rPr>
          <w:rFonts w:ascii="Arial" w:eastAsia="Arial" w:hAnsi="Arial" w:cs="Arial"/>
        </w:rPr>
        <w:t>Mueller</w:t>
      </w:r>
      <w:r>
        <w:rPr>
          <w:rFonts w:ascii="Arial" w:eastAsia="Arial" w:hAnsi="Arial" w:cs="Arial"/>
          <w:vertAlign w:val="superscript"/>
        </w:rPr>
        <w:t>[</w:t>
      </w:r>
      <w:proofErr w:type="gramEnd"/>
      <w:r>
        <w:rPr>
          <w:rFonts w:ascii="Arial" w:eastAsia="Arial" w:hAnsi="Arial" w:cs="Arial"/>
          <w:vertAlign w:val="superscript"/>
        </w:rPr>
        <w:t>1][2]</w:t>
      </w:r>
      <w:r>
        <w:rPr>
          <w:rFonts w:ascii="Arial" w:eastAsia="Arial" w:hAnsi="Arial" w:cs="Arial"/>
        </w:rPr>
        <w:t>*, Jacob S. Francis</w:t>
      </w:r>
      <w:r>
        <w:rPr>
          <w:rFonts w:ascii="Arial" w:eastAsia="Arial" w:hAnsi="Arial" w:cs="Arial"/>
          <w:vertAlign w:val="superscript"/>
        </w:rPr>
        <w:t>[1]</w:t>
      </w:r>
      <w:r>
        <w:rPr>
          <w:rFonts w:ascii="Arial" w:eastAsia="Arial" w:hAnsi="Arial" w:cs="Arial"/>
        </w:rPr>
        <w:t>, Rachel L. Vannette</w:t>
      </w:r>
      <w:r>
        <w:rPr>
          <w:rFonts w:ascii="Arial" w:eastAsia="Arial" w:hAnsi="Arial" w:cs="Arial"/>
          <w:vertAlign w:val="superscript"/>
        </w:rPr>
        <w:t>[1]</w:t>
      </w:r>
    </w:p>
    <w:p w14:paraId="115534D6" w14:textId="77777777" w:rsidR="0067394D" w:rsidRDefault="0067394D">
      <w:pPr>
        <w:spacing w:before="240" w:after="0" w:line="360" w:lineRule="auto"/>
        <w:rPr>
          <w:rFonts w:ascii="Arial" w:eastAsia="Arial" w:hAnsi="Arial" w:cs="Arial"/>
        </w:rPr>
      </w:pPr>
    </w:p>
    <w:p w14:paraId="0CD8AB18" w14:textId="77777777" w:rsidR="0067394D" w:rsidRDefault="001669C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[1] Department of Entomology and Nematology, University of California, Davis, Davis, CA, USA</w:t>
      </w:r>
    </w:p>
    <w:p w14:paraId="6F2877C8" w14:textId="77777777" w:rsidR="0067394D" w:rsidRDefault="001669CA">
      <w:pPr>
        <w:spacing w:before="240"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[2] Department of Entomology, Cornell University, Ithaca, NY, USA</w:t>
      </w:r>
    </w:p>
    <w:p w14:paraId="7E88191B" w14:textId="77777777" w:rsidR="0067394D" w:rsidRDefault="001669CA">
      <w:pPr>
        <w:spacing w:before="240"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* Corresponding author; email: tm524@cornell.edu</w:t>
      </w:r>
    </w:p>
    <w:p w14:paraId="46381EEA" w14:textId="77777777" w:rsidR="0067394D" w:rsidRDefault="0067394D">
      <w:pPr>
        <w:spacing w:before="240" w:after="0" w:line="360" w:lineRule="auto"/>
        <w:rPr>
          <w:rFonts w:ascii="Arial" w:eastAsia="Arial" w:hAnsi="Arial" w:cs="Arial"/>
        </w:rPr>
      </w:pPr>
    </w:p>
    <w:p w14:paraId="7206C574" w14:textId="77777777" w:rsidR="0067394D" w:rsidRDefault="0067394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u w:val="single"/>
        </w:rPr>
      </w:pPr>
    </w:p>
    <w:p w14:paraId="08D1FA2A" w14:textId="77777777" w:rsidR="0067394D" w:rsidRDefault="0067394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u w:val="single"/>
        </w:rPr>
      </w:pPr>
    </w:p>
    <w:p w14:paraId="7A76DD05" w14:textId="77777777" w:rsidR="0067394D" w:rsidRDefault="0067394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u w:val="single"/>
        </w:rPr>
      </w:pPr>
    </w:p>
    <w:p w14:paraId="3D09F8C3" w14:textId="77777777" w:rsidR="0067394D" w:rsidRDefault="0067394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u w:val="single"/>
        </w:rPr>
      </w:pPr>
    </w:p>
    <w:p w14:paraId="429912B4" w14:textId="77777777" w:rsidR="0067394D" w:rsidRDefault="0067394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u w:val="single"/>
        </w:rPr>
      </w:pPr>
    </w:p>
    <w:p w14:paraId="056F5045" w14:textId="77777777" w:rsidR="0067394D" w:rsidRDefault="0067394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u w:val="single"/>
        </w:rPr>
      </w:pPr>
    </w:p>
    <w:p w14:paraId="1A67287B" w14:textId="77777777" w:rsidR="0067394D" w:rsidRDefault="0067394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u w:val="single"/>
        </w:rPr>
      </w:pPr>
    </w:p>
    <w:p w14:paraId="0288C01E" w14:textId="77777777" w:rsidR="0067394D" w:rsidRDefault="0067394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u w:val="single"/>
        </w:rPr>
      </w:pPr>
    </w:p>
    <w:p w14:paraId="533EF2AC" w14:textId="1CC9BF36" w:rsidR="0067394D" w:rsidRDefault="0067394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u w:val="single"/>
        </w:rPr>
      </w:pPr>
    </w:p>
    <w:p w14:paraId="02B94C11" w14:textId="77777777" w:rsidR="001669CA" w:rsidRDefault="001669C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u w:val="single"/>
        </w:rPr>
      </w:pPr>
    </w:p>
    <w:p w14:paraId="30F09E08" w14:textId="77777777" w:rsidR="0067394D" w:rsidRDefault="001669C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u w:val="single"/>
        </w:rPr>
        <w:lastRenderedPageBreak/>
        <w:t>Yeast Media (YM)</w:t>
      </w:r>
    </w:p>
    <w:p w14:paraId="19EB78D1" w14:textId="77777777" w:rsidR="0067394D" w:rsidRDefault="001669C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To make 1000ml of YM, dissolve the following in deionized H</w:t>
      </w:r>
      <w:r>
        <w:rPr>
          <w:rFonts w:ascii="Arial" w:eastAsia="Arial" w:hAnsi="Arial" w:cs="Arial"/>
          <w:vertAlign w:val="subscript"/>
        </w:rPr>
        <w:t>2</w:t>
      </w:r>
      <w:r>
        <w:rPr>
          <w:rFonts w:ascii="Arial" w:eastAsia="Arial" w:hAnsi="Arial" w:cs="Arial"/>
        </w:rPr>
        <w:t xml:space="preserve">O </w:t>
      </w:r>
    </w:p>
    <w:p w14:paraId="7986B094" w14:textId="77777777" w:rsidR="0067394D" w:rsidRDefault="001669CA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3g Malt Extract </w:t>
      </w:r>
    </w:p>
    <w:p w14:paraId="3F3128FC" w14:textId="77777777" w:rsidR="0067394D" w:rsidRDefault="001669CA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5g Peptone </w:t>
      </w:r>
    </w:p>
    <w:p w14:paraId="5BFE11E7" w14:textId="77777777" w:rsidR="0067394D" w:rsidRDefault="001669CA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10g Glucose (Dextrose) </w:t>
      </w:r>
    </w:p>
    <w:p w14:paraId="3D01BA43" w14:textId="77777777" w:rsidR="0067394D" w:rsidRDefault="001669CA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20g Agar </w:t>
      </w:r>
    </w:p>
    <w:p w14:paraId="06537309" w14:textId="77777777" w:rsidR="0067394D" w:rsidRDefault="001669CA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3g Yeast Extract </w:t>
      </w:r>
    </w:p>
    <w:p w14:paraId="4A70D9D0" w14:textId="77777777" w:rsidR="0067394D" w:rsidRDefault="001669CA">
      <w:pPr>
        <w:spacing w:after="0" w:line="276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after autoclaving add</w:t>
      </w:r>
    </w:p>
    <w:p w14:paraId="6660ED95" w14:textId="77777777" w:rsidR="0067394D" w:rsidRDefault="001669CA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1mL Chloramphenicol (100 mg/mL) </w:t>
      </w:r>
    </w:p>
    <w:p w14:paraId="2F8751FC" w14:textId="77777777" w:rsidR="0067394D" w:rsidRDefault="0067394D">
      <w:pPr>
        <w:spacing w:after="0" w:line="276" w:lineRule="auto"/>
        <w:rPr>
          <w:rFonts w:ascii="Arial" w:eastAsia="Arial" w:hAnsi="Arial" w:cs="Arial"/>
        </w:rPr>
      </w:pPr>
    </w:p>
    <w:p w14:paraId="7560F6C0" w14:textId="77777777" w:rsidR="0067394D" w:rsidRDefault="001669CA">
      <w:pPr>
        <w:spacing w:after="0" w:line="276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Tryptone Soy Agar Media (TSA)</w:t>
      </w:r>
    </w:p>
    <w:p w14:paraId="23E72B86" w14:textId="77777777" w:rsidR="0067394D" w:rsidRDefault="001669C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To make 1000ml of TSA, dissolve the following in deionized H</w:t>
      </w:r>
      <w:r>
        <w:rPr>
          <w:rFonts w:ascii="Arial" w:eastAsia="Arial" w:hAnsi="Arial" w:cs="Arial"/>
          <w:vertAlign w:val="subscript"/>
        </w:rPr>
        <w:t>2</w:t>
      </w:r>
      <w:r>
        <w:rPr>
          <w:rFonts w:ascii="Arial" w:eastAsia="Arial" w:hAnsi="Arial" w:cs="Arial"/>
        </w:rPr>
        <w:t>O</w:t>
      </w:r>
    </w:p>
    <w:p w14:paraId="767D6C3F" w14:textId="77777777" w:rsidR="0067394D" w:rsidRDefault="001669CA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15g Tryptone</w:t>
      </w:r>
    </w:p>
    <w:p w14:paraId="44AEB269" w14:textId="77777777" w:rsidR="0067394D" w:rsidRDefault="001669CA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15g Agar</w:t>
      </w:r>
    </w:p>
    <w:p w14:paraId="7CFF33FE" w14:textId="77777777" w:rsidR="0067394D" w:rsidRDefault="001669CA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5g </w:t>
      </w:r>
      <w:proofErr w:type="spellStart"/>
      <w:r>
        <w:rPr>
          <w:rFonts w:ascii="Arial" w:eastAsia="Arial" w:hAnsi="Arial" w:cs="Arial"/>
        </w:rPr>
        <w:t>Soytone</w:t>
      </w:r>
      <w:proofErr w:type="spellEnd"/>
    </w:p>
    <w:p w14:paraId="657A8CE9" w14:textId="77777777" w:rsidR="0067394D" w:rsidRDefault="001669CA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5g NaCl</w:t>
      </w:r>
    </w:p>
    <w:p w14:paraId="297CA761" w14:textId="77777777" w:rsidR="0067394D" w:rsidRDefault="001669CA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50g Fructose</w:t>
      </w:r>
    </w:p>
    <w:p w14:paraId="2E2DFAD2" w14:textId="77777777" w:rsidR="0067394D" w:rsidRDefault="001669CA">
      <w:pPr>
        <w:spacing w:after="0" w:line="276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after autoclaving add</w:t>
      </w:r>
    </w:p>
    <w:p w14:paraId="34FC282D" w14:textId="77777777" w:rsidR="0067394D" w:rsidRDefault="001669CA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1mL Cycloheximide (100mg/mL) </w:t>
      </w:r>
    </w:p>
    <w:p w14:paraId="489E10AD" w14:textId="77777777" w:rsidR="0067394D" w:rsidRDefault="0067394D">
      <w:pPr>
        <w:spacing w:after="0" w:line="276" w:lineRule="auto"/>
        <w:ind w:firstLine="720"/>
        <w:rPr>
          <w:rFonts w:ascii="Arial" w:eastAsia="Arial" w:hAnsi="Arial" w:cs="Arial"/>
        </w:rPr>
      </w:pPr>
    </w:p>
    <w:p w14:paraId="72F29DE1" w14:textId="43ADE757" w:rsidR="0067394D" w:rsidRDefault="001669C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Supplemental method 1. </w:t>
      </w:r>
      <w:r>
        <w:rPr>
          <w:rFonts w:ascii="Arial" w:eastAsia="Arial" w:hAnsi="Arial" w:cs="Arial"/>
        </w:rPr>
        <w:t>The media recipes for the yeast media (YM) and tryptone soy agar (TSA) that fungi and bacteria were cultured on respectively</w:t>
      </w:r>
      <w:ins w:id="0" w:author="Rachel Vannette" w:date="2022-03-15T16:41:00Z">
        <w:r w:rsidR="00461383">
          <w:rPr>
            <w:rFonts w:ascii="Arial" w:eastAsia="Arial" w:hAnsi="Arial" w:cs="Arial"/>
          </w:rPr>
          <w:t>.</w:t>
        </w:r>
      </w:ins>
    </w:p>
    <w:p w14:paraId="609FA331" w14:textId="77777777" w:rsidR="0067394D" w:rsidRDefault="0067394D">
      <w:pPr>
        <w:rPr>
          <w:rFonts w:ascii="Arial" w:eastAsia="Arial" w:hAnsi="Arial" w:cs="Arial"/>
        </w:rPr>
      </w:pPr>
    </w:p>
    <w:p w14:paraId="674482B6" w14:textId="77777777" w:rsidR="0067394D" w:rsidRDefault="0067394D">
      <w:pPr>
        <w:rPr>
          <w:rFonts w:ascii="Arial" w:eastAsia="Arial" w:hAnsi="Arial" w:cs="Arial"/>
        </w:rPr>
      </w:pPr>
    </w:p>
    <w:p w14:paraId="4A57803F" w14:textId="19A7ECAA" w:rsidR="0067394D" w:rsidRDefault="0067394D">
      <w:pPr>
        <w:rPr>
          <w:rFonts w:ascii="Arial" w:eastAsia="Arial" w:hAnsi="Arial" w:cs="Arial"/>
        </w:rPr>
      </w:pPr>
    </w:p>
    <w:p w14:paraId="5A2EE9FC" w14:textId="77777777" w:rsidR="001669CA" w:rsidRDefault="001669CA">
      <w:pPr>
        <w:rPr>
          <w:rFonts w:ascii="Arial" w:eastAsia="Arial" w:hAnsi="Arial" w:cs="Arial"/>
        </w:rPr>
      </w:pPr>
    </w:p>
    <w:p w14:paraId="19DFBB98" w14:textId="77777777" w:rsidR="0067394D" w:rsidRDefault="0067394D">
      <w:pPr>
        <w:rPr>
          <w:rFonts w:ascii="Arial" w:eastAsia="Arial" w:hAnsi="Arial" w:cs="Arial"/>
        </w:rPr>
      </w:pPr>
    </w:p>
    <w:p w14:paraId="372C6D5E" w14:textId="77777777" w:rsidR="0067394D" w:rsidRDefault="0067394D">
      <w:pPr>
        <w:rPr>
          <w:rFonts w:ascii="Arial" w:eastAsia="Arial" w:hAnsi="Arial" w:cs="Arial"/>
        </w:rPr>
      </w:pPr>
    </w:p>
    <w:tbl>
      <w:tblPr>
        <w:tblStyle w:val="a0"/>
        <w:tblW w:w="14565" w:type="dxa"/>
        <w:tblInd w:w="-5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4215"/>
        <w:gridCol w:w="9120"/>
      </w:tblGrid>
      <w:tr w:rsidR="0067394D" w14:paraId="0E26701A" w14:textId="77777777">
        <w:trPr>
          <w:trHeight w:val="315"/>
        </w:trPr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6C7D00" w14:textId="77777777" w:rsidR="0067394D" w:rsidRDefault="001669CA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Treatment</w:t>
            </w:r>
          </w:p>
        </w:tc>
        <w:tc>
          <w:tcPr>
            <w:tcW w:w="42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043846" w14:textId="77777777" w:rsidR="0067394D" w:rsidRDefault="001669CA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Levels Found in Nectar</w:t>
            </w:r>
          </w:p>
        </w:tc>
        <w:tc>
          <w:tcPr>
            <w:tcW w:w="9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EFB603" w14:textId="77777777" w:rsidR="0067394D" w:rsidRDefault="001669CA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Citations</w:t>
            </w:r>
          </w:p>
        </w:tc>
      </w:tr>
      <w:tr w:rsidR="0067394D" w14:paraId="10D72948" w14:textId="77777777">
        <w:trPr>
          <w:trHeight w:val="882"/>
        </w:trPr>
        <w:tc>
          <w:tcPr>
            <w:tcW w:w="12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A75535" w14:textId="77777777" w:rsidR="0067394D" w:rsidRDefault="001669CA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 mM H</w:t>
            </w:r>
            <w:r>
              <w:rPr>
                <w:rFonts w:ascii="Arial" w:eastAsia="Arial" w:hAnsi="Arial" w:cs="Arial"/>
                <w:b/>
                <w:sz w:val="20"/>
                <w:szCs w:val="20"/>
                <w:vertAlign w:val="subscript"/>
              </w:rPr>
              <w:t>2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215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7CC232" w14:textId="77777777" w:rsidR="0067394D" w:rsidRDefault="001669CA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 xml:space="preserve">2 </w:t>
            </w:r>
            <w:r>
              <w:rPr>
                <w:rFonts w:ascii="Arial" w:eastAsia="Arial" w:hAnsi="Arial" w:cs="Arial"/>
                <w:sz w:val="20"/>
                <w:szCs w:val="20"/>
              </w:rPr>
              <w:t>levels up to 4mM have been found in ornamental tobacco (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Nicotiana </w:t>
            </w:r>
            <w:proofErr w:type="spellStart"/>
            <w:r>
              <w:rPr>
                <w:rFonts w:ascii="Arial" w:eastAsia="Arial" w:hAnsi="Arial" w:cs="Arial"/>
                <w:i/>
                <w:sz w:val="20"/>
                <w:szCs w:val="20"/>
              </w:rPr>
              <w:t>langsdorffii</w:t>
            </w:r>
            <w:proofErr w:type="spellEnd"/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× Nicotiana </w:t>
            </w:r>
            <w:proofErr w:type="spellStart"/>
            <w:r>
              <w:rPr>
                <w:rFonts w:ascii="Arial" w:eastAsia="Arial" w:hAnsi="Arial" w:cs="Arial"/>
                <w:i/>
                <w:sz w:val="20"/>
                <w:szCs w:val="20"/>
              </w:rPr>
              <w:t>sanderae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 nectar</w:t>
            </w:r>
          </w:p>
        </w:tc>
        <w:tc>
          <w:tcPr>
            <w:tcW w:w="912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32E064" w14:textId="77777777" w:rsidR="0067394D" w:rsidRDefault="001669CA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Carter, C. et al. Tobacco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Nectaries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Express a Novel NADPH Oxidase Implicated in the Defense of Floral Reproductive Tissues against Microorganisms. Plant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Physiol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143, 389–399 (2007); Carter, C. &amp; Thornburg, R. W. Is the nectar redox cycle a floral defense against microbial attack? Trends in Plant Science 9, 320–324 (2004)</w:t>
            </w:r>
          </w:p>
        </w:tc>
      </w:tr>
      <w:tr w:rsidR="0067394D" w14:paraId="65A22156" w14:textId="77777777">
        <w:trPr>
          <w:trHeight w:val="1170"/>
        </w:trPr>
        <w:tc>
          <w:tcPr>
            <w:tcW w:w="12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57778A" w14:textId="77777777" w:rsidR="0067394D" w:rsidRDefault="001669CA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 mM H</w:t>
            </w:r>
            <w:r>
              <w:rPr>
                <w:rFonts w:ascii="Arial" w:eastAsia="Arial" w:hAnsi="Arial" w:cs="Arial"/>
                <w:b/>
                <w:sz w:val="20"/>
                <w:szCs w:val="20"/>
                <w:vertAlign w:val="subscript"/>
              </w:rPr>
              <w:t>2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21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AE72" w14:textId="77777777" w:rsidR="0067394D" w:rsidRDefault="0067394D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12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FF91" w14:textId="77777777" w:rsidR="0067394D" w:rsidRDefault="0067394D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7394D" w14:paraId="46A0B83E" w14:textId="77777777">
        <w:trPr>
          <w:trHeight w:val="882"/>
        </w:trPr>
        <w:tc>
          <w:tcPr>
            <w:tcW w:w="12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E5BAE8" w14:textId="77777777" w:rsidR="0067394D" w:rsidRDefault="001669CA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30% Sugar</w:t>
            </w:r>
          </w:p>
        </w:tc>
        <w:tc>
          <w:tcPr>
            <w:tcW w:w="42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4027E0" w14:textId="77777777" w:rsidR="0067394D" w:rsidRDefault="001669CA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Sugar levels in nectar can range from 8% to over 80%</w:t>
            </w:r>
          </w:p>
        </w:tc>
        <w:tc>
          <w:tcPr>
            <w:tcW w:w="91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46B529" w14:textId="77777777" w:rsidR="0067394D" w:rsidRDefault="001669CA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Baker, H. G. Sugar Concentrations in Nectars from Hummingbird Flowers.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Biotropica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7, 37–41 (1975); Herrera, C. M., Canto, A.,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Pozo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M. I. &amp;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Bazaga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P. Inhospitable sweetness: nectar filtering of pollinator-borne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inocula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leads to impoverished, phylogenetically clustered yeast communities. Proceedings of the Royal Society B: Biological Sciences 277, 747–754 (2010)</w:t>
            </w:r>
          </w:p>
        </w:tc>
      </w:tr>
      <w:tr w:rsidR="0067394D" w14:paraId="55615A48" w14:textId="77777777">
        <w:trPr>
          <w:trHeight w:val="882"/>
        </w:trPr>
        <w:tc>
          <w:tcPr>
            <w:tcW w:w="12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C8EDE7" w14:textId="77777777" w:rsidR="0067394D" w:rsidRDefault="001669CA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100 ng/ml Linalool</w:t>
            </w:r>
          </w:p>
        </w:tc>
        <w:tc>
          <w:tcPr>
            <w:tcW w:w="42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5B866B" w14:textId="77777777" w:rsidR="0067394D" w:rsidRDefault="001669CA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Linalool levels can range from 5ng to over 100ng/ml in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Penstemon digitalis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nectar</w:t>
            </w:r>
          </w:p>
        </w:tc>
        <w:tc>
          <w:tcPr>
            <w:tcW w:w="91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4085FE" w14:textId="77777777" w:rsidR="0067394D" w:rsidRDefault="001669CA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Burdon, R. C. F., Junker, R. R., Scofield, D. G. &amp;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Parachnowitsch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A. L. Bacteria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colonising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Penstemon digitalis show volatile and tissue-specific responses to a natural concentration range of the floral volatile linalool.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Chemoecology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28, 11–19 (2018)</w:t>
            </w:r>
          </w:p>
        </w:tc>
      </w:tr>
      <w:tr w:rsidR="0067394D" w14:paraId="62FC35E0" w14:textId="77777777">
        <w:trPr>
          <w:trHeight w:val="882"/>
        </w:trPr>
        <w:tc>
          <w:tcPr>
            <w:tcW w:w="12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D16369" w14:textId="77777777" w:rsidR="0067394D" w:rsidRDefault="001669CA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150 μg/ml BrLTP2.1 (LTP)</w:t>
            </w:r>
          </w:p>
        </w:tc>
        <w:tc>
          <w:tcPr>
            <w:tcW w:w="42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DF722A" w14:textId="77777777" w:rsidR="0067394D" w:rsidRDefault="001669CA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Exact concentrations are unknown, however, fluorescence of BrLTP2.1 shows high levels in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brassica </w:t>
            </w:r>
            <w:proofErr w:type="spellStart"/>
            <w:r>
              <w:rPr>
                <w:rFonts w:ascii="Arial" w:eastAsia="Arial" w:hAnsi="Arial" w:cs="Arial"/>
                <w:i/>
                <w:sz w:val="20"/>
                <w:szCs w:val="20"/>
              </w:rPr>
              <w:t>rapa</w:t>
            </w:r>
            <w:proofErr w:type="spellEnd"/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nectar. Previous experiments tested up to 300μg/ml</w:t>
            </w:r>
          </w:p>
        </w:tc>
        <w:tc>
          <w:tcPr>
            <w:tcW w:w="91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2B5F84" w14:textId="77777777" w:rsidR="0067394D" w:rsidRDefault="001669CA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Schmitt, A. J. et al. The major nectar protein of Brassica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rapa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is a non-specific lipid transfer protein, BrLTP2.1, with strong antifungal activity. J Exp Bot 69, 5587–5597 (2018)</w:t>
            </w:r>
          </w:p>
        </w:tc>
      </w:tr>
      <w:tr w:rsidR="0067394D" w14:paraId="511BE106" w14:textId="77777777">
        <w:trPr>
          <w:trHeight w:val="882"/>
        </w:trPr>
        <w:tc>
          <w:tcPr>
            <w:tcW w:w="12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ABB3F0" w14:textId="77777777" w:rsidR="0067394D" w:rsidRDefault="001669CA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22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μg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/ml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Deltaline</w:t>
            </w:r>
            <w:proofErr w:type="spellEnd"/>
          </w:p>
        </w:tc>
        <w:tc>
          <w:tcPr>
            <w:tcW w:w="42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229E55" w14:textId="77777777" w:rsidR="0067394D" w:rsidRDefault="001669CA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Deltaline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levels can be up to .63μg/100mg in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Delphinium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nectar, however, concentrations of the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norditerpene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alkaloid class as a whole can reach up to 22μg/ml in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Delphinium </w:t>
            </w:r>
            <w:r>
              <w:rPr>
                <w:rFonts w:ascii="Arial" w:eastAsia="Arial" w:hAnsi="Arial" w:cs="Arial"/>
                <w:sz w:val="20"/>
                <w:szCs w:val="20"/>
              </w:rPr>
              <w:t>nectar</w:t>
            </w:r>
          </w:p>
        </w:tc>
        <w:tc>
          <w:tcPr>
            <w:tcW w:w="91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20F9CD" w14:textId="77777777" w:rsidR="0067394D" w:rsidRDefault="001669CA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Cook, D., Manson, J. S., Gardner, D. R., Welch, K. D. &amp; Irwin, R. E.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Norditerpene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alkaloid concentrations in tissues and floral rewards of larkspurs and impacts on pollinators. Biochemical Systematics and Ecology 48, 123–131 (2013)</w:t>
            </w:r>
          </w:p>
        </w:tc>
      </w:tr>
      <w:tr w:rsidR="0067394D" w14:paraId="76199173" w14:textId="77777777">
        <w:trPr>
          <w:trHeight w:val="882"/>
        </w:trPr>
        <w:tc>
          <w:tcPr>
            <w:tcW w:w="12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947BD2" w14:textId="77777777" w:rsidR="0067394D" w:rsidRDefault="001669CA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1% Ethanol</w:t>
            </w:r>
          </w:p>
        </w:tc>
        <w:tc>
          <w:tcPr>
            <w:tcW w:w="42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5EFC8F" w14:textId="77777777" w:rsidR="0067394D" w:rsidRDefault="001669CA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highest reported level of ethanol in nectar is 3.8%, however, no formal survey of ethanol in floral nectar has been performed</w:t>
            </w:r>
          </w:p>
        </w:tc>
        <w:tc>
          <w:tcPr>
            <w:tcW w:w="91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0BC88E" w14:textId="77777777" w:rsidR="0067394D" w:rsidRDefault="001669CA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Wiens, F. et al. Chronic intake of fermented floral nectar by wild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treeshrews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 PNAS 105, 10426–10431 (2008)</w:t>
            </w:r>
          </w:p>
        </w:tc>
      </w:tr>
    </w:tbl>
    <w:p w14:paraId="4DEDECE1" w14:textId="0190BD24" w:rsidR="0067394D" w:rsidRDefault="001669CA">
      <w:pPr>
        <w:rPr>
          <w:rFonts w:ascii="Arial" w:eastAsia="Arial" w:hAnsi="Arial" w:cs="Arial"/>
          <w:highlight w:val="yellow"/>
        </w:rPr>
        <w:sectPr w:rsidR="0067394D">
          <w:pgSz w:w="15840" w:h="12240" w:orient="landscape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b/>
        </w:rPr>
        <w:t xml:space="preserve">Supplemental Table 1 </w:t>
      </w:r>
      <w:r>
        <w:rPr>
          <w:rFonts w:ascii="Arial" w:eastAsia="Arial" w:hAnsi="Arial" w:cs="Arial"/>
        </w:rPr>
        <w:t>The concentrations of nectar compounds used as treatments along with their reported natural concentrations in floral nectar</w:t>
      </w:r>
      <w:ins w:id="1" w:author="Rachel Vannette" w:date="2022-03-15T16:41:00Z">
        <w:r w:rsidR="00461383">
          <w:rPr>
            <w:rFonts w:ascii="Arial" w:eastAsia="Arial" w:hAnsi="Arial" w:cs="Arial"/>
          </w:rPr>
          <w:t>.</w:t>
        </w:r>
      </w:ins>
    </w:p>
    <w:p w14:paraId="3BA54722" w14:textId="77777777" w:rsidR="0067394D" w:rsidRDefault="0067394D">
      <w:pPr>
        <w:rPr>
          <w:rFonts w:ascii="Arial" w:eastAsia="Arial" w:hAnsi="Arial" w:cs="Arial"/>
          <w:highlight w:val="yellow"/>
        </w:rPr>
      </w:pPr>
    </w:p>
    <w:tbl>
      <w:tblPr>
        <w:tblStyle w:val="a1"/>
        <w:tblW w:w="10072" w:type="dxa"/>
        <w:tblInd w:w="-728" w:type="dxa"/>
        <w:tblLayout w:type="fixed"/>
        <w:tblLook w:val="0400" w:firstRow="0" w:lastRow="0" w:firstColumn="0" w:lastColumn="0" w:noHBand="0" w:noVBand="1"/>
      </w:tblPr>
      <w:tblGrid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20"/>
      </w:tblGrid>
      <w:tr w:rsidR="0067394D" w14:paraId="736B3142" w14:textId="77777777">
        <w:trPr>
          <w:trHeight w:val="315"/>
        </w:trPr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A6C38F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A9277A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Base nectar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5C6E0D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30% sugar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F6D6F0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2mM 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A0BCCE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4mM 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78225A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 ng/mL Linalool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CA7F62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150 μg/mL LTP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859E48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.22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μg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/mL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Delaline</w:t>
            </w:r>
            <w:proofErr w:type="spellEnd"/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15F52A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1% Ethanol</w:t>
            </w:r>
          </w:p>
        </w:tc>
      </w:tr>
      <w:tr w:rsidR="0067394D" w14:paraId="1AECC678" w14:textId="77777777">
        <w:trPr>
          <w:trHeight w:val="346"/>
        </w:trPr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4DAB7B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Total made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B88D4A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25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mLs</w:t>
            </w:r>
            <w:proofErr w:type="spellEnd"/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11103F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25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mLs</w:t>
            </w:r>
            <w:proofErr w:type="spellEnd"/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A91BD9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25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mLs</w:t>
            </w:r>
            <w:proofErr w:type="spellEnd"/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9E414E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25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mLs</w:t>
            </w:r>
            <w:proofErr w:type="spellEnd"/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3C0F45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25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mLs</w:t>
            </w:r>
            <w:proofErr w:type="spellEnd"/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22C446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15mL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D09516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25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mLs</w:t>
            </w:r>
            <w:proofErr w:type="spellEnd"/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F436F3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25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mLs</w:t>
            </w:r>
            <w:proofErr w:type="spellEnd"/>
          </w:p>
        </w:tc>
      </w:tr>
      <w:tr w:rsidR="0067394D" w14:paraId="0CA8950F" w14:textId="77777777">
        <w:trPr>
          <w:trHeight w:val="346"/>
        </w:trPr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86BA4C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g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ucrose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A59AC6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1.875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2F7B5D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3.75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9C8C07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1.875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B4E274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1.875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6043FF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1.875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1D6EE5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1.125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341830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1.875</w:t>
            </w: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90D0D6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1.875</w:t>
            </w:r>
          </w:p>
        </w:tc>
      </w:tr>
      <w:tr w:rsidR="0067394D" w14:paraId="371CE305" w14:textId="77777777">
        <w:trPr>
          <w:trHeight w:val="346"/>
        </w:trPr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6B28D5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 Glucose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0A38B0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0.9375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2D9273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1.875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582FCD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0.9375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2EA636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0.9375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AB3E2F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0.9375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7D5F60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0.5625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C0B898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0.9375</w:t>
            </w: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768D70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0.9375</w:t>
            </w:r>
          </w:p>
        </w:tc>
      </w:tr>
      <w:tr w:rsidR="0067394D" w14:paraId="77F944D7" w14:textId="77777777">
        <w:trPr>
          <w:trHeight w:val="346"/>
        </w:trPr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3E0EC8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g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ructose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C9F1EF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0.9375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535184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1.875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6AF9D0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0.9375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FE77A1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0.9375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404EE1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0.9375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1EDD15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0.5625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147C8B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0.9375</w:t>
            </w: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FABB88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0.9375</w:t>
            </w:r>
          </w:p>
        </w:tc>
      </w:tr>
      <w:tr w:rsidR="0067394D" w14:paraId="27E8BEA8" w14:textId="77777777">
        <w:trPr>
          <w:trHeight w:val="346"/>
        </w:trPr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D2F6A6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g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eptone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4D129A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CF5EAF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703704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FB6D52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9DA69A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0D242F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31E86E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AE9722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0.25</w:t>
            </w:r>
          </w:p>
        </w:tc>
      </w:tr>
      <w:tr w:rsidR="0067394D" w14:paraId="5D1383BE" w14:textId="77777777">
        <w:trPr>
          <w:trHeight w:val="346"/>
        </w:trPr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E6FB90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g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east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xtract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4D9690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95BE38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AF551E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613385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024412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FA1659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380376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E9A95F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0.75</w:t>
            </w:r>
          </w:p>
        </w:tc>
      </w:tr>
      <w:tr w:rsidR="0067394D" w14:paraId="41A1214F" w14:textId="77777777">
        <w:trPr>
          <w:trHeight w:val="346"/>
        </w:trPr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B1EEE2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mL 100x non-essential amino acids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262C4B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7E0B12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7B7280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E484D9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C94556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75B92C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4DD162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6674F1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12.5</w:t>
            </w:r>
          </w:p>
        </w:tc>
      </w:tr>
      <w:tr w:rsidR="0067394D" w14:paraId="0CEFEA57" w14:textId="77777777">
        <w:trPr>
          <w:trHeight w:val="346"/>
        </w:trPr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87B2C8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μL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30% H2O2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E28FC1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B1A492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035D7E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5.67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266631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11.33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2B4136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71A589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E84858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2C2E0F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67394D" w14:paraId="243A6B41" w14:textId="77777777">
        <w:trPr>
          <w:trHeight w:val="346"/>
        </w:trPr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FDCCDE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μL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linalool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A94282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693164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98C411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A66186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F7FEA4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2.87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F08C74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4924CB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1553BE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67394D" w14:paraId="329BE467" w14:textId="77777777">
        <w:trPr>
          <w:trHeight w:val="346"/>
        </w:trPr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315E2C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μg LTP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F6BBB7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C2D88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BB69EA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DAEFA2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27C11D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285646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2250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82671D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BA9968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67394D" w14:paraId="0E92DF52" w14:textId="77777777">
        <w:trPr>
          <w:trHeight w:val="346"/>
        </w:trPr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96110C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mg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eltaline</w:t>
            </w:r>
            <w:proofErr w:type="spellEnd"/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18B3BB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B3D383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C64CD6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7E9E83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93C93A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9B9468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99278E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8F6141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67394D" w14:paraId="52C9049A" w14:textId="77777777">
        <w:trPr>
          <w:trHeight w:val="346"/>
        </w:trPr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8E0510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μL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100%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thanol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64FA19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DB6F44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4869E9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13B9D5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CCDDF8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6C6FC4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088680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1C9D3D" w14:textId="77777777" w:rsidR="0067394D" w:rsidRDefault="001669C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250</w:t>
            </w:r>
          </w:p>
        </w:tc>
      </w:tr>
    </w:tbl>
    <w:p w14:paraId="04C260D0" w14:textId="77777777" w:rsidR="0067394D" w:rsidRDefault="0067394D">
      <w:pPr>
        <w:spacing w:after="0" w:line="240" w:lineRule="auto"/>
        <w:rPr>
          <w:rFonts w:ascii="Arial" w:eastAsia="Arial" w:hAnsi="Arial" w:cs="Arial"/>
          <w:b/>
        </w:rPr>
      </w:pPr>
    </w:p>
    <w:p w14:paraId="3008CF60" w14:textId="28B4BAF6" w:rsidR="0067394D" w:rsidRDefault="001669CA">
      <w:pPr>
        <w:spacing w:after="0" w:line="240" w:lineRule="auto"/>
        <w:ind w:left="-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</w:rPr>
        <w:t>Supplemental Table 2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color w:val="000000"/>
        </w:rPr>
        <w:t>ecipes for synthetic nectar treatment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solutions. All treatments were fully dissolved i</w:t>
      </w:r>
      <w:r>
        <w:rPr>
          <w:rFonts w:ascii="Arial" w:eastAsia="Arial" w:hAnsi="Arial" w:cs="Arial"/>
        </w:rPr>
        <w:t xml:space="preserve">n deionized water before being </w:t>
      </w:r>
      <w:r>
        <w:rPr>
          <w:rFonts w:ascii="Arial" w:eastAsia="Arial" w:hAnsi="Arial" w:cs="Arial"/>
          <w:color w:val="000000"/>
        </w:rPr>
        <w:t>syringe filtered through a .2μm filter to ensure sterility</w:t>
      </w:r>
      <w:ins w:id="2" w:author="Rachel Vannette" w:date="2022-03-15T16:41:00Z">
        <w:r w:rsidR="00461383">
          <w:rPr>
            <w:rFonts w:ascii="Arial" w:eastAsia="Arial" w:hAnsi="Arial" w:cs="Arial"/>
            <w:color w:val="000000"/>
          </w:rPr>
          <w:t>.</w:t>
        </w:r>
      </w:ins>
    </w:p>
    <w:p w14:paraId="5D08581C" w14:textId="77777777" w:rsidR="0067394D" w:rsidRDefault="0067394D">
      <w:pPr>
        <w:rPr>
          <w:rFonts w:ascii="Arial" w:eastAsia="Arial" w:hAnsi="Arial" w:cs="Arial"/>
        </w:rPr>
        <w:sectPr w:rsidR="0067394D">
          <w:pgSz w:w="15840" w:h="12240" w:orient="landscape"/>
          <w:pgMar w:top="1440" w:right="1440" w:bottom="1440" w:left="2880" w:header="720" w:footer="720" w:gutter="0"/>
          <w:cols w:space="720"/>
        </w:sectPr>
      </w:pPr>
    </w:p>
    <w:p w14:paraId="242919E4" w14:textId="77777777" w:rsidR="0067394D" w:rsidRDefault="0067394D">
      <w:pPr>
        <w:rPr>
          <w:rFonts w:ascii="Arial" w:eastAsia="Arial" w:hAnsi="Arial" w:cs="Arial"/>
          <w:b/>
        </w:rPr>
      </w:pPr>
    </w:p>
    <w:p w14:paraId="57D312FF" w14:textId="77777777" w:rsidR="0067394D" w:rsidRDefault="001669CA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76C353E8" wp14:editId="3E76DF58">
            <wp:extent cx="8498078" cy="2986088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98078" cy="2986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8CB24D" w14:textId="387541A4" w:rsidR="0067394D" w:rsidRDefault="001669C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Supplemental Figure 1 </w:t>
      </w:r>
      <w:r>
        <w:rPr>
          <w:rFonts w:ascii="Arial" w:eastAsia="Arial" w:hAnsi="Arial" w:cs="Arial"/>
        </w:rPr>
        <w:t xml:space="preserve">The layout of microbes on the 96 well plate. Each microbe (m1-m12, listed above) had 6 replicates in each treatment nectar (rows </w:t>
      </w:r>
      <w:proofErr w:type="gramStart"/>
      <w:r>
        <w:rPr>
          <w:rFonts w:ascii="Arial" w:eastAsia="Arial" w:hAnsi="Arial" w:cs="Arial"/>
        </w:rPr>
        <w:t>A:B</w:t>
      </w:r>
      <w:proofErr w:type="gramEnd"/>
      <w:r>
        <w:rPr>
          <w:rFonts w:ascii="Arial" w:eastAsia="Arial" w:hAnsi="Arial" w:cs="Arial"/>
        </w:rPr>
        <w:t>, and E:H) and 2 replicates in control nectar (rows C:D) marked above with an X. The placement of each microbe on the plate was determined with a random number generator and kept consistent across all assays</w:t>
      </w:r>
      <w:ins w:id="3" w:author="Rachel Vannette" w:date="2022-03-15T16:41:00Z">
        <w:r w:rsidR="00461383">
          <w:rPr>
            <w:rFonts w:ascii="Arial" w:eastAsia="Arial" w:hAnsi="Arial" w:cs="Arial"/>
          </w:rPr>
          <w:t>.</w:t>
        </w:r>
      </w:ins>
    </w:p>
    <w:p w14:paraId="4BA122DE" w14:textId="77777777" w:rsidR="0067394D" w:rsidRDefault="0067394D">
      <w:pPr>
        <w:rPr>
          <w:rFonts w:ascii="Arial" w:eastAsia="Arial" w:hAnsi="Arial" w:cs="Arial"/>
        </w:rPr>
      </w:pPr>
    </w:p>
    <w:p w14:paraId="7FC371E4" w14:textId="77777777" w:rsidR="0067394D" w:rsidRDefault="001669C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 wp14:anchorId="71631ABE" wp14:editId="0205DAD2">
            <wp:extent cx="5943600" cy="4406900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F53077" w14:textId="0564007E" w:rsidR="0067394D" w:rsidRDefault="001669CA">
      <w:pPr>
        <w:rPr>
          <w:rFonts w:ascii="Arial" w:eastAsia="Arial" w:hAnsi="Arial" w:cs="Arial"/>
        </w:rPr>
      </w:pPr>
      <w:commentRangeStart w:id="4"/>
      <w:r>
        <w:rPr>
          <w:rFonts w:ascii="Arial" w:eastAsia="Arial" w:hAnsi="Arial" w:cs="Arial"/>
          <w:b/>
        </w:rPr>
        <w:t xml:space="preserve">Supplemental </w:t>
      </w:r>
      <w:commentRangeEnd w:id="4"/>
      <w:r w:rsidR="00461383">
        <w:rPr>
          <w:rStyle w:val="CommentReference"/>
        </w:rPr>
        <w:commentReference w:id="4"/>
      </w:r>
      <w:r>
        <w:rPr>
          <w:rFonts w:ascii="Arial" w:eastAsia="Arial" w:hAnsi="Arial" w:cs="Arial"/>
          <w:b/>
        </w:rPr>
        <w:t xml:space="preserve">Figure 2 </w:t>
      </w:r>
      <w:r>
        <w:rPr>
          <w:rFonts w:ascii="Arial" w:eastAsia="Arial" w:hAnsi="Arial" w:cs="Arial"/>
        </w:rPr>
        <w:t>The treatment impacts on maximum OD and growth rate were correlated across many but not all species. The axes indicate the scaled effect of treatment compared to control nectar. A value of 1 represents equal max OD/growth rate in treatment and controls; values higher than one represent an increase in max OD/growth rate compared to controls and values lower than one indicate a decrease in max OD/growth rate. The Pearson's correlation coefficient (r) is given for each microbe</w:t>
      </w:r>
      <w:ins w:id="5" w:author="Rachel Vannette" w:date="2022-03-15T16:42:00Z">
        <w:r w:rsidR="00461383">
          <w:rPr>
            <w:rFonts w:ascii="Arial" w:eastAsia="Arial" w:hAnsi="Arial" w:cs="Arial"/>
          </w:rPr>
          <w:t>.</w:t>
        </w:r>
      </w:ins>
    </w:p>
    <w:p w14:paraId="645109CA" w14:textId="77777777" w:rsidR="0067394D" w:rsidRDefault="0067394D">
      <w:pPr>
        <w:rPr>
          <w:rFonts w:ascii="Arial" w:eastAsia="Arial" w:hAnsi="Arial" w:cs="Arial"/>
        </w:rPr>
      </w:pPr>
    </w:p>
    <w:p w14:paraId="13F16BF1" w14:textId="77777777" w:rsidR="0067394D" w:rsidRDefault="0067394D">
      <w:pPr>
        <w:rPr>
          <w:rFonts w:ascii="Arial" w:eastAsia="Arial" w:hAnsi="Arial" w:cs="Arial"/>
        </w:rPr>
      </w:pPr>
    </w:p>
    <w:p w14:paraId="2FC6C30F" w14:textId="77777777" w:rsidR="0067394D" w:rsidRDefault="001669C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 wp14:anchorId="35A85E11" wp14:editId="172D795D">
            <wp:extent cx="5943600" cy="44577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35ED5D" w14:textId="189E898E" w:rsidR="0067394D" w:rsidRDefault="001669C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Supplemental Figure 3.</w:t>
      </w:r>
      <w:r>
        <w:rPr>
          <w:rFonts w:ascii="Arial" w:eastAsia="Arial" w:hAnsi="Arial" w:cs="Arial"/>
        </w:rPr>
        <w:t xml:space="preserve"> Microbes differed in their maximum OD across different treatment nectars. Microbes are ordered from most frequently (top left) to least frequently isolated from nectar (bottom right)</w:t>
      </w:r>
      <w:ins w:id="6" w:author="Rachel Vannette" w:date="2022-03-15T16:42:00Z">
        <w:r w:rsidR="00461383">
          <w:rPr>
            <w:rFonts w:ascii="Arial" w:eastAsia="Arial" w:hAnsi="Arial" w:cs="Arial"/>
          </w:rPr>
          <w:t>.</w:t>
        </w:r>
      </w:ins>
    </w:p>
    <w:p w14:paraId="6ADFFD99" w14:textId="77777777" w:rsidR="0067394D" w:rsidRDefault="0067394D">
      <w:pPr>
        <w:rPr>
          <w:rFonts w:ascii="Arial" w:eastAsia="Arial" w:hAnsi="Arial" w:cs="Arial"/>
        </w:rPr>
      </w:pPr>
    </w:p>
    <w:p w14:paraId="2E10B751" w14:textId="77777777" w:rsidR="0067394D" w:rsidRDefault="0067394D">
      <w:pPr>
        <w:rPr>
          <w:rFonts w:ascii="Arial" w:eastAsia="Arial" w:hAnsi="Arial" w:cs="Arial"/>
        </w:rPr>
      </w:pPr>
    </w:p>
    <w:p w14:paraId="52556515" w14:textId="77777777" w:rsidR="0067394D" w:rsidRDefault="001669C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 wp14:anchorId="46959E54" wp14:editId="74E7E989">
            <wp:extent cx="5943600" cy="4483100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13BB7C" w14:textId="150FD6D8" w:rsidR="0067394D" w:rsidRDefault="001669C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Supplemental Figure 4. </w:t>
      </w:r>
      <w:r>
        <w:rPr>
          <w:rFonts w:ascii="Arial" w:eastAsia="Arial" w:hAnsi="Arial" w:cs="Arial"/>
        </w:rPr>
        <w:t xml:space="preserve"> Microbes differed in their growth rate across different treatment nectars. Microbes are ordered from most frequently (top left) to least frequently isolated from nectar (bottom right)</w:t>
      </w:r>
      <w:ins w:id="7" w:author="Rachel Vannette" w:date="2022-03-15T16:42:00Z">
        <w:r w:rsidR="00461383">
          <w:rPr>
            <w:rFonts w:ascii="Arial" w:eastAsia="Arial" w:hAnsi="Arial" w:cs="Arial"/>
          </w:rPr>
          <w:t>.</w:t>
        </w:r>
      </w:ins>
    </w:p>
    <w:p w14:paraId="5D0C4A41" w14:textId="77777777" w:rsidR="0067394D" w:rsidRDefault="0067394D">
      <w:pPr>
        <w:rPr>
          <w:rFonts w:ascii="Arial" w:eastAsia="Arial" w:hAnsi="Arial" w:cs="Arial"/>
        </w:rPr>
      </w:pPr>
    </w:p>
    <w:p w14:paraId="3B898105" w14:textId="77777777" w:rsidR="0067394D" w:rsidRDefault="001669C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 wp14:anchorId="7FF7119F" wp14:editId="446BED7C">
            <wp:extent cx="7339013" cy="4926652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9013" cy="49266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277BC1" w14:textId="77777777" w:rsidR="0067394D" w:rsidRDefault="001669C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Supplemental Figure 5.</w:t>
      </w:r>
      <w:r>
        <w:rPr>
          <w:rFonts w:ascii="Arial" w:eastAsia="Arial" w:hAnsi="Arial" w:cs="Arial"/>
        </w:rPr>
        <w:t xml:space="preserve"> Bacteria and Yeast differed overall in their maximum OD but did not differ overall in their susceptibility to treatments. The Y axis is the scaled impact of a treatment on maximum OD compared to controls.</w:t>
      </w:r>
    </w:p>
    <w:sectPr w:rsidR="0067394D">
      <w:pgSz w:w="15840" w:h="12240" w:orient="landscape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Rachel Vannette" w:date="2022-03-15T16:42:00Z" w:initials="RV">
    <w:p w14:paraId="36765B4F" w14:textId="1CBCF8B9" w:rsidR="00461383" w:rsidRDefault="00461383">
      <w:pPr>
        <w:pStyle w:val="CommentText"/>
      </w:pPr>
      <w:r>
        <w:rPr>
          <w:rStyle w:val="CommentReference"/>
        </w:rPr>
        <w:annotationRef/>
      </w:r>
      <w:r>
        <w:t>Starmerella is weird; is it the one that makes those cell aggregations?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765B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B7908" w16cex:dateUtc="2022-03-15T20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765B4F" w16cid:durableId="25DB79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47D49"/>
    <w:multiLevelType w:val="multilevel"/>
    <w:tmpl w:val="7F820F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8EA7D1A"/>
    <w:multiLevelType w:val="multilevel"/>
    <w:tmpl w:val="41E097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4D"/>
    <w:rsid w:val="001669CA"/>
    <w:rsid w:val="00434001"/>
    <w:rsid w:val="00461383"/>
    <w:rsid w:val="0067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1FFE1B"/>
  <w15:docId w15:val="{4D34B04B-0CE9-4EB7-BAE0-AFC1E47F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960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57E8A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138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38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613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138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138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13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138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340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GNHP0FgAVKmokoa9ViZPcCx5hQ==">AMUW2mUtJ7kkEz9J2p/aE+RRKBJC9llubqgmh7gSUneDlUZzpFWRvGzT4Qv0ZLL/FhWxW4CraVTyC7TDhf1XclD14x/5a5HWNYCiv15WdPl0tSeoFiEkEvM=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882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G Mueller</dc:creator>
  <cp:lastModifiedBy>Tobias Mueller</cp:lastModifiedBy>
  <cp:revision>2</cp:revision>
  <dcterms:created xsi:type="dcterms:W3CDTF">2022-03-17T19:10:00Z</dcterms:created>
  <dcterms:modified xsi:type="dcterms:W3CDTF">2022-03-17T19:10:00Z</dcterms:modified>
</cp:coreProperties>
</file>