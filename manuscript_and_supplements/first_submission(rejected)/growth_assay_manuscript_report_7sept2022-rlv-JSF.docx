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33E76CB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del w:id="6" w:author="Jacob S Francis" w:date="2022-10-05T10:46:00Z">
        <w:r w:rsidR="007E3D32" w:rsidRPr="00DB55B1" w:rsidDel="00C942BE">
          <w:rPr>
            <w:rFonts w:ascii="Arial" w:eastAsia="Arial" w:hAnsi="Arial" w:cs="Arial"/>
            <w:shd w:val="clear" w:color="auto" w:fill="FDFDFD"/>
          </w:rPr>
          <w:delText>,</w:delText>
        </w:r>
      </w:del>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w:t>
      </w:r>
      <w:del w:id="7" w:author="Jacob S Francis" w:date="2022-10-05T10:46:00Z">
        <w:r w:rsidR="00B43301" w:rsidRPr="00DB55B1" w:rsidDel="00C942BE">
          <w:rPr>
            <w:rFonts w:ascii="Arial" w:eastAsia="Arial" w:hAnsi="Arial" w:cs="Arial"/>
            <w:shd w:val="clear" w:color="auto" w:fill="FDFDFD"/>
          </w:rPr>
          <w:delText>,</w:delText>
        </w:r>
      </w:del>
      <w:r w:rsidR="00B43301" w:rsidRPr="00DB55B1">
        <w:rPr>
          <w:rFonts w:ascii="Arial" w:eastAsia="Arial" w:hAnsi="Arial" w:cs="Arial"/>
          <w:shd w:val="clear" w:color="auto" w:fill="FDFDFD"/>
        </w:rPr>
        <w:t xml:space="preserve">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del w:id="8" w:author="Jacob S Francis" w:date="2022-10-05T10:46:00Z">
        <w:r w:rsidR="00D11EAB" w:rsidRPr="00D11EAB" w:rsidDel="00C942BE">
          <w:rPr>
            <w:rFonts w:ascii="Arial" w:hAnsi="Arial" w:cs="Arial"/>
            <w:szCs w:val="24"/>
          </w:rPr>
          <w:delText>(</w:delText>
        </w:r>
      </w:del>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del w:id="9" w:author="Jacob S Francis" w:date="2022-10-05T10:46:00Z">
        <w:r w:rsidRPr="00DB55B1" w:rsidDel="00C942BE">
          <w:rPr>
            <w:rFonts w:ascii="Arial" w:eastAsia="Arial" w:hAnsi="Arial" w:cs="Arial"/>
            <w:shd w:val="clear" w:color="auto" w:fill="FDFDFD"/>
          </w:rPr>
          <w:delText>)</w:delText>
        </w:r>
      </w:del>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10" w:author="Tobias Mueller" w:date="2022-08-11T08:03:00Z"/>
          <w:rFonts w:ascii="Arial" w:eastAsia="Arial" w:hAnsi="Arial" w:cs="Arial"/>
        </w:rPr>
      </w:pPr>
    </w:p>
    <w:p w14:paraId="4AAEE75B" w14:textId="451E87B5" w:rsidR="006A37B4" w:rsidRDefault="006A37B4" w:rsidP="00FD0250">
      <w:pPr>
        <w:spacing w:after="0" w:line="360" w:lineRule="auto"/>
        <w:rPr>
          <w:ins w:id="11" w:author="Tobias Mueller" w:date="2022-08-11T08:03:00Z"/>
          <w:rFonts w:ascii="Arial" w:eastAsia="Arial" w:hAnsi="Arial" w:cs="Arial"/>
        </w:rPr>
      </w:pPr>
    </w:p>
    <w:p w14:paraId="0A7F99CB" w14:textId="0D339073" w:rsidR="006A37B4" w:rsidRDefault="00491AF7" w:rsidP="00FD0250">
      <w:pPr>
        <w:spacing w:after="0" w:line="360" w:lineRule="auto"/>
        <w:rPr>
          <w:ins w:id="12" w:author="Tobias Mueller" w:date="2022-08-11T08:24:00Z"/>
          <w:rFonts w:ascii="Arial" w:eastAsia="Arial" w:hAnsi="Arial" w:cs="Arial"/>
        </w:rPr>
      </w:pPr>
      <w:ins w:id="13"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4" w:author="Tobias Mueller" w:date="2022-08-11T08:24:00Z"/>
          <w:rFonts w:ascii="Arial" w:eastAsia="Arial" w:hAnsi="Arial" w:cs="Arial"/>
        </w:rPr>
      </w:pPr>
      <w:ins w:id="15" w:author="Tobias Mueller" w:date="2022-08-11T08:24:00Z">
        <w:r w:rsidRPr="00DB55B1">
          <w:rPr>
            <w:rFonts w:ascii="Arial" w:eastAsia="Arial" w:hAnsi="Arial" w:cs="Arial"/>
            <w:i/>
            <w:color w:val="000000"/>
          </w:rPr>
          <w:t>Microbial strains </w:t>
        </w:r>
      </w:ins>
    </w:p>
    <w:p w14:paraId="30CE7514" w14:textId="17BC4486" w:rsidR="006D5E7E" w:rsidRPr="00DB55B1" w:rsidRDefault="006D5E7E" w:rsidP="006D5E7E">
      <w:pPr>
        <w:spacing w:after="0" w:line="360" w:lineRule="auto"/>
        <w:rPr>
          <w:ins w:id="16" w:author="Tobias Mueller" w:date="2022-08-11T08:24:00Z"/>
          <w:rFonts w:ascii="Arial" w:eastAsia="Arial" w:hAnsi="Arial" w:cs="Arial"/>
          <w:color w:val="000000"/>
        </w:rPr>
      </w:pPr>
      <w:ins w:id="17" w:author="Tobias Mueller" w:date="2022-08-11T08:24:00Z">
        <w:r w:rsidRPr="00DB55B1">
          <w:rPr>
            <w:rFonts w:ascii="Arial" w:eastAsia="Arial" w:hAnsi="Arial" w:cs="Arial"/>
            <w:color w:val="000000"/>
          </w:rPr>
          <w:t xml:space="preserve">We tested the effects of nectar compounds on the growth of the </w:t>
        </w:r>
      </w:ins>
      <w:ins w:id="18" w:author="Tobias Mueller" w:date="2022-09-07T12:12:00Z">
        <w:r w:rsidR="00231496">
          <w:rPr>
            <w:rFonts w:ascii="Arial" w:eastAsia="Arial" w:hAnsi="Arial" w:cs="Arial"/>
            <w:color w:val="000000"/>
          </w:rPr>
          <w:t>fungi</w:t>
        </w:r>
      </w:ins>
      <w:ins w:id="19" w:author="Tobias Mueller" w:date="2022-08-11T08:24:00Z">
        <w:r w:rsidRPr="00DB55B1">
          <w:rPr>
            <w:rFonts w:ascii="Arial" w:eastAsia="Arial" w:hAnsi="Arial" w:cs="Arial"/>
            <w:color w:val="000000"/>
          </w:rPr>
          <w:t xml:space="preserve"> </w:t>
        </w:r>
        <w:r w:rsidRPr="00DB55B1">
          <w:rPr>
            <w:rFonts w:ascii="Arial" w:eastAsia="Arial" w:hAnsi="Arial" w:cs="Arial"/>
            <w:i/>
            <w:color w:val="000000"/>
          </w:rPr>
          <w:t xml:space="preserve">Metschnikowia reukaufii,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del w:id="20" w:author="Jacob S Francis" w:date="2022-10-05T10:48:00Z">
          <w:r w:rsidRPr="00277435" w:rsidDel="00C942BE">
            <w:rPr>
              <w:rFonts w:ascii="Arial" w:eastAsia="Arial" w:hAnsi="Arial" w:cs="Arial"/>
              <w:shd w:val="clear" w:color="auto" w:fill="FDFDFD"/>
            </w:rPr>
            <w:delText xml:space="preserve">the highest </w:delText>
          </w:r>
        </w:del>
        <w:r w:rsidRPr="00F7736E">
          <w:rPr>
            <w:rFonts w:ascii="Arial" w:eastAsia="Arial" w:hAnsi="Arial" w:cs="Arial"/>
            <w:shd w:val="clear" w:color="auto" w:fill="FDFDFD"/>
          </w:rPr>
          <w:t xml:space="preserve">concentrations </w:t>
        </w:r>
        <w:commentRangeStart w:id="21"/>
        <w:del w:id="22" w:author="Jacob S Francis" w:date="2022-10-05T10:48:00Z">
          <w:r w:rsidRPr="00DB55B1" w:rsidDel="00C942BE">
            <w:rPr>
              <w:rFonts w:ascii="Arial" w:eastAsia="Arial" w:hAnsi="Arial" w:cs="Arial"/>
              <w:shd w:val="clear" w:color="auto" w:fill="FDFDFD"/>
            </w:rPr>
            <w:delText>previously</w:delText>
          </w:r>
        </w:del>
      </w:ins>
      <w:ins w:id="23" w:author="Jacob S Francis" w:date="2022-10-05T10:48:00Z">
        <w:r w:rsidR="00C942BE">
          <w:rPr>
            <w:rFonts w:ascii="Arial" w:eastAsia="Arial" w:hAnsi="Arial" w:cs="Arial"/>
            <w:shd w:val="clear" w:color="auto" w:fill="FDFDFD"/>
          </w:rPr>
          <w:t>in line with the highest concentrations</w:t>
        </w:r>
      </w:ins>
      <w:ins w:id="24" w:author="Tobias Mueller" w:date="2022-08-11T08:24:00Z">
        <w:r w:rsidRPr="00DB55B1">
          <w:rPr>
            <w:rFonts w:ascii="Arial" w:eastAsia="Arial" w:hAnsi="Arial" w:cs="Arial"/>
            <w:shd w:val="clear" w:color="auto" w:fill="FDFDFD"/>
          </w:rPr>
          <w:t xml:space="preserve">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w:t>
        </w:r>
      </w:ins>
      <w:commentRangeEnd w:id="21"/>
      <w:r w:rsidR="00C942BE">
        <w:rPr>
          <w:rStyle w:val="CommentReference"/>
        </w:rPr>
        <w:commentReference w:id="21"/>
      </w:r>
      <w:ins w:id="25" w:author="Tobias Mueller" w:date="2022-08-11T08:24:00Z">
        <w:r w:rsidRPr="00DB55B1">
          <w:rPr>
            <w:rFonts w:ascii="Arial" w:eastAsia="Arial" w:hAnsi="Arial" w:cs="Arial"/>
            <w:color w:val="000000"/>
          </w:rPr>
          <w:t xml:space="preserve">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26"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27" w:author="Tobias Mueller" w:date="2022-08-11T08:24:00Z"/>
          <w:rFonts w:ascii="Arial" w:eastAsia="Arial" w:hAnsi="Arial" w:cs="Arial"/>
        </w:rPr>
      </w:pPr>
      <w:ins w:id="28" w:author="Tobias Mueller" w:date="2022-08-11T08:24:00Z">
        <w:r w:rsidRPr="00DB55B1">
          <w:rPr>
            <w:rFonts w:ascii="Arial" w:eastAsia="Arial" w:hAnsi="Arial" w:cs="Arial"/>
            <w:i/>
            <w:color w:val="000000"/>
          </w:rPr>
          <w:t xml:space="preserve">Plate reader growth </w:t>
        </w:r>
        <w:commentRangeStart w:id="29"/>
        <w:r w:rsidRPr="00DB55B1">
          <w:rPr>
            <w:rFonts w:ascii="Arial" w:eastAsia="Arial" w:hAnsi="Arial" w:cs="Arial"/>
            <w:i/>
            <w:color w:val="000000"/>
          </w:rPr>
          <w:t>assay</w:t>
        </w:r>
        <w:r>
          <w:rPr>
            <w:rFonts w:ascii="Arial" w:eastAsia="Arial" w:hAnsi="Arial" w:cs="Arial"/>
            <w:i/>
            <w:color w:val="000000"/>
          </w:rPr>
          <w:t xml:space="preserve"> </w:t>
        </w:r>
      </w:ins>
      <w:commentRangeEnd w:id="29"/>
      <w:ins w:id="30" w:author="Tobias Mueller" w:date="2022-08-31T12:09:00Z">
        <w:r w:rsidR="005E17CD">
          <w:rPr>
            <w:rStyle w:val="CommentReference"/>
          </w:rPr>
          <w:commentReference w:id="29"/>
        </w:r>
      </w:ins>
    </w:p>
    <w:p w14:paraId="324C95D1" w14:textId="4AF5B812" w:rsidR="00F66952" w:rsidRPr="00DB55B1" w:rsidDel="00491AF7" w:rsidRDefault="006D5E7E" w:rsidP="00F66952">
      <w:pPr>
        <w:spacing w:after="0" w:line="360" w:lineRule="auto"/>
        <w:rPr>
          <w:del w:id="31" w:author="Tobias Mueller" w:date="2022-08-31T09:45:00Z"/>
          <w:moveTo w:id="32" w:author="Tobias Mueller" w:date="2022-08-31T09:41:00Z"/>
          <w:rFonts w:ascii="Arial" w:eastAsia="Arial" w:hAnsi="Arial" w:cs="Arial"/>
          <w:color w:val="FF0000"/>
        </w:rPr>
      </w:pPr>
      <w:ins w:id="33"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34" w:author="Tobias Mueller" w:date="2022-08-12T08:26:00Z">
        <w:r w:rsidR="000A753A">
          <w:rPr>
            <w:rFonts w:ascii="Arial" w:eastAsia="Arial" w:hAnsi="Arial" w:cs="Arial"/>
            <w:color w:val="000000"/>
          </w:rPr>
          <w:t xml:space="preserve"> to observe the change in optical density</w:t>
        </w:r>
      </w:ins>
      <w:ins w:id="35" w:author="Tobias Mueller" w:date="2022-08-12T08:27:00Z">
        <w:r w:rsidR="000A753A">
          <w:rPr>
            <w:rFonts w:ascii="Arial" w:eastAsia="Arial" w:hAnsi="Arial" w:cs="Arial"/>
            <w:color w:val="000000"/>
          </w:rPr>
          <w:t xml:space="preserve"> (OD)</w:t>
        </w:r>
      </w:ins>
      <w:ins w:id="36" w:author="Tobias Mueller" w:date="2022-08-12T08:26:00Z">
        <w:r w:rsidR="000A753A">
          <w:rPr>
            <w:rFonts w:ascii="Arial" w:eastAsia="Arial" w:hAnsi="Arial" w:cs="Arial"/>
            <w:color w:val="000000"/>
          </w:rPr>
          <w:t xml:space="preserve"> </w:t>
        </w:r>
      </w:ins>
      <w:ins w:id="37" w:author="Tobias Mueller" w:date="2022-08-31T09:40:00Z">
        <w:r w:rsidR="00F66952">
          <w:rPr>
            <w:rFonts w:ascii="Arial" w:eastAsia="Arial" w:hAnsi="Arial" w:cs="Arial"/>
            <w:color w:val="000000"/>
          </w:rPr>
          <w:t xml:space="preserve">as a proxy for microbial growth </w:t>
        </w:r>
      </w:ins>
      <w:ins w:id="38" w:author="Tobias Mueller" w:date="2022-08-12T08:27:00Z">
        <w:r w:rsidR="000A753A">
          <w:rPr>
            <w:rFonts w:ascii="Arial" w:eastAsia="Arial" w:hAnsi="Arial" w:cs="Arial"/>
            <w:color w:val="000000"/>
          </w:rPr>
          <w:t xml:space="preserve">with </w:t>
        </w:r>
      </w:ins>
      <w:ins w:id="39" w:author="Tobias Mueller" w:date="2022-08-12T08:28:00Z">
        <w:r w:rsidR="000A753A">
          <w:rPr>
            <w:rFonts w:ascii="Arial" w:eastAsia="Arial" w:hAnsi="Arial" w:cs="Arial"/>
            <w:color w:val="000000"/>
          </w:rPr>
          <w:t xml:space="preserve">OD </w:t>
        </w:r>
      </w:ins>
      <w:ins w:id="40" w:author="Tobias Mueller" w:date="2022-08-12T08:27:00Z">
        <w:r w:rsidR="000A753A" w:rsidRPr="00DB55B1">
          <w:rPr>
            <w:rFonts w:ascii="Arial" w:eastAsia="Arial" w:hAnsi="Arial" w:cs="Arial"/>
            <w:color w:val="000000"/>
          </w:rPr>
          <w:t>measurements at 600 nm every 15 minutes for 72 hours</w:t>
        </w:r>
      </w:ins>
      <w:ins w:id="41"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42" w:author="Tobias Mueller" w:date="2022-08-12T08:27:00Z">
        <w:r w:rsidR="000A753A">
          <w:rPr>
            <w:rFonts w:ascii="Arial" w:eastAsia="Arial" w:hAnsi="Arial" w:cs="Arial"/>
            <w:color w:val="000000"/>
          </w:rPr>
          <w:t xml:space="preserve">assay </w:t>
        </w:r>
      </w:ins>
      <w:ins w:id="43"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4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45" w:author="Tobias Mueller" w:date="2022-08-31T09:42:00Z">
        <w:r w:rsidR="00F66952">
          <w:rPr>
            <w:rFonts w:ascii="Arial" w:eastAsia="Arial" w:hAnsi="Arial" w:cs="Arial"/>
          </w:rPr>
          <w:t>mathematical models to fit log</w:t>
        </w:r>
      </w:ins>
      <w:ins w:id="46" w:author="Tobias Mueller" w:date="2022-08-31T09:43:00Z">
        <w:r w:rsidR="0064633A">
          <w:rPr>
            <w:rFonts w:ascii="Arial" w:eastAsia="Arial" w:hAnsi="Arial" w:cs="Arial"/>
          </w:rPr>
          <w:t>arithmic</w:t>
        </w:r>
      </w:ins>
      <w:ins w:id="47" w:author="Tobias Mueller" w:date="2022-08-31T09:42:00Z">
        <w:r w:rsidR="00F66952">
          <w:rPr>
            <w:rFonts w:ascii="Arial" w:eastAsia="Arial" w:hAnsi="Arial" w:cs="Arial"/>
          </w:rPr>
          <w:t xml:space="preserve"> curves to OD </w:t>
        </w:r>
      </w:ins>
      <w:moveToRangeStart w:id="48" w:author="Tobias Mueller" w:date="2022-08-31T09:41:00Z" w:name="move112831319"/>
      <w:moveTo w:id="49" w:author="Tobias Mueller" w:date="2022-08-31T09:41:00Z">
        <w:del w:id="50" w:author="Tobias Mueller" w:date="2022-08-31T09:42:00Z">
          <w:r w:rsidR="00F66952" w:rsidRPr="00DB55B1" w:rsidDel="00F66952">
            <w:rPr>
              <w:rFonts w:ascii="Arial" w:eastAsia="Arial" w:hAnsi="Arial" w:cs="Arial"/>
            </w:rPr>
            <w:delText>To</w:delText>
          </w:r>
        </w:del>
      </w:moveTo>
      <w:ins w:id="51" w:author="Tobias Mueller" w:date="2022-08-31T09:42:00Z">
        <w:r w:rsidR="00F66952">
          <w:rPr>
            <w:rFonts w:ascii="Arial" w:eastAsia="Arial" w:hAnsi="Arial" w:cs="Arial"/>
          </w:rPr>
          <w:t>measurements.</w:t>
        </w:r>
      </w:ins>
      <w:moveTo w:id="52" w:author="Tobias Mueller" w:date="2022-08-31T09:41:00Z">
        <w:ins w:id="53" w:author="Tobias Mueller" w:date="2022-08-31T09:42:00Z">
          <w:r w:rsidR="00F66952" w:rsidRPr="00DB55B1">
            <w:rPr>
              <w:rFonts w:ascii="Arial" w:eastAsia="Arial" w:hAnsi="Arial" w:cs="Arial"/>
            </w:rPr>
            <w:t xml:space="preserve"> </w:t>
          </w:r>
          <w:commentRangeStart w:id="54"/>
          <w:commentRangeStart w:id="55"/>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54"/>
      <w:r w:rsidR="0064633A">
        <w:rPr>
          <w:rStyle w:val="CommentReference"/>
        </w:rPr>
        <w:commentReference w:id="54"/>
      </w:r>
      <w:commentRangeEnd w:id="55"/>
      <w:r w:rsidR="00C942BE">
        <w:rPr>
          <w:rStyle w:val="CommentReference"/>
        </w:rPr>
        <w:commentReference w:id="55"/>
      </w:r>
      <w:moveTo w:id="56"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57" w:author="Tobias Mueller" w:date="2022-08-31T09:43:00Z">
        <w:r w:rsidR="0064633A">
          <w:rPr>
            <w:rFonts w:ascii="Arial" w:eastAsia="Arial" w:hAnsi="Arial" w:cs="Arial"/>
            <w:color w:val="202122"/>
          </w:rPr>
          <w:t>growth rate (</w:t>
        </w:r>
      </w:ins>
      <w:moveTo w:id="58" w:author="Tobias Mueller" w:date="2022-08-31T09:41:00Z">
        <w:r w:rsidR="00F66952" w:rsidRPr="00DB55B1">
          <w:rPr>
            <w:rFonts w:ascii="Cambria Math" w:eastAsia="Cambria Math" w:hAnsi="Cambria Math" w:cs="Cambria Math"/>
            <w:color w:val="000000"/>
          </w:rPr>
          <w:t>𝛍</w:t>
        </w:r>
      </w:moveTo>
      <w:ins w:id="59" w:author="Tobias Mueller" w:date="2022-08-31T09:43:00Z">
        <w:r w:rsidR="0064633A">
          <w:rPr>
            <w:rFonts w:ascii="Cambria Math" w:eastAsia="Cambria Math" w:hAnsi="Cambria Math" w:cs="Cambria Math"/>
            <w:color w:val="000000"/>
          </w:rPr>
          <w:t>)</w:t>
        </w:r>
      </w:ins>
      <w:moveTo w:id="60" w:author="Tobias Mueller" w:date="2022-08-31T09:41:00Z">
        <w:r w:rsidR="00F66952" w:rsidRPr="00DB55B1">
          <w:rPr>
            <w:rFonts w:ascii="Arial" w:eastAsia="Cambria Math" w:hAnsi="Arial" w:cs="Arial"/>
            <w:color w:val="000000"/>
          </w:rPr>
          <w:t xml:space="preserve"> and </w:t>
        </w:r>
      </w:moveTo>
      <w:ins w:id="61" w:author="Tobias Mueller" w:date="2022-08-31T09:43:00Z">
        <w:r w:rsidR="0064633A">
          <w:rPr>
            <w:rFonts w:ascii="Arial" w:eastAsia="Cambria Math" w:hAnsi="Arial" w:cs="Arial"/>
            <w:color w:val="000000"/>
          </w:rPr>
          <w:t>maximum growth (</w:t>
        </w:r>
      </w:ins>
      <w:moveTo w:id="62" w:author="Tobias Mueller" w:date="2022-08-31T09:41:00Z">
        <w:r w:rsidR="00F66952" w:rsidRPr="00DB55B1">
          <w:rPr>
            <w:rFonts w:ascii="Cambria Math" w:eastAsia="Cambria Math" w:hAnsi="Cambria Math" w:cs="Cambria Math"/>
            <w:color w:val="000000"/>
          </w:rPr>
          <w:t>𝚨</w:t>
        </w:r>
      </w:moveTo>
      <w:ins w:id="63" w:author="Tobias Mueller" w:date="2022-08-31T09:44:00Z">
        <w:r w:rsidR="0064633A">
          <w:rPr>
            <w:rFonts w:ascii="Cambria Math" w:eastAsia="Cambria Math" w:hAnsi="Cambria Math" w:cs="Cambria Math"/>
            <w:color w:val="000000"/>
          </w:rPr>
          <w:t>)</w:t>
        </w:r>
      </w:ins>
      <w:moveTo w:id="64" w:author="Tobias Mueller" w:date="2022-08-31T09:41:00Z">
        <w:r w:rsidR="00F66952" w:rsidRPr="00DB55B1">
          <w:rPr>
            <w:rFonts w:ascii="Arial" w:eastAsia="Arial" w:hAnsi="Arial" w:cs="Arial"/>
            <w:color w:val="202122"/>
          </w:rPr>
          <w:t xml:space="preserve">. </w:t>
        </w:r>
        <w:commentRangeStart w:id="65"/>
        <w:r w:rsidR="00F66952" w:rsidRPr="00DB55B1">
          <w:rPr>
            <w:rFonts w:ascii="Arial" w:eastAsia="Arial" w:hAnsi="Arial" w:cs="Arial"/>
            <w:color w:val="202122"/>
          </w:rPr>
          <w:t xml:space="preserve">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moveTo>
      <w:commentRangeEnd w:id="65"/>
      <w:r w:rsidR="00C942BE">
        <w:rPr>
          <w:rStyle w:val="CommentReference"/>
        </w:rPr>
        <w:commentReference w:id="65"/>
      </w:r>
      <w:moveTo w:id="66" w:author="Tobias Mueller" w:date="2022-08-31T09:41:00Z">
        <w:r w:rsidR="00F66952" w:rsidRPr="00BE2AFD">
          <w:rPr>
            <w:rFonts w:ascii="Arial" w:eastAsia="Arial" w:hAnsi="Arial" w:cs="Arial"/>
            <w:i/>
            <w:color w:val="202122"/>
          </w:rPr>
          <w:t>)</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48"/>
    <w:p w14:paraId="34A13B47" w14:textId="3F1C45F3" w:rsidR="006D5E7E" w:rsidRPr="00DB55B1" w:rsidRDefault="006D5E7E" w:rsidP="006D5E7E">
      <w:pPr>
        <w:spacing w:after="0" w:line="360" w:lineRule="auto"/>
        <w:rPr>
          <w:ins w:id="67" w:author="Tobias Mueller" w:date="2022-08-11T08:24:00Z"/>
          <w:rFonts w:ascii="Arial" w:eastAsia="Arial" w:hAnsi="Arial" w:cs="Arial"/>
        </w:rPr>
      </w:pPr>
    </w:p>
    <w:p w14:paraId="286BE943" w14:textId="5A2B99E8" w:rsidR="006D5E7E" w:rsidRDefault="006D5E7E" w:rsidP="006D5E7E">
      <w:pPr>
        <w:spacing w:after="0" w:line="360" w:lineRule="auto"/>
        <w:rPr>
          <w:ins w:id="68"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69" w:author="Tobias Mueller" w:date="2022-08-11T08:25:00Z"/>
          <w:rFonts w:ascii="Arial" w:eastAsia="Arial" w:hAnsi="Arial" w:cs="Arial"/>
        </w:rPr>
      </w:pPr>
      <w:moveToRangeStart w:id="70" w:author="Tobias Mueller" w:date="2022-08-11T08:25:00Z" w:name="move111098726"/>
      <w:moveTo w:id="71"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72" w:author="Tobias Mueller" w:date="2022-08-11T08:25:00Z"/>
          <w:rFonts w:ascii="Arial" w:eastAsia="Arial" w:hAnsi="Arial" w:cs="Arial"/>
        </w:rPr>
      </w:pPr>
      <w:moveTo w:id="73"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74"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75" w:author="Tobias Mueller" w:date="2022-08-11T08:25:00Z"/>
          <w:rFonts w:ascii="Arial" w:eastAsia="Arial" w:hAnsi="Arial" w:cs="Arial"/>
        </w:rPr>
      </w:pPr>
      <w:moveTo w:id="76"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77" w:author="Tobias Mueller" w:date="2022-08-11T08:25:00Z"/>
          <w:rFonts w:ascii="Arial" w:eastAsia="Arial" w:hAnsi="Arial" w:cs="Arial"/>
          <w:strike/>
        </w:rPr>
      </w:pPr>
      <w:moveTo w:id="78" w:author="Tobias Mueller" w:date="2022-08-11T08:25:00Z">
        <w:r w:rsidRPr="00066987">
          <w:rPr>
            <w:rFonts w:ascii="Arial" w:eastAsia="Arial" w:hAnsi="Arial" w:cs="Arial"/>
          </w:rPr>
          <w:t xml:space="preserve">Microbial species varied in their maximum OD and growth rate in control </w:t>
        </w:r>
        <w:del w:id="79" w:author="Tobias Mueller" w:date="2022-08-12T08:28:00Z">
          <w:r w:rsidRPr="00066987" w:rsidDel="000A753A">
            <w:rPr>
              <w:rFonts w:ascii="Arial" w:eastAsia="Arial" w:hAnsi="Arial" w:cs="Arial"/>
            </w:rPr>
            <w:delText>conditions</w:delText>
          </w:r>
        </w:del>
      </w:moveTo>
      <w:ins w:id="80" w:author="Tobias Mueller" w:date="2022-08-12T08:28:00Z">
        <w:r w:rsidR="000A753A">
          <w:rPr>
            <w:rFonts w:ascii="Arial" w:eastAsia="Arial" w:hAnsi="Arial" w:cs="Arial"/>
          </w:rPr>
          <w:t>nectar</w:t>
        </w:r>
      </w:ins>
      <w:moveTo w:id="81" w:author="Tobias Mueller" w:date="2022-08-11T08:25:00Z">
        <w:r w:rsidRPr="00066987">
          <w:rPr>
            <w:rFonts w:ascii="Arial" w:eastAsia="Arial" w:hAnsi="Arial" w:cs="Arial"/>
          </w:rPr>
          <w:t xml:space="preserve"> and in response to treatment</w:t>
        </w:r>
      </w:moveTo>
      <w:ins w:id="82" w:author="Tobias Mueller" w:date="2022-08-12T08:28:00Z">
        <w:r w:rsidR="000A753A">
          <w:rPr>
            <w:rFonts w:ascii="Arial" w:eastAsia="Arial" w:hAnsi="Arial" w:cs="Arial"/>
          </w:rPr>
          <w:t xml:space="preserve"> additions</w:t>
        </w:r>
      </w:ins>
      <w:moveTo w:id="83" w:author="Tobias Mueller" w:date="2022-08-11T08:25:00Z">
        <w:del w:id="84"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85"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86"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87" w:author="Tobias Mueller" w:date="2022-08-11T08:25:00Z"/>
          <w:rFonts w:ascii="Arial" w:eastAsia="Arial" w:hAnsi="Arial" w:cs="Arial"/>
        </w:rPr>
      </w:pPr>
      <w:moveTo w:id="88" w:author="Tobias Mueller" w:date="2022-08-11T08:25:00Z">
        <w:r w:rsidRPr="00066987">
          <w:rPr>
            <w:rFonts w:ascii="Arial" w:eastAsia="Arial" w:hAnsi="Arial" w:cs="Arial"/>
            <w:i/>
          </w:rPr>
          <w:t>Differences between yeast and bacteria</w:t>
        </w:r>
      </w:moveTo>
    </w:p>
    <w:p w14:paraId="210A68B2" w14:textId="09EACA61" w:rsidR="006D5E7E" w:rsidRPr="00DB55B1" w:rsidRDefault="006D5E7E" w:rsidP="006D5E7E">
      <w:pPr>
        <w:spacing w:after="0" w:line="360" w:lineRule="auto"/>
        <w:rPr>
          <w:moveTo w:id="89" w:author="Tobias Mueller" w:date="2022-08-11T08:25:00Z"/>
          <w:rFonts w:ascii="Arial" w:eastAsia="Arial" w:hAnsi="Arial" w:cs="Arial"/>
        </w:rPr>
      </w:pPr>
      <w:moveTo w:id="90"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commentRangeStart w:id="91"/>
      <w:ins w:id="92"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93" w:author="Tobias Mueller" w:date="2022-09-06T17:01:00Z">
              <w:rPr>
                <w:rFonts w:ascii="Arial" w:eastAsia="Arial" w:hAnsi="Arial" w:cs="Arial"/>
              </w:rPr>
            </w:rPrChange>
          </w:rPr>
          <w:t>however</w:t>
        </w:r>
      </w:ins>
      <w:ins w:id="94" w:author="Tobias Mueller" w:date="2022-09-07T12:37:00Z">
        <w:r w:rsidR="00AE48C9">
          <w:rPr>
            <w:rFonts w:ascii="Arial" w:eastAsia="Arial" w:hAnsi="Arial" w:cs="Arial"/>
            <w:highlight w:val="green"/>
          </w:rPr>
          <w:t>,</w:t>
        </w:r>
      </w:ins>
      <w:ins w:id="95" w:author="Tobias Mueller" w:date="2022-09-06T16:59:00Z">
        <w:r w:rsidR="00B96214" w:rsidRPr="00B96214">
          <w:rPr>
            <w:rFonts w:ascii="Arial" w:eastAsia="Arial" w:hAnsi="Arial" w:cs="Arial"/>
            <w:highlight w:val="green"/>
            <w:rPrChange w:id="96" w:author="Tobias Mueller" w:date="2022-09-06T17:01:00Z">
              <w:rPr>
                <w:rFonts w:ascii="Arial" w:eastAsia="Arial" w:hAnsi="Arial" w:cs="Arial"/>
              </w:rPr>
            </w:rPrChange>
          </w:rPr>
          <w:t xml:space="preserve"> </w:t>
        </w:r>
      </w:ins>
      <w:moveTo w:id="97" w:author="Tobias Mueller" w:date="2022-08-11T08:25:00Z">
        <w:del w:id="98" w:author="Tobias Mueller" w:date="2022-09-06T16:59:00Z">
          <w:r w:rsidRPr="00B96214" w:rsidDel="00B96214">
            <w:rPr>
              <w:rFonts w:ascii="Arial" w:eastAsia="Arial" w:hAnsi="Arial" w:cs="Arial"/>
              <w:highlight w:val="green"/>
              <w:rPrChange w:id="99" w:author="Tobias Mueller" w:date="2022-09-06T17:01:00Z">
                <w:rPr>
                  <w:rFonts w:ascii="Arial" w:eastAsia="Arial" w:hAnsi="Arial" w:cs="Arial"/>
                </w:rPr>
              </w:rPrChange>
            </w:rPr>
            <w:delText>.</w:delText>
          </w:r>
        </w:del>
      </w:moveTo>
      <w:ins w:id="100" w:author="Tobias Mueller" w:date="2022-09-06T17:01:00Z">
        <w:r w:rsidR="00B96214" w:rsidRPr="00B96214">
          <w:rPr>
            <w:rFonts w:ascii="Arial" w:eastAsia="Arial" w:hAnsi="Arial" w:cs="Arial"/>
            <w:highlight w:val="green"/>
            <w:rPrChange w:id="101" w:author="Tobias Mueller" w:date="2022-09-06T17:01:00Z">
              <w:rPr>
                <w:rFonts w:ascii="Arial" w:eastAsia="Arial" w:hAnsi="Arial" w:cs="Arial"/>
              </w:rPr>
            </w:rPrChange>
          </w:rPr>
          <w:t>there was no significant</w:t>
        </w:r>
      </w:ins>
      <w:ins w:id="102" w:author="Tobias Mueller" w:date="2022-09-06T16:59:00Z">
        <w:r w:rsidR="00B96214" w:rsidRPr="00B96214">
          <w:rPr>
            <w:rFonts w:ascii="Arial" w:eastAsia="Arial" w:hAnsi="Arial" w:cs="Arial"/>
            <w:highlight w:val="green"/>
            <w:rPrChange w:id="103" w:author="Tobias Mueller" w:date="2022-09-06T17:01:00Z">
              <w:rPr>
                <w:rFonts w:ascii="Arial" w:eastAsia="Arial" w:hAnsi="Arial" w:cs="Arial"/>
              </w:rPr>
            </w:rPrChange>
          </w:rPr>
          <w:t xml:space="preserve"> phylogenetic signal present that was driving the</w:t>
        </w:r>
      </w:ins>
      <w:ins w:id="104" w:author="Tobias Mueller" w:date="2022-09-06T17:00:00Z">
        <w:r w:rsidR="00B96214" w:rsidRPr="00B96214">
          <w:rPr>
            <w:rFonts w:ascii="Arial" w:eastAsia="Arial" w:hAnsi="Arial" w:cs="Arial"/>
            <w:highlight w:val="green"/>
            <w:rPrChange w:id="105" w:author="Tobias Mueller" w:date="2022-09-06T17:01:00Z">
              <w:rPr>
                <w:rFonts w:ascii="Arial" w:eastAsia="Arial" w:hAnsi="Arial" w:cs="Arial"/>
              </w:rPr>
            </w:rPrChange>
          </w:rPr>
          <w:t xml:space="preserve"> scaled</w:t>
        </w:r>
      </w:ins>
      <w:ins w:id="106" w:author="Tobias Mueller" w:date="2022-09-06T16:59:00Z">
        <w:r w:rsidR="00B96214" w:rsidRPr="00B96214">
          <w:rPr>
            <w:rFonts w:ascii="Arial" w:eastAsia="Arial" w:hAnsi="Arial" w:cs="Arial"/>
            <w:highlight w:val="green"/>
            <w:rPrChange w:id="107" w:author="Tobias Mueller" w:date="2022-09-06T17:01:00Z">
              <w:rPr>
                <w:rFonts w:ascii="Arial" w:eastAsia="Arial" w:hAnsi="Arial" w:cs="Arial"/>
              </w:rPr>
            </w:rPrChange>
          </w:rPr>
          <w:t xml:space="preserve"> max </w:t>
        </w:r>
      </w:ins>
      <w:ins w:id="108" w:author="Tobias Mueller" w:date="2022-09-06T17:00:00Z">
        <w:r w:rsidR="00B96214" w:rsidRPr="00CE11B9">
          <w:rPr>
            <w:rFonts w:ascii="Arial" w:eastAsia="Arial" w:hAnsi="Arial" w:cs="Arial"/>
            <w:highlight w:val="green"/>
            <w:rPrChange w:id="109" w:author="Tobias Mueller" w:date="2022-09-07T12:36:00Z">
              <w:rPr>
                <w:rFonts w:ascii="Arial" w:eastAsia="Arial" w:hAnsi="Arial" w:cs="Arial"/>
              </w:rPr>
            </w:rPrChange>
          </w:rPr>
          <w:t>OD</w:t>
        </w:r>
      </w:ins>
      <w:ins w:id="110" w:author="Tobias Mueller" w:date="2022-09-07T12:32:00Z">
        <w:r w:rsidR="0029393B" w:rsidRPr="00CE11B9">
          <w:rPr>
            <w:rFonts w:ascii="Arial" w:eastAsia="Arial" w:hAnsi="Arial" w:cs="Arial"/>
            <w:highlight w:val="green"/>
            <w:rPrChange w:id="111" w:author="Tobias Mueller" w:date="2022-09-07T12:36:00Z">
              <w:rPr>
                <w:rFonts w:ascii="Arial" w:eastAsia="Arial" w:hAnsi="Arial" w:cs="Arial"/>
              </w:rPr>
            </w:rPrChange>
          </w:rPr>
          <w:t xml:space="preserve"> or growth rate</w:t>
        </w:r>
      </w:ins>
      <w:ins w:id="112" w:author="Tobias Mueller" w:date="2022-09-06T17:00:00Z">
        <w:r w:rsidR="00B96214" w:rsidRPr="00CE11B9">
          <w:rPr>
            <w:rFonts w:ascii="Arial" w:eastAsia="Arial" w:hAnsi="Arial" w:cs="Arial"/>
            <w:highlight w:val="green"/>
            <w:rPrChange w:id="113" w:author="Tobias Mueller" w:date="2022-09-07T12:36:00Z">
              <w:rPr>
                <w:rFonts w:ascii="Arial" w:eastAsia="Arial" w:hAnsi="Arial" w:cs="Arial"/>
              </w:rPr>
            </w:rPrChange>
          </w:rPr>
          <w:t xml:space="preserve"> </w:t>
        </w:r>
      </w:ins>
      <w:ins w:id="114" w:author="Tobias Mueller" w:date="2022-09-06T17:01:00Z">
        <w:r w:rsidR="00B96214" w:rsidRPr="00CE11B9">
          <w:rPr>
            <w:rFonts w:ascii="Arial" w:eastAsia="Arial" w:hAnsi="Arial" w:cs="Arial"/>
            <w:highlight w:val="green"/>
            <w:rPrChange w:id="115" w:author="Tobias Mueller" w:date="2022-09-07T12:36:00Z">
              <w:rPr>
                <w:rFonts w:ascii="Arial" w:eastAsia="Arial" w:hAnsi="Arial" w:cs="Arial"/>
              </w:rPr>
            </w:rPrChange>
          </w:rPr>
          <w:t>indicating that</w:t>
        </w:r>
      </w:ins>
      <w:ins w:id="116" w:author="Tobias Mueller" w:date="2022-09-07T12:32:00Z">
        <w:r w:rsidR="00984518" w:rsidRPr="00CE11B9">
          <w:rPr>
            <w:rFonts w:ascii="Arial" w:eastAsia="Arial" w:hAnsi="Arial" w:cs="Arial"/>
            <w:highlight w:val="green"/>
            <w:rPrChange w:id="117" w:author="Tobias Mueller" w:date="2022-09-07T12:36:00Z">
              <w:rPr/>
            </w:rPrChange>
          </w:rPr>
          <w:t xml:space="preserve"> </w:t>
        </w:r>
        <w:r w:rsidR="00984518" w:rsidRPr="00CE11B9">
          <w:rPr>
            <w:rFonts w:ascii="Arial" w:eastAsia="Arial" w:hAnsi="Arial" w:cs="Arial"/>
            <w:highlight w:val="green"/>
            <w:rPrChange w:id="118" w:author="Tobias Mueller" w:date="2022-09-07T12:36:00Z">
              <w:rPr>
                <w:rStyle w:val="cf01"/>
              </w:rPr>
            </w:rPrChange>
          </w:rPr>
          <w:t>while bacteria and yeasts as a whole may broadly differ, there is strong variation within each kingdom and relatedness does not drive the response to nectar chemistry</w:t>
        </w:r>
      </w:ins>
      <w:ins w:id="119" w:author="Tobias Mueller" w:date="2022-09-07T12:33:00Z">
        <w:r w:rsidR="00984518" w:rsidRPr="00CE11B9">
          <w:rPr>
            <w:rFonts w:ascii="Arial" w:eastAsia="Arial" w:hAnsi="Arial" w:cs="Arial"/>
            <w:highlight w:val="green"/>
            <w:rPrChange w:id="120" w:author="Tobias Mueller" w:date="2022-09-07T12:36:00Z">
              <w:rPr>
                <w:rStyle w:val="cf01"/>
              </w:rPr>
            </w:rPrChange>
          </w:rPr>
          <w:t>.</w:t>
        </w:r>
      </w:ins>
      <w:commentRangeEnd w:id="91"/>
      <w:r w:rsidR="00044262">
        <w:rPr>
          <w:rStyle w:val="CommentReference"/>
        </w:rPr>
        <w:commentReference w:id="91"/>
      </w:r>
    </w:p>
    <w:moveToRangeEnd w:id="70"/>
    <w:p w14:paraId="1A255B51" w14:textId="77777777" w:rsidR="006D5E7E" w:rsidRPr="00DB55B1" w:rsidRDefault="006D5E7E" w:rsidP="006D5E7E">
      <w:pPr>
        <w:spacing w:after="0" w:line="360" w:lineRule="auto"/>
        <w:rPr>
          <w:ins w:id="121"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22" w:author="Tobias Mueller" w:date="2022-08-11T08:24:00Z"/>
          <w:rFonts w:ascii="Arial" w:eastAsia="Arial" w:hAnsi="Arial" w:cs="Arial"/>
        </w:rPr>
      </w:pPr>
      <w:ins w:id="123"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24" w:author="Tobias Mueller" w:date="2022-08-11T08:25:00Z"/>
          <w:rFonts w:ascii="Arial" w:eastAsia="Arial" w:hAnsi="Arial" w:cs="Arial"/>
          <w:color w:val="202122"/>
          <w:rPrChange w:id="125" w:author="Tobias Mueller" w:date="2022-08-11T08:25:00Z">
            <w:rPr>
              <w:del w:id="126" w:author="Tobias Mueller" w:date="2022-08-11T08:25:00Z"/>
              <w:rFonts w:ascii="Arial" w:eastAsia="Arial" w:hAnsi="Arial" w:cs="Arial"/>
            </w:rPr>
          </w:rPrChange>
        </w:rPr>
      </w:pPr>
      <w:ins w:id="127"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r w:rsidRPr="00DB55B1">
          <w:rPr>
            <w:rFonts w:ascii="Arial" w:eastAsia="Arial" w:hAnsi="Arial" w:cs="Arial"/>
            <w:i/>
            <w:color w:val="000000"/>
            <w:shd w:val="clear" w:color="auto" w:fill="FDFDFD"/>
          </w:rPr>
          <w:t xml:space="preserve">Metschnikowia reukaufii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r w:rsidRPr="007E4E87">
          <w:rPr>
            <w:rFonts w:ascii="Arial" w:eastAsia="Arial" w:hAnsi="Arial" w:cs="Arial"/>
            <w:i/>
            <w:color w:val="000000"/>
            <w:shd w:val="clear" w:color="auto" w:fill="FDFDFD"/>
          </w:rPr>
          <w:t xml:space="preserve">Metschnikowia reukaufii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28" w:author="Tobias Mueller" w:date="2022-08-12T08:23:00Z">
        <w:r w:rsidR="00C95A45">
          <w:rPr>
            <w:rFonts w:ascii="Arial" w:eastAsia="Arial" w:hAnsi="Arial" w:cs="Arial"/>
            <w:iCs/>
            <w:color w:val="000000"/>
          </w:rPr>
          <w:t>burst open</w:t>
        </w:r>
      </w:ins>
      <w:ins w:id="129"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30" w:author="Tobias Mueller" w:date="2022-08-12T08:21:00Z">
              <w:rPr>
                <w:rFonts w:ascii="Arial" w:eastAsia="Arial" w:hAnsi="Arial" w:cs="Arial"/>
                <w:iCs/>
                <w:color w:val="000000"/>
              </w:rPr>
            </w:rPrChange>
          </w:rPr>
          <w:t xml:space="preserve">These species pairings were chosen </w:t>
        </w:r>
      </w:ins>
      <w:ins w:id="131" w:author="Tobias Mueller" w:date="2022-08-12T08:21:00Z">
        <w:r w:rsidR="00C95A45" w:rsidRPr="00C95A45">
          <w:rPr>
            <w:rFonts w:ascii="Arial" w:eastAsia="Arial" w:hAnsi="Arial" w:cs="Arial"/>
            <w:iCs/>
            <w:color w:val="000000"/>
            <w:highlight w:val="yellow"/>
            <w:rPrChange w:id="132" w:author="Tobias Mueller" w:date="2022-08-12T08:21:00Z">
              <w:rPr>
                <w:rFonts w:ascii="Arial" w:eastAsia="Arial" w:hAnsi="Arial" w:cs="Arial"/>
                <w:iCs/>
                <w:color w:val="000000"/>
              </w:rPr>
            </w:rPrChange>
          </w:rPr>
          <w:t xml:space="preserve">from </w:t>
        </w:r>
      </w:ins>
      <w:ins w:id="133" w:author="Tobias Mueller" w:date="2022-08-31T11:29:00Z">
        <w:r w:rsidR="00C533E2">
          <w:rPr>
            <w:rFonts w:ascii="Arial" w:eastAsia="Arial" w:hAnsi="Arial" w:cs="Arial"/>
            <w:iCs/>
            <w:color w:val="000000"/>
            <w:highlight w:val="yellow"/>
          </w:rPr>
          <w:t xml:space="preserve">many </w:t>
        </w:r>
      </w:ins>
      <w:ins w:id="134" w:author="Tobias Mueller" w:date="2022-08-12T08:21:00Z">
        <w:r w:rsidR="00C95A45" w:rsidRPr="00C95A45">
          <w:rPr>
            <w:rFonts w:ascii="Arial" w:eastAsia="Arial" w:hAnsi="Arial" w:cs="Arial"/>
            <w:iCs/>
            <w:color w:val="000000"/>
            <w:highlight w:val="yellow"/>
            <w:rPrChange w:id="135" w:author="Tobias Mueller" w:date="2022-08-12T08:21:00Z">
              <w:rPr>
                <w:rFonts w:ascii="Arial" w:eastAsia="Arial" w:hAnsi="Arial" w:cs="Arial"/>
                <w:iCs/>
                <w:color w:val="000000"/>
              </w:rPr>
            </w:rPrChange>
          </w:rPr>
          <w:t xml:space="preserve">cogrowth </w:t>
        </w:r>
      </w:ins>
      <w:ins w:id="136" w:author="Tobias Mueller" w:date="2022-08-31T11:29:00Z">
        <w:r w:rsidR="00C533E2">
          <w:rPr>
            <w:rFonts w:ascii="Arial" w:eastAsia="Arial" w:hAnsi="Arial" w:cs="Arial"/>
            <w:iCs/>
            <w:color w:val="000000"/>
            <w:highlight w:val="yellow"/>
          </w:rPr>
          <w:t xml:space="preserve">combinations </w:t>
        </w:r>
      </w:ins>
      <w:ins w:id="137" w:author="Tobias Mueller" w:date="2022-08-11T08:24:00Z">
        <w:r w:rsidRPr="00C95A45">
          <w:rPr>
            <w:rFonts w:ascii="Arial" w:eastAsia="Arial" w:hAnsi="Arial" w:cs="Arial"/>
            <w:iCs/>
            <w:color w:val="000000"/>
            <w:highlight w:val="yellow"/>
            <w:rPrChange w:id="138" w:author="Tobias Mueller" w:date="2022-08-12T08:21:00Z">
              <w:rPr>
                <w:rFonts w:ascii="Arial" w:eastAsia="Arial" w:hAnsi="Arial" w:cs="Arial"/>
                <w:iCs/>
                <w:color w:val="000000"/>
              </w:rPr>
            </w:rPrChange>
          </w:rPr>
          <w:t xml:space="preserve">as they produced colonies that were </w:t>
        </w:r>
      </w:ins>
      <w:ins w:id="139" w:author="Tobias Mueller" w:date="2022-08-12T08:21:00Z">
        <w:r w:rsidR="00C95A45" w:rsidRPr="00C95A45">
          <w:rPr>
            <w:rFonts w:ascii="Arial" w:eastAsia="Arial" w:hAnsi="Arial" w:cs="Arial"/>
            <w:iCs/>
            <w:color w:val="000000"/>
            <w:highlight w:val="yellow"/>
            <w:rPrChange w:id="140" w:author="Tobias Mueller" w:date="2022-08-12T08:21:00Z">
              <w:rPr>
                <w:rFonts w:ascii="Arial" w:eastAsia="Arial" w:hAnsi="Arial" w:cs="Arial"/>
                <w:iCs/>
                <w:color w:val="000000"/>
              </w:rPr>
            </w:rPrChange>
          </w:rPr>
          <w:t xml:space="preserve">easily </w:t>
        </w:r>
      </w:ins>
      <w:ins w:id="141" w:author="Tobias Mueller" w:date="2022-08-11T08:24:00Z">
        <w:r w:rsidRPr="00C95A45">
          <w:rPr>
            <w:rFonts w:ascii="Arial" w:eastAsia="Arial" w:hAnsi="Arial" w:cs="Arial"/>
            <w:iCs/>
            <w:color w:val="000000"/>
            <w:highlight w:val="yellow"/>
            <w:rPrChange w:id="142" w:author="Tobias Mueller" w:date="2022-08-12T08:21:00Z">
              <w:rPr>
                <w:rFonts w:ascii="Arial" w:eastAsia="Arial" w:hAnsi="Arial" w:cs="Arial"/>
                <w:iCs/>
                <w:color w:val="000000"/>
              </w:rPr>
            </w:rPrChange>
          </w:rPr>
          <w:t>distinguishable from one another</w:t>
        </w:r>
      </w:ins>
      <w:ins w:id="143" w:author="Tobias Mueller" w:date="2022-08-31T11:29:00Z">
        <w:r w:rsidR="00C533E2">
          <w:rPr>
            <w:rFonts w:ascii="Arial" w:eastAsia="Arial" w:hAnsi="Arial" w:cs="Arial"/>
            <w:iCs/>
            <w:color w:val="000000"/>
            <w:highlight w:val="yellow"/>
          </w:rPr>
          <w:t xml:space="preserve"> during preliminary cogrowth tests</w:t>
        </w:r>
      </w:ins>
      <w:ins w:id="144" w:author="Tobias Mueller" w:date="2022-08-11T08:24:00Z">
        <w:r w:rsidRPr="00C95A45">
          <w:rPr>
            <w:rFonts w:ascii="Arial" w:eastAsia="Arial" w:hAnsi="Arial" w:cs="Arial"/>
            <w:iCs/>
            <w:color w:val="000000"/>
            <w:highlight w:val="yellow"/>
            <w:rPrChange w:id="145"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46" w:author="Tobias Mueller" w:date="2022-08-11T08:24:00Z"/>
      <w:sdt>
        <w:sdtPr>
          <w:rPr>
            <w:rFonts w:ascii="Arial" w:hAnsi="Arial" w:cs="Arial"/>
          </w:rPr>
          <w:tag w:val="goog_rdk_0"/>
          <w:id w:val="267282558"/>
        </w:sdtPr>
        <w:sdtContent>
          <w:customXmlInsRangeEnd w:id="146"/>
          <w:customXmlInsRangeStart w:id="147" w:author="Tobias Mueller" w:date="2022-08-11T08:24:00Z"/>
        </w:sdtContent>
      </w:sdt>
      <w:customXmlInsRangeEnd w:id="147"/>
      <w:ins w:id="148"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w:t>
        </w:r>
        <w:r w:rsidRPr="00DB55B1">
          <w:rPr>
            <w:rFonts w:ascii="Arial" w:eastAsia="Arial" w:hAnsi="Arial" w:cs="Arial"/>
            <w:color w:val="000000"/>
          </w:rPr>
          <w:lastRenderedPageBreak/>
          <w:t>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49" w:author="Tobias Mueller" w:date="2022-08-11T08:25:00Z"/>
          <w:rFonts w:ascii="Arial" w:eastAsia="Arial" w:hAnsi="Arial" w:cs="Arial"/>
          <w:i/>
        </w:rPr>
      </w:pPr>
      <w:commentRangeStart w:id="150"/>
      <w:del w:id="151" w:author="Tobias Mueller" w:date="2022-08-11T08:25:00Z">
        <w:r w:rsidRPr="00DB55B1" w:rsidDel="006D5E7E">
          <w:rPr>
            <w:rFonts w:ascii="Arial" w:eastAsia="Arial" w:hAnsi="Arial" w:cs="Arial"/>
            <w:b/>
          </w:rPr>
          <w:delText>Results </w:delText>
        </w:r>
        <w:commentRangeEnd w:id="150"/>
        <w:r w:rsidR="006A37B4" w:rsidDel="006D5E7E">
          <w:rPr>
            <w:rStyle w:val="CommentReference"/>
          </w:rPr>
          <w:commentReference w:id="150"/>
        </w:r>
      </w:del>
    </w:p>
    <w:p w14:paraId="00000055" w14:textId="7CFDF94C" w:rsidR="00682FF2" w:rsidRPr="00DB55B1" w:rsidDel="00F66952" w:rsidRDefault="00B43301" w:rsidP="00FD0250">
      <w:pPr>
        <w:spacing w:after="0" w:line="360" w:lineRule="auto"/>
        <w:rPr>
          <w:del w:id="152" w:author="Tobias Mueller" w:date="2022-08-31T09:40:00Z"/>
          <w:moveFrom w:id="153" w:author="Tobias Mueller" w:date="2022-08-11T08:25:00Z"/>
          <w:rFonts w:ascii="Arial" w:eastAsia="Arial" w:hAnsi="Arial" w:cs="Arial"/>
        </w:rPr>
      </w:pPr>
      <w:moveFromRangeStart w:id="154" w:author="Tobias Mueller" w:date="2022-08-11T08:25:00Z" w:name="move111098726"/>
      <w:moveFrom w:id="155" w:author="Tobias Mueller" w:date="2022-08-11T08:25:00Z">
        <w:del w:id="156"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57" w:author="Tobias Mueller" w:date="2022-08-31T09:40:00Z"/>
          <w:moveFrom w:id="158" w:author="Tobias Mueller" w:date="2022-08-11T08:25:00Z"/>
          <w:rFonts w:ascii="Arial" w:eastAsia="Arial" w:hAnsi="Arial" w:cs="Arial"/>
        </w:rPr>
      </w:pPr>
      <w:moveFrom w:id="159" w:author="Tobias Mueller" w:date="2022-08-11T08:25:00Z">
        <w:del w:id="160"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61" w:author="Tobias Mueller" w:date="2022-08-31T09:40:00Z"/>
          <w:moveFrom w:id="162"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63" w:author="Tobias Mueller" w:date="2022-08-31T09:40:00Z"/>
          <w:moveFrom w:id="164" w:author="Tobias Mueller" w:date="2022-08-11T08:25:00Z"/>
          <w:rFonts w:ascii="Arial" w:eastAsia="Arial" w:hAnsi="Arial" w:cs="Arial"/>
        </w:rPr>
      </w:pPr>
      <w:moveFrom w:id="165" w:author="Tobias Mueller" w:date="2022-08-11T08:25:00Z">
        <w:del w:id="166"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67" w:author="Tobias Mueller" w:date="2022-08-31T09:40:00Z"/>
          <w:moveFrom w:id="168" w:author="Tobias Mueller" w:date="2022-08-11T08:25:00Z"/>
          <w:rFonts w:ascii="Arial" w:eastAsia="Arial" w:hAnsi="Arial" w:cs="Arial"/>
          <w:strike/>
        </w:rPr>
      </w:pPr>
      <w:moveFrom w:id="169" w:author="Tobias Mueller" w:date="2022-08-11T08:25:00Z">
        <w:del w:id="170"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71" w:author="Tobias Mueller" w:date="2022-08-31T09:40:00Z"/>
      <w:sdt>
        <w:sdtPr>
          <w:rPr>
            <w:rFonts w:ascii="Arial" w:hAnsi="Arial" w:cs="Arial"/>
          </w:rPr>
          <w:tag w:val="goog_rdk_3"/>
          <w:id w:val="2030289756"/>
        </w:sdtPr>
        <w:sdtContent>
          <w:customXmlDelRangeEnd w:id="171"/>
          <w:customXmlDelRangeStart w:id="172" w:author="Tobias Mueller" w:date="2022-08-31T09:40:00Z"/>
        </w:sdtContent>
      </w:sdt>
      <w:customXmlDelRangeEnd w:id="172"/>
      <w:moveFrom w:id="173" w:author="Tobias Mueller" w:date="2022-08-11T08:25:00Z">
        <w:del w:id="174"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75" w:author="Tobias Mueller" w:date="2022-08-31T09:40:00Z"/>
          <w:moveFrom w:id="176"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77" w:author="Tobias Mueller" w:date="2022-08-31T09:40:00Z"/>
          <w:moveFrom w:id="178" w:author="Tobias Mueller" w:date="2022-08-11T08:25:00Z"/>
          <w:rFonts w:ascii="Arial" w:eastAsia="Arial" w:hAnsi="Arial" w:cs="Arial"/>
        </w:rPr>
      </w:pPr>
      <w:moveFrom w:id="179" w:author="Tobias Mueller" w:date="2022-08-11T08:25:00Z">
        <w:del w:id="180"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81" w:author="Tobias Mueller" w:date="2022-08-31T09:40:00Z"/>
          <w:moveFrom w:id="182" w:author="Tobias Mueller" w:date="2022-08-11T08:25:00Z"/>
          <w:rFonts w:ascii="Arial" w:eastAsia="Arial" w:hAnsi="Arial" w:cs="Arial"/>
        </w:rPr>
      </w:pPr>
      <w:moveFrom w:id="183" w:author="Tobias Mueller" w:date="2022-08-11T08:25:00Z">
        <w:del w:id="184"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54"/>
    <w:p w14:paraId="0000005D" w14:textId="7A40A7A1" w:rsidR="00682FF2" w:rsidRDefault="003678D8" w:rsidP="00FD0250">
      <w:pPr>
        <w:spacing w:after="0" w:line="360" w:lineRule="auto"/>
        <w:rPr>
          <w:ins w:id="185" w:author="Tobias Mueller" w:date="2022-08-11T08:25:00Z"/>
          <w:rFonts w:ascii="Arial" w:eastAsia="Arial" w:hAnsi="Arial" w:cs="Arial"/>
        </w:rPr>
      </w:pPr>
      <w:del w:id="186"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87"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88"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0168AD9A"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w:t>
      </w:r>
      <w:commentRangeStart w:id="189"/>
      <w:commentRangeStart w:id="190"/>
      <w:r w:rsidR="00135C99" w:rsidRPr="00277435">
        <w:rPr>
          <w:rFonts w:ascii="Arial" w:eastAsia="Arial" w:hAnsi="Arial" w:cs="Arial"/>
        </w:rPr>
        <w:t>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w:t>
      </w:r>
      <w:commentRangeEnd w:id="189"/>
      <w:r w:rsidR="00821F7D">
        <w:rPr>
          <w:rStyle w:val="CommentReference"/>
        </w:rPr>
        <w:commentReference w:id="189"/>
      </w:r>
      <w:commentRangeEnd w:id="190"/>
      <w:r w:rsidR="00821F7D">
        <w:rPr>
          <w:rStyle w:val="CommentReference"/>
        </w:rPr>
        <w:commentReference w:id="190"/>
      </w:r>
      <w:r w:rsidR="00135C99" w:rsidRPr="00277435">
        <w:rPr>
          <w:rFonts w:ascii="Arial" w:eastAsia="Arial" w:hAnsi="Arial" w:cs="Arial"/>
        </w:rPr>
        <w:t xml:space="preserve">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91" w:author="Tobias Mueller" w:date="2022-08-31T11:24:00Z">
        <w:r w:rsidR="00C533E2">
          <w:rPr>
            <w:rFonts w:ascii="Arial" w:eastAsia="Arial" w:hAnsi="Arial" w:cs="Arial"/>
            <w:shd w:val="clear" w:color="auto" w:fill="FDFDFD"/>
          </w:rPr>
          <w:t xml:space="preserve">. </w:t>
        </w:r>
        <w:del w:id="192" w:author="Jacob S Francis" w:date="2022-10-07T13:06:00Z">
          <w:r w:rsidR="00C533E2" w:rsidRPr="00C533E2" w:rsidDel="00821F7D">
            <w:rPr>
              <w:rFonts w:ascii="Arial" w:eastAsia="Arial" w:hAnsi="Arial" w:cs="Arial"/>
              <w:highlight w:val="yellow"/>
              <w:shd w:val="clear" w:color="auto" w:fill="FDFDFD"/>
              <w:rPrChange w:id="193" w:author="Tobias Mueller" w:date="2022-08-31T11:25:00Z">
                <w:rPr>
                  <w:rFonts w:ascii="Arial" w:eastAsia="Arial" w:hAnsi="Arial" w:cs="Arial"/>
                  <w:shd w:val="clear" w:color="auto" w:fill="FDFDFD"/>
                </w:rPr>
              </w:rPrChange>
            </w:rPr>
            <w:delText>While</w:delText>
          </w:r>
        </w:del>
      </w:ins>
      <w:ins w:id="194" w:author="Tobias Mueller" w:date="2022-08-31T11:25:00Z">
        <w:del w:id="195" w:author="Jacob S Francis" w:date="2022-10-07T13:06:00Z">
          <w:r w:rsidR="00C533E2" w:rsidRPr="00C533E2" w:rsidDel="00821F7D">
            <w:rPr>
              <w:rFonts w:ascii="Arial" w:eastAsia="Arial" w:hAnsi="Arial" w:cs="Arial"/>
              <w:highlight w:val="yellow"/>
              <w:shd w:val="clear" w:color="auto" w:fill="FDFDFD"/>
              <w:rPrChange w:id="196" w:author="Tobias Mueller" w:date="2022-08-31T11:25:00Z">
                <w:rPr>
                  <w:rFonts w:ascii="Arial" w:eastAsia="Arial" w:hAnsi="Arial" w:cs="Arial"/>
                  <w:shd w:val="clear" w:color="auto" w:fill="FDFDFD"/>
                </w:rPr>
              </w:rPrChange>
            </w:rPr>
            <w:delText xml:space="preserve"> here w</w:delText>
          </w:r>
        </w:del>
      </w:ins>
      <w:ins w:id="197" w:author="Jacob S Francis" w:date="2022-10-07T13:06:00Z">
        <w:r w:rsidR="00821F7D">
          <w:rPr>
            <w:rFonts w:ascii="Arial" w:eastAsia="Arial" w:hAnsi="Arial" w:cs="Arial"/>
            <w:highlight w:val="yellow"/>
            <w:shd w:val="clear" w:color="auto" w:fill="FDFDFD"/>
          </w:rPr>
          <w:t>W</w:t>
        </w:r>
      </w:ins>
      <w:ins w:id="198" w:author="Tobias Mueller" w:date="2022-08-31T11:25:00Z">
        <w:r w:rsidR="00C533E2" w:rsidRPr="00C533E2">
          <w:rPr>
            <w:rFonts w:ascii="Arial" w:eastAsia="Arial" w:hAnsi="Arial" w:cs="Arial"/>
            <w:highlight w:val="yellow"/>
            <w:shd w:val="clear" w:color="auto" w:fill="FDFDFD"/>
            <w:rPrChange w:id="199" w:author="Tobias Mueller" w:date="2022-08-31T11:25:00Z">
              <w:rPr>
                <w:rFonts w:ascii="Arial" w:eastAsia="Arial" w:hAnsi="Arial" w:cs="Arial"/>
                <w:shd w:val="clear" w:color="auto" w:fill="FDFDFD"/>
              </w:rPr>
            </w:rPrChange>
          </w:rPr>
          <w:t xml:space="preserve">e only tested 1 isolate per species </w:t>
        </w:r>
      </w:ins>
      <w:ins w:id="200" w:author="Jacob S Francis" w:date="2022-10-07T13:06:00Z">
        <w:r w:rsidR="00821F7D">
          <w:rPr>
            <w:rFonts w:ascii="Arial" w:eastAsia="Arial" w:hAnsi="Arial" w:cs="Arial"/>
            <w:highlight w:val="yellow"/>
            <w:shd w:val="clear" w:color="auto" w:fill="FDFDFD"/>
          </w:rPr>
          <w:t xml:space="preserve">here, and </w:t>
        </w:r>
      </w:ins>
      <w:ins w:id="201" w:author="Tobias Mueller" w:date="2022-08-31T11:25:00Z">
        <w:r w:rsidR="00C533E2" w:rsidRPr="00C533E2">
          <w:rPr>
            <w:rFonts w:ascii="Arial" w:eastAsia="Arial" w:hAnsi="Arial" w:cs="Arial"/>
            <w:highlight w:val="yellow"/>
            <w:shd w:val="clear" w:color="auto" w:fill="FDFDFD"/>
            <w:rPrChange w:id="202" w:author="Tobias Mueller" w:date="2022-08-31T11:25:00Z">
              <w:rPr>
                <w:rFonts w:ascii="Arial" w:eastAsia="Arial" w:hAnsi="Arial" w:cs="Arial"/>
                <w:shd w:val="clear" w:color="auto" w:fill="FDFDFD"/>
              </w:rPr>
            </w:rPrChange>
          </w:rPr>
          <w:t xml:space="preserve">it is possible that there </w:t>
        </w:r>
      </w:ins>
      <w:ins w:id="203" w:author="Tobias Mueller" w:date="2022-08-31T11:27:00Z">
        <w:r w:rsidR="00C533E2">
          <w:rPr>
            <w:rFonts w:ascii="Arial" w:eastAsia="Arial" w:hAnsi="Arial" w:cs="Arial"/>
            <w:highlight w:val="yellow"/>
            <w:shd w:val="clear" w:color="auto" w:fill="FDFDFD"/>
          </w:rPr>
          <w:lastRenderedPageBreak/>
          <w:t>could be</w:t>
        </w:r>
      </w:ins>
      <w:ins w:id="204" w:author="Tobias Mueller" w:date="2022-08-31T11:25:00Z">
        <w:r w:rsidR="00C533E2" w:rsidRPr="00C533E2">
          <w:rPr>
            <w:rFonts w:ascii="Arial" w:eastAsia="Arial" w:hAnsi="Arial" w:cs="Arial"/>
            <w:highlight w:val="yellow"/>
            <w:shd w:val="clear" w:color="auto" w:fill="FDFDFD"/>
            <w:rPrChange w:id="205" w:author="Tobias Mueller" w:date="2022-08-31T11:25:00Z">
              <w:rPr>
                <w:rFonts w:ascii="Arial" w:eastAsia="Arial" w:hAnsi="Arial" w:cs="Arial"/>
                <w:shd w:val="clear" w:color="auto" w:fill="FDFDFD"/>
              </w:rPr>
            </w:rPrChange>
          </w:rPr>
          <w:t xml:space="preserve"> strain specific adaptation or susceptibility </w:t>
        </w:r>
      </w:ins>
      <w:ins w:id="206" w:author="Jacob S Francis" w:date="2022-10-07T13:06:00Z">
        <w:r w:rsidR="00821F7D">
          <w:rPr>
            <w:rFonts w:ascii="Arial" w:eastAsia="Arial" w:hAnsi="Arial" w:cs="Arial"/>
            <w:highlight w:val="yellow"/>
            <w:shd w:val="clear" w:color="auto" w:fill="FDFDFD"/>
          </w:rPr>
          <w:t>to different compound</w:t>
        </w:r>
      </w:ins>
      <w:ins w:id="207" w:author="Tobias Mueller" w:date="2022-08-31T11:25:00Z">
        <w:del w:id="208" w:author="Jacob S Francis" w:date="2022-10-07T13:07:00Z">
          <w:r w:rsidR="00C533E2" w:rsidRPr="00C533E2" w:rsidDel="00821F7D">
            <w:rPr>
              <w:rFonts w:ascii="Arial" w:eastAsia="Arial" w:hAnsi="Arial" w:cs="Arial"/>
              <w:highlight w:val="yellow"/>
              <w:shd w:val="clear" w:color="auto" w:fill="FDFDFD"/>
              <w:rPrChange w:id="209" w:author="Tobias Mueller" w:date="2022-08-31T11:25:00Z">
                <w:rPr>
                  <w:rFonts w:ascii="Arial" w:eastAsia="Arial" w:hAnsi="Arial" w:cs="Arial"/>
                  <w:shd w:val="clear" w:color="auto" w:fill="FDFDFD"/>
                </w:rPr>
              </w:rPrChange>
            </w:rPr>
            <w:delText xml:space="preserve">and </w:delText>
          </w:r>
        </w:del>
      </w:ins>
      <w:del w:id="210" w:author="Jacob S Francis" w:date="2022-10-07T13:07:00Z">
        <w:r w:rsidR="00C01611" w:rsidRPr="00C533E2" w:rsidDel="00821F7D">
          <w:rPr>
            <w:rFonts w:ascii="Arial" w:eastAsia="Arial" w:hAnsi="Arial" w:cs="Arial"/>
            <w:highlight w:val="yellow"/>
            <w:shd w:val="clear" w:color="auto" w:fill="FDFDFD"/>
            <w:rPrChange w:id="211" w:author="Tobias Mueller" w:date="2022-08-31T11:25:00Z">
              <w:rPr>
                <w:rFonts w:ascii="Arial" w:eastAsia="Arial" w:hAnsi="Arial" w:cs="Arial"/>
                <w:shd w:val="clear" w:color="auto" w:fill="FDFDFD"/>
              </w:rPr>
            </w:rPrChange>
          </w:rPr>
          <w:delText xml:space="preserve"> although</w:delText>
        </w:r>
        <w:r w:rsidR="00C01611" w:rsidRPr="00C533E2" w:rsidDel="00821F7D">
          <w:rPr>
            <w:rFonts w:ascii="Arial" w:eastAsia="Arial" w:hAnsi="Arial" w:cs="Arial"/>
            <w:highlight w:val="yellow"/>
            <w:rPrChange w:id="212" w:author="Tobias Mueller" w:date="2022-08-31T11:25:00Z">
              <w:rPr>
                <w:rFonts w:ascii="Arial" w:eastAsia="Arial" w:hAnsi="Arial" w:cs="Arial"/>
              </w:rPr>
            </w:rPrChange>
          </w:rPr>
          <w:delText xml:space="preserve"> more work should </w:delText>
        </w:r>
      </w:del>
      <w:ins w:id="213" w:author="Tobias Mueller" w:date="2022-08-31T11:27:00Z">
        <w:del w:id="214" w:author="Jacob S Francis" w:date="2022-10-07T13:07:00Z">
          <w:r w:rsidR="00C533E2" w:rsidDel="00821F7D">
            <w:rPr>
              <w:rFonts w:ascii="Arial" w:eastAsia="Arial" w:hAnsi="Arial" w:cs="Arial"/>
              <w:highlight w:val="yellow"/>
            </w:rPr>
            <w:delText>could</w:delText>
          </w:r>
          <w:r w:rsidR="00C533E2" w:rsidRPr="00C533E2" w:rsidDel="00821F7D">
            <w:rPr>
              <w:rFonts w:ascii="Arial" w:eastAsia="Arial" w:hAnsi="Arial" w:cs="Arial"/>
              <w:highlight w:val="yellow"/>
              <w:rPrChange w:id="215" w:author="Tobias Mueller" w:date="2022-08-31T11:25:00Z">
                <w:rPr>
                  <w:rFonts w:ascii="Arial" w:eastAsia="Arial" w:hAnsi="Arial" w:cs="Arial"/>
                </w:rPr>
              </w:rPrChange>
            </w:rPr>
            <w:delText xml:space="preserve"> </w:delText>
          </w:r>
        </w:del>
      </w:ins>
      <w:del w:id="216" w:author="Jacob S Francis" w:date="2022-10-07T13:07:00Z">
        <w:r w:rsidR="00C01611" w:rsidRPr="00C533E2" w:rsidDel="00821F7D">
          <w:rPr>
            <w:rFonts w:ascii="Arial" w:eastAsia="Arial" w:hAnsi="Arial" w:cs="Arial"/>
            <w:highlight w:val="yellow"/>
            <w:rPrChange w:id="217" w:author="Tobias Mueller" w:date="2022-08-31T11:25:00Z">
              <w:rPr>
                <w:rFonts w:ascii="Arial" w:eastAsia="Arial" w:hAnsi="Arial" w:cs="Arial"/>
              </w:rPr>
            </w:rPrChange>
          </w:rPr>
          <w:delText xml:space="preserve">be done to see if there is </w:delText>
        </w:r>
        <w:r w:rsidR="00F67926" w:rsidRPr="00C533E2" w:rsidDel="00821F7D">
          <w:rPr>
            <w:rFonts w:ascii="Arial" w:eastAsia="Arial" w:hAnsi="Arial" w:cs="Arial"/>
            <w:highlight w:val="yellow"/>
            <w:rPrChange w:id="218" w:author="Tobias Mueller" w:date="2022-08-31T11:25:00Z">
              <w:rPr>
                <w:rFonts w:ascii="Arial" w:eastAsia="Arial" w:hAnsi="Arial" w:cs="Arial"/>
              </w:rPr>
            </w:rPrChange>
          </w:rPr>
          <w:delText>intraspecific</w:delText>
        </w:r>
        <w:r w:rsidR="00C01611" w:rsidRPr="00C533E2" w:rsidDel="00821F7D">
          <w:rPr>
            <w:rFonts w:ascii="Arial" w:eastAsia="Arial" w:hAnsi="Arial" w:cs="Arial"/>
            <w:highlight w:val="yellow"/>
            <w:rPrChange w:id="219" w:author="Tobias Mueller" w:date="2022-08-31T11:25:00Z">
              <w:rPr>
                <w:rFonts w:ascii="Arial" w:eastAsia="Arial" w:hAnsi="Arial" w:cs="Arial"/>
              </w:rPr>
            </w:rPrChange>
          </w:rPr>
          <w:delText xml:space="preserve"> variation</w:delText>
        </w:r>
      </w:del>
      <w:ins w:id="220" w:author="Tobias Mueller" w:date="2022-08-31T11:27:00Z">
        <w:del w:id="221" w:author="Jacob S Francis" w:date="2022-10-07T13:07:00Z">
          <w:r w:rsidR="00C533E2" w:rsidDel="00821F7D">
            <w:rPr>
              <w:rFonts w:ascii="Arial" w:eastAsia="Arial" w:hAnsi="Arial" w:cs="Arial"/>
              <w:highlight w:val="yellow"/>
            </w:rPr>
            <w:delText xml:space="preserve"> in susceptibility</w:delText>
          </w:r>
        </w:del>
      </w:ins>
      <w:del w:id="222" w:author="Jacob S Francis" w:date="2022-10-07T13:07:00Z">
        <w:r w:rsidR="00872F4F" w:rsidRPr="00C533E2" w:rsidDel="00821F7D">
          <w:rPr>
            <w:rFonts w:ascii="Arial" w:eastAsia="Arial" w:hAnsi="Arial" w:cs="Arial"/>
            <w:highlight w:val="yellow"/>
            <w:rPrChange w:id="223" w:author="Tobias Mueller" w:date="2022-08-31T11:25:00Z">
              <w:rPr>
                <w:rFonts w:ascii="Arial" w:eastAsia="Arial" w:hAnsi="Arial" w:cs="Arial"/>
              </w:rPr>
            </w:rPrChange>
          </w:rPr>
          <w:delText>.</w:delText>
        </w:r>
      </w:del>
      <w:ins w:id="224" w:author="Jacob S Francis" w:date="2022-10-07T13:07:00Z">
        <w:r w:rsidR="00821F7D">
          <w:rPr>
            <w:rFonts w:ascii="Arial" w:eastAsia="Arial" w:hAnsi="Arial" w:cs="Arial"/>
          </w:rPr>
          <w:t>s, which is an intriguing hypothesis for future work.</w:t>
        </w:r>
      </w:ins>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225"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226"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227" w:author="Tobias Mueller" w:date="2022-08-11T08:15:00Z"/>
          <w:rFonts w:ascii="Arial" w:eastAsia="Arial" w:hAnsi="Arial" w:cs="Arial"/>
        </w:rPr>
      </w:pPr>
    </w:p>
    <w:p w14:paraId="64796CCF" w14:textId="37B5ECFF" w:rsidR="00F47FB6" w:rsidRDefault="00F47FB6" w:rsidP="00F47FB6">
      <w:pPr>
        <w:spacing w:after="0" w:line="360" w:lineRule="auto"/>
        <w:rPr>
          <w:ins w:id="228"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29" w:author="Tobias Mueller" w:date="2022-08-11T08:23:00Z"/>
          <w:rFonts w:ascii="Arial" w:eastAsia="Arial" w:hAnsi="Arial" w:cs="Arial"/>
        </w:rPr>
      </w:pPr>
      <w:del w:id="230"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31" w:author="Tobias Mueller" w:date="2022-08-11T08:23:00Z"/>
          <w:rFonts w:ascii="Arial" w:eastAsia="Arial" w:hAnsi="Arial" w:cs="Arial"/>
        </w:rPr>
      </w:pPr>
      <w:del w:id="232"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33" w:author="Tobias Mueller" w:date="2022-08-11T08:23:00Z"/>
          <w:rFonts w:ascii="Arial" w:eastAsia="Arial" w:hAnsi="Arial" w:cs="Arial"/>
          <w:color w:val="000000"/>
        </w:rPr>
      </w:pPr>
      <w:del w:id="234"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35" w:author="Tobias Mueller" w:date="2022-08-11T08:23:00Z"/>
          <w:moveFrom w:id="236" w:author="Tobias Mueller" w:date="2022-08-11T08:08:00Z"/>
          <w:rFonts w:ascii="Arial" w:eastAsia="Arial" w:hAnsi="Arial" w:cs="Arial"/>
        </w:rPr>
      </w:pPr>
      <w:moveFromRangeStart w:id="237" w:author="Tobias Mueller" w:date="2022-08-11T08:08:00Z" w:name="move111097724"/>
    </w:p>
    <w:p w14:paraId="05945D22" w14:textId="5DDF2356" w:rsidR="00F47FB6" w:rsidRPr="005A60F3" w:rsidDel="006D5E7E" w:rsidRDefault="00F47FB6" w:rsidP="00F47FB6">
      <w:pPr>
        <w:spacing w:after="0" w:line="360" w:lineRule="auto"/>
        <w:rPr>
          <w:del w:id="238" w:author="Tobias Mueller" w:date="2022-08-11T08:23:00Z"/>
          <w:moveFrom w:id="239" w:author="Tobias Mueller" w:date="2022-08-11T08:08:00Z"/>
          <w:rFonts w:ascii="Arial" w:eastAsia="Arial" w:hAnsi="Arial" w:cs="Arial"/>
          <w:color w:val="C00000"/>
        </w:rPr>
      </w:pPr>
      <w:moveFrom w:id="240" w:author="Tobias Mueller" w:date="2022-08-11T08:08:00Z">
        <w:del w:id="241"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37"/>
    <w:p w14:paraId="27C58E76" w14:textId="38C5D160" w:rsidR="00F47FB6" w:rsidRPr="00DB55B1" w:rsidDel="006D5E7E" w:rsidRDefault="00F47FB6" w:rsidP="00F47FB6">
      <w:pPr>
        <w:spacing w:after="0" w:line="360" w:lineRule="auto"/>
        <w:rPr>
          <w:del w:id="242"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43" w:author="Tobias Mueller" w:date="2022-08-11T08:23:00Z"/>
          <w:rFonts w:ascii="Arial" w:eastAsia="Arial" w:hAnsi="Arial" w:cs="Arial"/>
        </w:rPr>
      </w:pPr>
      <w:del w:id="244"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45" w:author="Tobias Mueller" w:date="2022-08-11T08:23:00Z"/>
          <w:rFonts w:ascii="Arial" w:eastAsia="Arial" w:hAnsi="Arial" w:cs="Arial"/>
          <w:color w:val="000000"/>
        </w:rPr>
      </w:pPr>
      <w:del w:id="246"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47"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48"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49" w:author="Tobias Mueller" w:date="2022-08-11T08:23:00Z"/>
          <w:moveTo w:id="250" w:author="Tobias Mueller" w:date="2022-08-11T08:07:00Z"/>
          <w:rFonts w:ascii="Arial" w:eastAsia="Arial" w:hAnsi="Arial" w:cs="Arial"/>
        </w:rPr>
      </w:pPr>
      <w:moveToRangeStart w:id="251" w:author="Tobias Mueller" w:date="2022-08-11T08:07:00Z" w:name="move111097690"/>
      <w:moveTo w:id="252" w:author="Tobias Mueller" w:date="2022-08-11T08:07:00Z">
        <w:del w:id="253"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54" w:author="Tobias Mueller" w:date="2022-08-11T08:23:00Z"/>
          <w:moveTo w:id="255" w:author="Tobias Mueller" w:date="2022-08-11T08:07:00Z"/>
          <w:rFonts w:ascii="Arial" w:eastAsia="Arial" w:hAnsi="Arial" w:cs="Arial"/>
        </w:rPr>
      </w:pPr>
      <w:moveTo w:id="256" w:author="Tobias Mueller" w:date="2022-08-11T08:07:00Z">
        <w:del w:id="257"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58"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59" w:author="Tobias Mueller" w:date="2022-08-11T08:23:00Z">
          <w:r w:rsidRPr="00DB55B1" w:rsidDel="006D5E7E">
            <w:rPr>
              <w:rFonts w:ascii="Arial" w:eastAsia="Arial" w:hAnsi="Arial" w:cs="Arial"/>
              <w:color w:val="000000"/>
            </w:rPr>
            <w:delText xml:space="preserve"> Supplemental </w:delText>
          </w:r>
        </w:del>
        <w:del w:id="260" w:author="Tobias Mueller" w:date="2022-08-11T08:17:00Z">
          <w:r w:rsidRPr="00DB55B1" w:rsidDel="00E773E1">
            <w:rPr>
              <w:rFonts w:ascii="Arial" w:eastAsia="Arial" w:hAnsi="Arial" w:cs="Arial"/>
              <w:color w:val="000000"/>
            </w:rPr>
            <w:delText>Figure 1</w:delText>
          </w:r>
        </w:del>
        <w:del w:id="261"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62"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63" w:author="Tobias Mueller" w:date="2022-08-11T08:17:00Z">
          <w:r w:rsidRPr="00277435" w:rsidDel="00E773E1">
            <w:rPr>
              <w:rFonts w:ascii="Arial" w:eastAsia="Arial" w:hAnsi="Arial" w:cs="Arial"/>
            </w:rPr>
            <w:delText>.</w:delText>
          </w:r>
        </w:del>
        <w:del w:id="264"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65"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51"/>
    <w:p w14:paraId="2BF8015E" w14:textId="51E8C7E7" w:rsidR="00975847" w:rsidRDefault="00975847" w:rsidP="00F47FB6">
      <w:pPr>
        <w:spacing w:after="0" w:line="360" w:lineRule="auto"/>
        <w:rPr>
          <w:ins w:id="266" w:author="Tobias Mueller" w:date="2022-08-11T08:07:00Z"/>
          <w:rFonts w:ascii="Arial" w:eastAsia="Arial" w:hAnsi="Arial" w:cs="Arial"/>
        </w:rPr>
      </w:pPr>
    </w:p>
    <w:p w14:paraId="6A49D783" w14:textId="373FC767" w:rsidR="00975847" w:rsidRDefault="00975847" w:rsidP="00F47FB6">
      <w:pPr>
        <w:spacing w:after="0" w:line="360" w:lineRule="auto"/>
        <w:rPr>
          <w:ins w:id="267" w:author="Tobias Mueller" w:date="2022-08-11T08:08:00Z"/>
          <w:rFonts w:ascii="Arial" w:eastAsia="Arial" w:hAnsi="Arial" w:cs="Arial"/>
        </w:rPr>
      </w:pPr>
    </w:p>
    <w:p w14:paraId="24D18A85" w14:textId="3B444AEF" w:rsidR="00975847" w:rsidRDefault="00975847" w:rsidP="00F47FB6">
      <w:pPr>
        <w:spacing w:after="0" w:line="360" w:lineRule="auto"/>
        <w:rPr>
          <w:ins w:id="268" w:author="Tobias Mueller" w:date="2022-08-11T08:08:00Z"/>
          <w:rFonts w:ascii="Arial" w:eastAsia="Arial" w:hAnsi="Arial" w:cs="Arial"/>
        </w:rPr>
      </w:pPr>
    </w:p>
    <w:p w14:paraId="45FB93A2" w14:textId="515BEF5C" w:rsidR="00975847" w:rsidRDefault="00975847" w:rsidP="00F47FB6">
      <w:pPr>
        <w:spacing w:after="0" w:line="360" w:lineRule="auto"/>
        <w:rPr>
          <w:ins w:id="269" w:author="Tobias Mueller" w:date="2022-08-31T12:28:00Z"/>
          <w:rFonts w:ascii="Arial" w:eastAsia="Arial" w:hAnsi="Arial" w:cs="Arial"/>
        </w:rPr>
      </w:pPr>
    </w:p>
    <w:p w14:paraId="4EFA8339" w14:textId="667EC389" w:rsidR="000C58E3" w:rsidRDefault="000C58E3" w:rsidP="00F47FB6">
      <w:pPr>
        <w:spacing w:after="0" w:line="360" w:lineRule="auto"/>
        <w:rPr>
          <w:ins w:id="270" w:author="Tobias Mueller" w:date="2022-08-31T12:28:00Z"/>
          <w:rFonts w:ascii="Arial" w:eastAsia="Arial" w:hAnsi="Arial" w:cs="Arial"/>
        </w:rPr>
      </w:pPr>
    </w:p>
    <w:p w14:paraId="28204220" w14:textId="7C519445" w:rsidR="000C58E3" w:rsidRDefault="000C58E3" w:rsidP="00F47FB6">
      <w:pPr>
        <w:spacing w:after="0" w:line="360" w:lineRule="auto"/>
        <w:rPr>
          <w:ins w:id="271" w:author="Tobias Mueller" w:date="2022-08-31T12:28:00Z"/>
          <w:rFonts w:ascii="Arial" w:eastAsia="Arial" w:hAnsi="Arial" w:cs="Arial"/>
        </w:rPr>
      </w:pPr>
    </w:p>
    <w:p w14:paraId="60B211AD" w14:textId="0B810FA0" w:rsidR="000C58E3" w:rsidRDefault="000C58E3" w:rsidP="00F47FB6">
      <w:pPr>
        <w:spacing w:after="0" w:line="360" w:lineRule="auto"/>
        <w:rPr>
          <w:ins w:id="272" w:author="Tobias Mueller" w:date="2022-08-31T12:28:00Z"/>
          <w:rFonts w:ascii="Arial" w:eastAsia="Arial" w:hAnsi="Arial" w:cs="Arial"/>
        </w:rPr>
      </w:pPr>
    </w:p>
    <w:p w14:paraId="714116B5" w14:textId="77777777" w:rsidR="000C58E3" w:rsidRDefault="000C58E3" w:rsidP="00F47FB6">
      <w:pPr>
        <w:spacing w:after="0" w:line="360" w:lineRule="auto"/>
        <w:rPr>
          <w:ins w:id="273" w:author="Tobias Mueller" w:date="2022-08-31T11:22:00Z"/>
          <w:rFonts w:ascii="Arial" w:eastAsia="Arial" w:hAnsi="Arial" w:cs="Arial"/>
        </w:rPr>
      </w:pPr>
    </w:p>
    <w:p w14:paraId="62285B83" w14:textId="0B64500C" w:rsidR="00CB5789" w:rsidRDefault="00CB5789" w:rsidP="00F47FB6">
      <w:pPr>
        <w:spacing w:after="0" w:line="360" w:lineRule="auto"/>
        <w:rPr>
          <w:ins w:id="274"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75" w:author="Tobias Mueller" w:date="2022-08-11T08:08:00Z"/>
          <w:rFonts w:ascii="Arial" w:eastAsia="Arial" w:hAnsi="Arial" w:cs="Arial"/>
          <w:b/>
          <w:bCs/>
          <w:color w:val="FF0000"/>
          <w:rPrChange w:id="276" w:author="Tobias Mueller" w:date="2022-09-07T12:13:00Z">
            <w:rPr>
              <w:ins w:id="277" w:author="Tobias Mueller" w:date="2022-08-11T08:08:00Z"/>
              <w:rFonts w:ascii="Arial" w:eastAsia="Arial" w:hAnsi="Arial" w:cs="Arial"/>
            </w:rPr>
          </w:rPrChange>
        </w:rPr>
      </w:pPr>
      <w:ins w:id="278" w:author="Tobias Mueller" w:date="2022-08-31T11:22:00Z">
        <w:r w:rsidRPr="00411572">
          <w:rPr>
            <w:rFonts w:ascii="Arial" w:eastAsia="Arial" w:hAnsi="Arial" w:cs="Arial"/>
            <w:b/>
            <w:bCs/>
            <w:color w:val="FF0000"/>
            <w:rPrChange w:id="279"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80" w:author="Tobias Mueller" w:date="2022-08-11T08:08:00Z"/>
          <w:rFonts w:ascii="Arial" w:eastAsia="Arial" w:hAnsi="Arial" w:cs="Arial"/>
        </w:rPr>
      </w:pPr>
      <w:ins w:id="281" w:author="Tobias Mueller" w:date="2022-08-11T08:08:00Z">
        <w:r>
          <w:rPr>
            <w:rFonts w:ascii="Arial" w:eastAsia="Arial" w:hAnsi="Arial" w:cs="Arial"/>
          </w:rPr>
          <w:t xml:space="preserve">Creating Microbial suspensions </w:t>
        </w:r>
      </w:ins>
      <w:moveToRangeStart w:id="282" w:author="Tobias Mueller" w:date="2022-08-11T08:08:00Z" w:name="move111097724"/>
    </w:p>
    <w:p w14:paraId="5CCC3770" w14:textId="77777777" w:rsidR="00975847" w:rsidRPr="005A60F3" w:rsidDel="00CB5789" w:rsidRDefault="00975847" w:rsidP="00975847">
      <w:pPr>
        <w:spacing w:after="0" w:line="360" w:lineRule="auto"/>
        <w:rPr>
          <w:del w:id="283" w:author="Tobias Mueller" w:date="2022-08-31T11:22:00Z"/>
          <w:moveTo w:id="284" w:author="Tobias Mueller" w:date="2022-08-11T08:08:00Z"/>
          <w:rFonts w:ascii="Arial" w:eastAsia="Arial" w:hAnsi="Arial" w:cs="Arial"/>
          <w:color w:val="C00000"/>
        </w:rPr>
      </w:pPr>
      <w:moveTo w:id="285"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82"/>
    <w:p w14:paraId="6AD724CB" w14:textId="77777777" w:rsidR="00975847" w:rsidRDefault="00975847" w:rsidP="00F47FB6">
      <w:pPr>
        <w:spacing w:after="0" w:line="360" w:lineRule="auto"/>
        <w:rPr>
          <w:ins w:id="286"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87"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88"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89" w:author="Tobias Mueller" w:date="2022-08-31T11:33:00Z">
        <w:r w:rsidR="00B87D60" w:rsidRPr="00B87D60">
          <w:rPr>
            <w:rFonts w:ascii="Arial" w:eastAsia="Arial" w:hAnsi="Arial" w:cs="Arial"/>
            <w:highlight w:val="yellow"/>
            <w:rPrChange w:id="290"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91" w:author="Tobias Mueller" w:date="2022-08-31T11:34:00Z">
            <w:rPr>
              <w:rFonts w:ascii="Arial" w:eastAsia="Arial" w:hAnsi="Arial" w:cs="Arial"/>
            </w:rPr>
          </w:rPrChange>
        </w:rPr>
        <w:t xml:space="preserve"> on growth </w:t>
      </w:r>
      <w:ins w:id="292" w:author="Tobias Mueller" w:date="2022-08-31T11:33:00Z">
        <w:r w:rsidR="00B87D60" w:rsidRPr="00B87D60">
          <w:rPr>
            <w:rFonts w:ascii="Arial" w:eastAsia="Arial" w:hAnsi="Arial" w:cs="Arial"/>
            <w:highlight w:val="yellow"/>
            <w:rPrChange w:id="293" w:author="Tobias Mueller" w:date="2022-08-31T11:34:00Z">
              <w:rPr>
                <w:rFonts w:ascii="Arial" w:eastAsia="Arial" w:hAnsi="Arial" w:cs="Arial"/>
              </w:rPr>
            </w:rPrChange>
          </w:rPr>
          <w:t xml:space="preserve">separately </w:t>
        </w:r>
      </w:ins>
      <w:del w:id="294" w:author="Tobias Mueller" w:date="2022-08-31T11:33:00Z">
        <w:r w:rsidRPr="00B87D60" w:rsidDel="00B87D60">
          <w:rPr>
            <w:rFonts w:ascii="Arial" w:eastAsia="Arial" w:hAnsi="Arial" w:cs="Arial"/>
            <w:highlight w:val="yellow"/>
            <w:rPrChange w:id="295"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96" w:author="Tobias Mueller" w:date="2022-08-31T11:34:00Z">
            <w:rPr>
              <w:rFonts w:ascii="Arial" w:eastAsia="Arial" w:hAnsi="Arial" w:cs="Arial"/>
            </w:rPr>
          </w:rPrChange>
        </w:rPr>
        <w:t xml:space="preserve">from </w:t>
      </w:r>
      <w:ins w:id="297" w:author="Tobias Mueller" w:date="2022-08-31T11:33:00Z">
        <w:r w:rsidR="00B87D60" w:rsidRPr="00B87D60">
          <w:rPr>
            <w:rFonts w:ascii="Arial" w:eastAsia="Arial" w:hAnsi="Arial" w:cs="Arial"/>
            <w:highlight w:val="yellow"/>
            <w:rPrChange w:id="298"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99" w:author="Tobias Mueller" w:date="2022-08-31T11:34:00Z">
            <w:rPr>
              <w:rFonts w:ascii="Arial" w:eastAsia="Arial" w:hAnsi="Arial" w:cs="Arial"/>
            </w:rPr>
          </w:rPrChange>
        </w:rPr>
        <w:t>nutrient limitation</w:t>
      </w:r>
      <w:ins w:id="300" w:author="Tobias Mueller" w:date="2022-08-31T11:34:00Z">
        <w:r w:rsidR="00B87D60" w:rsidRPr="00B87D60">
          <w:rPr>
            <w:rFonts w:ascii="Arial" w:eastAsia="Arial" w:hAnsi="Arial" w:cs="Arial"/>
            <w:highlight w:val="yellow"/>
            <w:rPrChange w:id="301"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302"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303"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304" w:author="Tobias Mueller" w:date="2022-08-11T08:07:00Z"/>
          <w:rFonts w:ascii="Arial" w:eastAsia="Arial" w:hAnsi="Arial" w:cs="Arial"/>
        </w:rPr>
      </w:pPr>
      <w:moveFromRangeStart w:id="305" w:author="Tobias Mueller" w:date="2022-08-11T08:07:00Z" w:name="move111097690"/>
      <w:moveFrom w:id="306"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307" w:author="Tobias Mueller" w:date="2022-08-11T08:07:00Z"/>
          <w:rFonts w:ascii="Arial" w:eastAsia="Arial" w:hAnsi="Arial" w:cs="Arial"/>
        </w:rPr>
      </w:pPr>
      <w:moveFrom w:id="308"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305"/>
    <w:p w14:paraId="091E1610" w14:textId="13B47BDB" w:rsidR="00F47FB6" w:rsidRPr="00DB55B1" w:rsidDel="00975847" w:rsidRDefault="00F47FB6" w:rsidP="00F47FB6">
      <w:pPr>
        <w:spacing w:after="0" w:line="360" w:lineRule="auto"/>
        <w:rPr>
          <w:del w:id="309"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310" w:author="Tobias Mueller" w:date="2022-08-11T08:07:00Z"/>
          <w:rFonts w:ascii="Arial" w:eastAsia="Arial" w:hAnsi="Arial" w:cs="Arial"/>
        </w:rPr>
      </w:pPr>
      <w:del w:id="311"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312" w:author="Tobias Mueller" w:date="2022-08-11T08:07:00Z"/>
          <w:rFonts w:ascii="Arial" w:eastAsia="Arial" w:hAnsi="Arial" w:cs="Arial"/>
          <w:color w:val="202122"/>
        </w:rPr>
      </w:pPr>
      <w:del w:id="313"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314" w:author="Tobias Mueller" w:date="2022-08-11T08:07:00Z"/>
      <w:sdt>
        <w:sdtPr>
          <w:rPr>
            <w:rFonts w:ascii="Arial" w:hAnsi="Arial" w:cs="Arial"/>
          </w:rPr>
          <w:tag w:val="goog_rdk_0"/>
          <w:id w:val="66304241"/>
        </w:sdtPr>
        <w:sdtContent>
          <w:customXmlDelRangeEnd w:id="314"/>
          <w:customXmlDelRangeStart w:id="315" w:author="Tobias Mueller" w:date="2022-08-11T08:07:00Z"/>
        </w:sdtContent>
      </w:sdt>
      <w:customXmlDelRangeEnd w:id="315"/>
      <w:del w:id="316"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317"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318" w:author="Tobias Mueller" w:date="2022-08-11T08:07:00Z"/>
          <w:rFonts w:ascii="Arial" w:eastAsia="Arial" w:hAnsi="Arial" w:cs="Arial"/>
          <w:color w:val="000000"/>
        </w:rPr>
      </w:pPr>
      <w:del w:id="319"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320"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321"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322"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323"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w:t>
      </w:r>
      <w:r>
        <w:rPr>
          <w:rFonts w:ascii="Arial" w:eastAsia="Arial" w:hAnsi="Arial" w:cs="Arial"/>
          <w:color w:val="000000"/>
        </w:rPr>
        <w:lastRenderedPageBreak/>
        <w:t xml:space="preserve">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324"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325"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326" w:author="Tobias Mueller" w:date="2022-08-31T09:41:00Z"/>
          <w:rFonts w:ascii="Arial" w:eastAsia="Arial" w:hAnsi="Arial" w:cs="Arial"/>
          <w:color w:val="FF0000"/>
        </w:rPr>
      </w:pPr>
      <w:moveFromRangeStart w:id="327" w:author="Tobias Mueller" w:date="2022-08-31T09:41:00Z" w:name="move112831319"/>
      <w:moveFrom w:id="328"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327"/>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329"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30" w:author="Tobias Mueller" w:date="2022-09-06T16:49:00Z"/>
          <w:rFonts w:ascii="Arial" w:eastAsia="Arial" w:hAnsi="Arial" w:cs="Arial"/>
        </w:rPr>
      </w:pPr>
    </w:p>
    <w:p w14:paraId="2CAC6939" w14:textId="6297E7AE" w:rsidR="003716ED" w:rsidRDefault="003716ED" w:rsidP="00F47FB6">
      <w:pPr>
        <w:spacing w:after="0" w:line="360" w:lineRule="auto"/>
        <w:rPr>
          <w:ins w:id="331" w:author="Tobias Mueller" w:date="2022-09-06T16:49:00Z"/>
          <w:rFonts w:ascii="Arial" w:eastAsia="Arial" w:hAnsi="Arial" w:cs="Arial"/>
          <w:i/>
          <w:iCs/>
        </w:rPr>
      </w:pPr>
      <w:ins w:id="332" w:author="Tobias Mueller" w:date="2022-09-06T16:49:00Z">
        <w:r w:rsidRPr="003716ED">
          <w:rPr>
            <w:rFonts w:ascii="Arial" w:eastAsia="Arial" w:hAnsi="Arial" w:cs="Arial"/>
            <w:i/>
            <w:iCs/>
            <w:rPrChange w:id="333" w:author="Tobias Mueller" w:date="2022-09-06T16:49:00Z">
              <w:rPr>
                <w:rFonts w:ascii="Arial" w:eastAsia="Arial" w:hAnsi="Arial" w:cs="Arial"/>
              </w:rPr>
            </w:rPrChange>
          </w:rPr>
          <w:t>Phylogenetic signal</w:t>
        </w:r>
      </w:ins>
    </w:p>
    <w:p w14:paraId="789FE755" w14:textId="74EE522D" w:rsidR="003716ED" w:rsidRPr="003716ED" w:rsidRDefault="003716ED" w:rsidP="00F47FB6">
      <w:pPr>
        <w:spacing w:after="0" w:line="360" w:lineRule="auto"/>
        <w:rPr>
          <w:rFonts w:ascii="Arial" w:eastAsia="Arial" w:hAnsi="Arial" w:cs="Arial"/>
        </w:rPr>
      </w:pPr>
      <w:ins w:id="334" w:author="Tobias Mueller" w:date="2022-09-06T16:49:00Z">
        <w:r>
          <w:rPr>
            <w:rFonts w:ascii="Arial" w:eastAsia="Arial" w:hAnsi="Arial" w:cs="Arial"/>
          </w:rPr>
          <w:lastRenderedPageBreak/>
          <w:t>To determine if there was an effect of relatedness o</w:t>
        </w:r>
      </w:ins>
      <w:ins w:id="335" w:author="Tobias Mueller" w:date="2022-09-06T16:56:00Z">
        <w:r w:rsidR="00F31610">
          <w:rPr>
            <w:rFonts w:ascii="Arial" w:eastAsia="Arial" w:hAnsi="Arial" w:cs="Arial"/>
          </w:rPr>
          <w:t>n</w:t>
        </w:r>
      </w:ins>
      <w:ins w:id="336" w:author="Tobias Mueller" w:date="2022-09-06T16:49:00Z">
        <w:r>
          <w:rPr>
            <w:rFonts w:ascii="Arial" w:eastAsia="Arial" w:hAnsi="Arial" w:cs="Arial"/>
          </w:rPr>
          <w:t xml:space="preserve"> the growth or </w:t>
        </w:r>
      </w:ins>
      <w:ins w:id="337" w:author="Tobias Mueller" w:date="2022-09-06T16:56:00Z">
        <w:r w:rsidR="00F31610">
          <w:rPr>
            <w:rFonts w:ascii="Arial" w:eastAsia="Arial" w:hAnsi="Arial" w:cs="Arial"/>
          </w:rPr>
          <w:t>inhibition</w:t>
        </w:r>
      </w:ins>
      <w:ins w:id="338" w:author="Tobias Mueller" w:date="2022-09-06T16:49:00Z">
        <w:r>
          <w:rPr>
            <w:rFonts w:ascii="Arial" w:eastAsia="Arial" w:hAnsi="Arial" w:cs="Arial"/>
          </w:rPr>
          <w:t xml:space="preserve"> of microbes we calculated both </w:t>
        </w:r>
        <w:proofErr w:type="spellStart"/>
        <w:r>
          <w:rPr>
            <w:rFonts w:ascii="Arial" w:eastAsia="Arial" w:hAnsi="Arial" w:cs="Arial"/>
          </w:rPr>
          <w:t>Pag</w:t>
        </w:r>
        <w:del w:id="339" w:author="RLV" w:date="2022-09-30T14:49:00Z">
          <w:r w:rsidDel="00044262">
            <w:rPr>
              <w:rFonts w:ascii="Arial" w:eastAsia="Arial" w:hAnsi="Arial" w:cs="Arial"/>
            </w:rPr>
            <w:delText>l</w:delText>
          </w:r>
        </w:del>
        <w:r>
          <w:rPr>
            <w:rFonts w:ascii="Arial" w:eastAsia="Arial" w:hAnsi="Arial" w:cs="Arial"/>
          </w:rPr>
          <w:t>e</w:t>
        </w:r>
      </w:ins>
      <w:ins w:id="340" w:author="RLV" w:date="2022-09-30T14:49:00Z">
        <w:r w:rsidR="00044262">
          <w:rPr>
            <w:rFonts w:ascii="Arial" w:eastAsia="Arial" w:hAnsi="Arial" w:cs="Arial"/>
          </w:rPr>
          <w:t>l’</w:t>
        </w:r>
      </w:ins>
      <w:ins w:id="341" w:author="Tobias Mueller" w:date="2022-09-06T16:49:00Z">
        <w:r>
          <w:rPr>
            <w:rFonts w:ascii="Arial" w:eastAsia="Arial" w:hAnsi="Arial" w:cs="Arial"/>
          </w:rPr>
          <w:t>s</w:t>
        </w:r>
        <w:proofErr w:type="spellEnd"/>
        <w:r>
          <w:rPr>
            <w:rFonts w:ascii="Arial" w:eastAsia="Arial" w:hAnsi="Arial" w:cs="Arial"/>
          </w:rPr>
          <w:t xml:space="preserve"> lambda as well as </w:t>
        </w:r>
      </w:ins>
      <w:ins w:id="342" w:author="Tobias Mueller" w:date="2022-09-06T16:50:00Z">
        <w:r>
          <w:rPr>
            <w:rFonts w:ascii="Arial" w:eastAsia="Arial" w:hAnsi="Arial" w:cs="Arial"/>
          </w:rPr>
          <w:t>B</w:t>
        </w:r>
      </w:ins>
      <w:ins w:id="343" w:author="Tobias Mueller" w:date="2022-09-06T16:49:00Z">
        <w:r>
          <w:rPr>
            <w:rFonts w:ascii="Arial" w:eastAsia="Arial" w:hAnsi="Arial" w:cs="Arial"/>
          </w:rPr>
          <w:t xml:space="preserve">lomberg’s </w:t>
        </w:r>
      </w:ins>
      <w:ins w:id="344"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45" w:author="Jacob S Francis" w:date="2022-10-07T13:08:00Z">
        <w:r w:rsidR="00821F7D">
          <w:rPr>
            <w:rFonts w:ascii="Arial" w:eastAsia="Arial" w:hAnsi="Arial" w:cs="Arial"/>
          </w:rPr>
          <w:t xml:space="preserve">We tested for </w:t>
        </w:r>
      </w:ins>
      <w:ins w:id="346" w:author="Tobias Mueller" w:date="2022-09-07T12:31:00Z">
        <w:del w:id="347" w:author="Jacob S Francis" w:date="2022-10-07T13:08:00Z">
          <w:r w:rsidR="0054331F" w:rsidDel="00821F7D">
            <w:rPr>
              <w:rFonts w:ascii="Arial" w:eastAsia="Arial" w:hAnsi="Arial" w:cs="Arial"/>
            </w:rPr>
            <w:delText>P</w:delText>
          </w:r>
        </w:del>
      </w:ins>
      <w:ins w:id="348" w:author="Jacob S Francis" w:date="2022-10-07T13:08:00Z">
        <w:r w:rsidR="00821F7D">
          <w:rPr>
            <w:rFonts w:ascii="Arial" w:eastAsia="Arial" w:hAnsi="Arial" w:cs="Arial"/>
          </w:rPr>
          <w:t>p</w:t>
        </w:r>
      </w:ins>
      <w:ins w:id="349" w:author="Tobias Mueller" w:date="2022-09-07T12:31:00Z">
        <w:r w:rsidR="0054331F">
          <w:rPr>
            <w:rFonts w:ascii="Arial" w:eastAsia="Arial" w:hAnsi="Arial" w:cs="Arial"/>
          </w:rPr>
          <w:t xml:space="preserve">hylogenetic signal </w:t>
        </w:r>
        <w:del w:id="350" w:author="Jacob S Francis" w:date="2022-10-07T13:08:00Z">
          <w:r w:rsidR="0054331F" w:rsidDel="00821F7D">
            <w:rPr>
              <w:rFonts w:ascii="Arial" w:eastAsia="Arial" w:hAnsi="Arial" w:cs="Arial"/>
            </w:rPr>
            <w:delText xml:space="preserve">was tested for </w:delText>
          </w:r>
        </w:del>
        <w:r w:rsidR="0054331F">
          <w:rPr>
            <w:rFonts w:ascii="Arial" w:eastAsia="Arial" w:hAnsi="Arial" w:cs="Arial"/>
          </w:rPr>
          <w:t xml:space="preserve">across three trees (all microbes, just fungi, and just bacteria) looking at maximum scaled growth as well as growth rate. </w:t>
        </w:r>
      </w:ins>
      <w:ins w:id="351" w:author="Tobias Mueller" w:date="2022-09-06T16:51:00Z">
        <w:r w:rsidR="00023E54">
          <w:rPr>
            <w:rFonts w:ascii="Arial" w:eastAsia="Arial" w:hAnsi="Arial" w:cs="Arial"/>
          </w:rPr>
          <w:t>Phylogenetic trees with divergence times</w:t>
        </w:r>
      </w:ins>
      <w:ins w:id="352"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53"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54" w:author="Tobias Mueller" w:date="2022-09-06T16:52:00Z">
        <w:r w:rsidR="00023E54">
          <w:rPr>
            <w:rFonts w:ascii="Arial" w:eastAsia="Arial" w:hAnsi="Arial" w:cs="Arial"/>
          </w:rPr>
          <w:t>.</w:t>
        </w:r>
        <w:commentRangeStart w:id="355"/>
        <w:commentRangeStart w:id="356"/>
        <w:r w:rsidR="00023E54">
          <w:rPr>
            <w:rFonts w:ascii="Arial" w:eastAsia="Arial" w:hAnsi="Arial" w:cs="Arial"/>
          </w:rPr>
          <w:t xml:space="preserve"> </w:t>
        </w:r>
      </w:ins>
      <w:ins w:id="357" w:author="Tobias Mueller" w:date="2022-09-07T11:42:00Z">
        <w:r w:rsidR="00DA1728">
          <w:rPr>
            <w:rFonts w:ascii="Arial" w:eastAsia="Arial" w:hAnsi="Arial" w:cs="Arial"/>
          </w:rPr>
          <w:t xml:space="preserve">For </w:t>
        </w:r>
        <w:proofErr w:type="spellStart"/>
        <w:r w:rsidR="00DA1728" w:rsidRPr="00044262">
          <w:rPr>
            <w:rFonts w:ascii="Arial" w:eastAsia="Arial" w:hAnsi="Arial" w:cs="Arial"/>
            <w:i/>
            <w:rPrChange w:id="358" w:author="RLV" w:date="2022-09-30T14:49:00Z">
              <w:rPr>
                <w:rFonts w:ascii="Arial" w:eastAsia="Arial" w:hAnsi="Arial" w:cs="Arial"/>
              </w:rPr>
            </w:rPrChange>
          </w:rPr>
          <w:t>Rhodot</w:t>
        </w:r>
      </w:ins>
      <w:ins w:id="359" w:author="Tobias Mueller" w:date="2022-09-07T11:47:00Z">
        <w:r w:rsidR="00F304DA" w:rsidRPr="00044262">
          <w:rPr>
            <w:rFonts w:ascii="Arial" w:eastAsia="Arial" w:hAnsi="Arial" w:cs="Arial"/>
            <w:i/>
            <w:rPrChange w:id="360" w:author="RLV" w:date="2022-09-30T14:49:00Z">
              <w:rPr>
                <w:rFonts w:ascii="Arial" w:eastAsia="Arial" w:hAnsi="Arial" w:cs="Arial"/>
              </w:rPr>
            </w:rPrChange>
          </w:rPr>
          <w:t>o</w:t>
        </w:r>
      </w:ins>
      <w:ins w:id="361" w:author="Tobias Mueller" w:date="2022-09-07T11:42:00Z">
        <w:r w:rsidR="00DA1728" w:rsidRPr="00044262">
          <w:rPr>
            <w:rFonts w:ascii="Arial" w:eastAsia="Arial" w:hAnsi="Arial" w:cs="Arial"/>
            <w:i/>
            <w:rPrChange w:id="362" w:author="RLV" w:date="2022-09-30T14:49:00Z">
              <w:rPr>
                <w:rFonts w:ascii="Arial" w:eastAsia="Arial" w:hAnsi="Arial" w:cs="Arial"/>
              </w:rPr>
            </w:rPrChange>
          </w:rPr>
          <w:t>rula</w:t>
        </w:r>
        <w:proofErr w:type="spellEnd"/>
        <w:r w:rsidR="00DA1728" w:rsidRPr="00044262">
          <w:rPr>
            <w:rFonts w:ascii="Arial" w:eastAsia="Arial" w:hAnsi="Arial" w:cs="Arial"/>
            <w:i/>
            <w:rPrChange w:id="363" w:author="RLV" w:date="2022-09-30T14:49:00Z">
              <w:rPr>
                <w:rFonts w:ascii="Arial" w:eastAsia="Arial" w:hAnsi="Arial" w:cs="Arial"/>
              </w:rPr>
            </w:rPrChange>
          </w:rPr>
          <w:t xml:space="preserve"> </w:t>
        </w:r>
        <w:proofErr w:type="spellStart"/>
        <w:r w:rsidR="00DA1728" w:rsidRPr="00044262">
          <w:rPr>
            <w:rFonts w:ascii="Arial" w:eastAsia="Arial" w:hAnsi="Arial" w:cs="Arial"/>
            <w:i/>
            <w:rPrChange w:id="364" w:author="RLV" w:date="2022-09-30T14:49:00Z">
              <w:rPr>
                <w:rFonts w:ascii="Arial" w:eastAsia="Arial" w:hAnsi="Arial" w:cs="Arial"/>
              </w:rPr>
            </w:rPrChange>
          </w:rPr>
          <w:t>fujinensis</w:t>
        </w:r>
        <w:proofErr w:type="spellEnd"/>
        <w:r w:rsidR="00DA1728">
          <w:rPr>
            <w:rFonts w:ascii="Arial" w:eastAsia="Arial" w:hAnsi="Arial" w:cs="Arial"/>
          </w:rPr>
          <w:t xml:space="preserve">, </w:t>
        </w:r>
      </w:ins>
      <w:ins w:id="365" w:author="Tobias Mueller" w:date="2022-09-07T11:58:00Z">
        <w:r w:rsidR="003F602E">
          <w:rPr>
            <w:rFonts w:ascii="Arial" w:eastAsia="Arial" w:hAnsi="Arial" w:cs="Arial"/>
          </w:rPr>
          <w:t>no NCBI data</w:t>
        </w:r>
      </w:ins>
      <w:ins w:id="366" w:author="Tobias Mueller" w:date="2022-09-07T11:42:00Z">
        <w:r w:rsidR="00DA1728">
          <w:rPr>
            <w:rFonts w:ascii="Arial" w:eastAsia="Arial" w:hAnsi="Arial" w:cs="Arial"/>
          </w:rPr>
          <w:t xml:space="preserve"> was available so </w:t>
        </w:r>
      </w:ins>
      <w:ins w:id="367" w:author="Tobias Mueller" w:date="2022-09-07T11:59:00Z">
        <w:r w:rsidR="003F602E">
          <w:rPr>
            <w:rFonts w:ascii="Arial" w:eastAsia="Arial" w:hAnsi="Arial" w:cs="Arial"/>
          </w:rPr>
          <w:t xml:space="preserve">it </w:t>
        </w:r>
      </w:ins>
      <w:ins w:id="368" w:author="Tobias Mueller" w:date="2022-09-07T11:42:00Z">
        <w:r w:rsidR="00DA1728">
          <w:rPr>
            <w:rFonts w:ascii="Arial" w:eastAsia="Arial" w:hAnsi="Arial" w:cs="Arial"/>
          </w:rPr>
          <w:t xml:space="preserve">was replaced with </w:t>
        </w:r>
      </w:ins>
      <w:proofErr w:type="spellStart"/>
      <w:ins w:id="369" w:author="Tobias Mueller" w:date="2022-09-07T11:43:00Z">
        <w:r w:rsidR="00DA1728" w:rsidRPr="00044262">
          <w:rPr>
            <w:rFonts w:ascii="Arial" w:eastAsia="Arial" w:hAnsi="Arial" w:cs="Arial"/>
            <w:i/>
            <w:rPrChange w:id="370" w:author="RLV" w:date="2022-09-30T14:49:00Z">
              <w:rPr/>
            </w:rPrChange>
          </w:rPr>
          <w:t>Rhodotorula</w:t>
        </w:r>
        <w:proofErr w:type="spellEnd"/>
        <w:r w:rsidR="00DA1728" w:rsidRPr="00044262">
          <w:rPr>
            <w:rFonts w:ascii="Arial" w:eastAsia="Arial" w:hAnsi="Arial" w:cs="Arial"/>
            <w:i/>
            <w:rPrChange w:id="371" w:author="RLV" w:date="2022-09-30T14:49:00Z">
              <w:rPr/>
            </w:rPrChange>
          </w:rPr>
          <w:t xml:space="preserve"> </w:t>
        </w:r>
        <w:proofErr w:type="spellStart"/>
        <w:r w:rsidR="00DA1728" w:rsidRPr="00044262">
          <w:rPr>
            <w:rFonts w:ascii="Arial" w:eastAsia="Arial" w:hAnsi="Arial" w:cs="Arial"/>
            <w:i/>
            <w:rPrChange w:id="372" w:author="RLV" w:date="2022-09-30T14:49:00Z">
              <w:rPr/>
            </w:rPrChange>
          </w:rPr>
          <w:t>graminis</w:t>
        </w:r>
      </w:ins>
      <w:proofErr w:type="spellEnd"/>
      <w:ins w:id="373" w:author="Tobias Mueller" w:date="2022-09-07T11:44:00Z">
        <w:r w:rsidR="00DA1728" w:rsidRPr="00F304DA">
          <w:rPr>
            <w:rFonts w:ascii="Arial" w:eastAsia="Arial" w:hAnsi="Arial" w:cs="Arial"/>
            <w:rPrChange w:id="374" w:author="Tobias Mueller" w:date="2022-09-07T11:47:00Z">
              <w:rPr/>
            </w:rPrChange>
          </w:rPr>
          <w:t xml:space="preserve"> and </w:t>
        </w:r>
        <w:proofErr w:type="spellStart"/>
        <w:r w:rsidR="00DA1728" w:rsidRPr="00044262">
          <w:rPr>
            <w:rFonts w:ascii="Arial" w:eastAsia="Arial" w:hAnsi="Arial" w:cs="Arial"/>
            <w:i/>
            <w:rPrChange w:id="375" w:author="RLV" w:date="2022-09-30T14:49:00Z">
              <w:rPr/>
            </w:rPrChange>
          </w:rPr>
          <w:t>Auerobasidium</w:t>
        </w:r>
        <w:proofErr w:type="spellEnd"/>
        <w:r w:rsidR="00DA1728" w:rsidRPr="00044262">
          <w:rPr>
            <w:rFonts w:ascii="Arial" w:eastAsia="Arial" w:hAnsi="Arial" w:cs="Arial"/>
            <w:i/>
            <w:rPrChange w:id="376" w:author="RLV" w:date="2022-09-30T14:49:00Z">
              <w:rPr/>
            </w:rPrChange>
          </w:rPr>
          <w:t xml:space="preserve"> p</w:t>
        </w:r>
      </w:ins>
      <w:ins w:id="377" w:author="RLV" w:date="2022-09-30T14:49:00Z">
        <w:r w:rsidR="00044262" w:rsidRPr="00044262">
          <w:rPr>
            <w:rFonts w:ascii="Arial" w:eastAsia="Arial" w:hAnsi="Arial" w:cs="Arial"/>
            <w:i/>
            <w:rPrChange w:id="378" w:author="RLV" w:date="2022-09-30T14:49:00Z">
              <w:rPr>
                <w:rFonts w:ascii="Arial" w:eastAsia="Arial" w:hAnsi="Arial" w:cs="Arial"/>
              </w:rPr>
            </w:rPrChange>
          </w:rPr>
          <w:t>u</w:t>
        </w:r>
      </w:ins>
      <w:ins w:id="379" w:author="Tobias Mueller" w:date="2022-09-07T11:44:00Z">
        <w:del w:id="380" w:author="RLV" w:date="2022-09-30T14:49:00Z">
          <w:r w:rsidR="00DA1728" w:rsidRPr="00044262" w:rsidDel="00044262">
            <w:rPr>
              <w:rFonts w:ascii="Arial" w:eastAsia="Arial" w:hAnsi="Arial" w:cs="Arial"/>
              <w:i/>
              <w:rPrChange w:id="381" w:author="RLV" w:date="2022-09-30T14:49:00Z">
                <w:rPr/>
              </w:rPrChange>
            </w:rPr>
            <w:delText>a</w:delText>
          </w:r>
        </w:del>
        <w:r w:rsidR="00DA1728" w:rsidRPr="00044262">
          <w:rPr>
            <w:rFonts w:ascii="Arial" w:eastAsia="Arial" w:hAnsi="Arial" w:cs="Arial"/>
            <w:i/>
            <w:rPrChange w:id="382" w:author="RLV" w:date="2022-09-30T14:49:00Z">
              <w:rPr/>
            </w:rPrChange>
          </w:rPr>
          <w:t>llulans</w:t>
        </w:r>
        <w:r w:rsidR="00DA1728" w:rsidRPr="00F304DA">
          <w:rPr>
            <w:rFonts w:ascii="Arial" w:eastAsia="Arial" w:hAnsi="Arial" w:cs="Arial"/>
            <w:rPrChange w:id="383" w:author="Tobias Mueller" w:date="2022-09-07T11:47:00Z">
              <w:rPr/>
            </w:rPrChange>
          </w:rPr>
          <w:t xml:space="preserve"> was replaced with the co</w:t>
        </w:r>
      </w:ins>
      <w:ins w:id="384" w:author="Tobias Mueller" w:date="2022-09-07T11:47:00Z">
        <w:r w:rsidR="00F304DA">
          <w:rPr>
            <w:rFonts w:ascii="Arial" w:eastAsia="Arial" w:hAnsi="Arial" w:cs="Arial"/>
          </w:rPr>
          <w:t>-</w:t>
        </w:r>
      </w:ins>
      <w:ins w:id="385" w:author="Tobias Mueller" w:date="2022-09-07T11:44:00Z">
        <w:r w:rsidR="00DA1728" w:rsidRPr="00F304DA">
          <w:rPr>
            <w:rFonts w:ascii="Arial" w:eastAsia="Arial" w:hAnsi="Arial" w:cs="Arial"/>
            <w:rPrChange w:id="386" w:author="Tobias Mueller" w:date="2022-09-07T11:47:00Z">
              <w:rPr/>
            </w:rPrChange>
          </w:rPr>
          <w:t xml:space="preserve">family member </w:t>
        </w:r>
        <w:proofErr w:type="spellStart"/>
        <w:r w:rsidR="00DA1728" w:rsidRPr="00044262">
          <w:rPr>
            <w:rFonts w:ascii="Arial" w:eastAsia="Arial" w:hAnsi="Arial" w:cs="Arial"/>
            <w:i/>
            <w:rPrChange w:id="387" w:author="RLV" w:date="2022-09-30T14:49:00Z">
              <w:rPr/>
            </w:rPrChange>
          </w:rPr>
          <w:t>Sydowia</w:t>
        </w:r>
        <w:proofErr w:type="spellEnd"/>
        <w:r w:rsidR="00DA1728" w:rsidRPr="00044262">
          <w:rPr>
            <w:rFonts w:ascii="Arial" w:eastAsia="Arial" w:hAnsi="Arial" w:cs="Arial"/>
            <w:i/>
            <w:rPrChange w:id="388" w:author="RLV" w:date="2022-09-30T14:49:00Z">
              <w:rPr/>
            </w:rPrChange>
          </w:rPr>
          <w:t xml:space="preserve"> </w:t>
        </w:r>
        <w:proofErr w:type="spellStart"/>
        <w:r w:rsidR="00DA1728" w:rsidRPr="00044262">
          <w:rPr>
            <w:rFonts w:ascii="Arial" w:eastAsia="Arial" w:hAnsi="Arial" w:cs="Arial"/>
            <w:i/>
            <w:rPrChange w:id="389" w:author="RLV" w:date="2022-09-30T14:49:00Z">
              <w:rPr/>
            </w:rPrChange>
          </w:rPr>
          <w:t>polyspora</w:t>
        </w:r>
      </w:ins>
      <w:proofErr w:type="spellEnd"/>
      <w:ins w:id="390" w:author="Tobias Mueller" w:date="2022-09-07T11:48:00Z">
        <w:r w:rsidR="00F304DA">
          <w:rPr>
            <w:rFonts w:ascii="Arial" w:eastAsia="Arial" w:hAnsi="Arial" w:cs="Arial"/>
          </w:rPr>
          <w:t xml:space="preserve">, however, neither substitution will impact divergence time </w:t>
        </w:r>
      </w:ins>
      <w:ins w:id="391" w:author="Tobias Mueller" w:date="2022-09-07T12:14:00Z">
        <w:r w:rsidR="00411572">
          <w:rPr>
            <w:rFonts w:ascii="Arial" w:eastAsia="Arial" w:hAnsi="Arial" w:cs="Arial"/>
          </w:rPr>
          <w:t xml:space="preserve">in relation to </w:t>
        </w:r>
      </w:ins>
      <w:ins w:id="392" w:author="Tobias Mueller" w:date="2022-09-07T11:48:00Z">
        <w:r w:rsidR="00F304DA">
          <w:rPr>
            <w:rFonts w:ascii="Arial" w:eastAsia="Arial" w:hAnsi="Arial" w:cs="Arial"/>
          </w:rPr>
          <w:t>other members</w:t>
        </w:r>
      </w:ins>
      <w:ins w:id="393" w:author="Tobias Mueller" w:date="2022-09-07T12:14:00Z">
        <w:r w:rsidR="00411572">
          <w:rPr>
            <w:rFonts w:ascii="Arial" w:eastAsia="Arial" w:hAnsi="Arial" w:cs="Arial"/>
          </w:rPr>
          <w:t xml:space="preserve"> of the tree</w:t>
        </w:r>
      </w:ins>
      <w:ins w:id="394" w:author="Tobias Mueller" w:date="2022-09-07T11:44:00Z">
        <w:r w:rsidR="00DA1728" w:rsidRPr="00F304DA">
          <w:rPr>
            <w:rFonts w:ascii="Arial" w:eastAsia="Arial" w:hAnsi="Arial" w:cs="Arial"/>
            <w:rPrChange w:id="395" w:author="Tobias Mueller" w:date="2022-09-07T11:47:00Z">
              <w:rPr/>
            </w:rPrChange>
          </w:rPr>
          <w:t xml:space="preserve">. </w:t>
        </w:r>
      </w:ins>
      <w:commentRangeEnd w:id="355"/>
      <w:ins w:id="396" w:author="Tobias Mueller" w:date="2022-09-07T11:46:00Z">
        <w:r w:rsidR="00DA1728" w:rsidRPr="00F304DA">
          <w:rPr>
            <w:rFonts w:ascii="Arial" w:eastAsia="Arial" w:hAnsi="Arial" w:cs="Arial"/>
            <w:rPrChange w:id="397" w:author="Tobias Mueller" w:date="2022-09-07T11:47:00Z">
              <w:rPr>
                <w:rStyle w:val="CommentReference"/>
              </w:rPr>
            </w:rPrChange>
          </w:rPr>
          <w:commentReference w:id="355"/>
        </w:r>
      </w:ins>
      <w:commentRangeEnd w:id="356"/>
      <w:r w:rsidR="00821F7D">
        <w:rPr>
          <w:rStyle w:val="CommentReference"/>
        </w:rPr>
        <w:commentReference w:id="356"/>
      </w:r>
    </w:p>
    <w:p w14:paraId="449A50E9" w14:textId="77777777" w:rsidR="00F47FB6" w:rsidRPr="00DB55B1" w:rsidDel="006A37B4" w:rsidRDefault="00F47FB6" w:rsidP="00F47FB6">
      <w:pPr>
        <w:spacing w:after="0" w:line="360" w:lineRule="auto"/>
        <w:rPr>
          <w:del w:id="398"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99" w:author="Tobias Mueller" w:date="2022-08-11T08:01:00Z"/>
          <w:rFonts w:ascii="Arial" w:eastAsia="Arial" w:hAnsi="Arial" w:cs="Arial"/>
          <w:b/>
          <w:bCs/>
          <w:color w:val="FF0000"/>
          <w:rPrChange w:id="400" w:author="Tobias Mueller" w:date="2022-08-11T07:59:00Z">
            <w:rPr>
              <w:del w:id="401"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lastRenderedPageBreak/>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lastRenderedPageBreak/>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lastRenderedPageBreak/>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Jacob S Francis" w:date="2022-10-05T10:48:00Z" w:initials="JSF">
    <w:p w14:paraId="02A22549" w14:textId="77777777" w:rsidR="00C942BE" w:rsidRDefault="00C942BE" w:rsidP="003456FE">
      <w:r>
        <w:rPr>
          <w:rStyle w:val="CommentReference"/>
        </w:rPr>
        <w:annotationRef/>
      </w:r>
      <w:r>
        <w:rPr>
          <w:sz w:val="20"/>
          <w:szCs w:val="20"/>
        </w:rPr>
        <w:t>Only because some are baed on reported means right?</w:t>
      </w:r>
    </w:p>
  </w:comment>
  <w:comment w:id="29" w:author="Tobias Mueller" w:date="2022-08-31T12:09:00Z" w:initials="TM">
    <w:p w14:paraId="3BC04419" w14:textId="3FFA338F"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54"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55" w:author="Jacob S Francis" w:date="2022-10-05T10:51:00Z" w:initials="JSF">
    <w:p w14:paraId="6A77C47B" w14:textId="77777777" w:rsidR="00C942BE" w:rsidRDefault="00C942BE" w:rsidP="00285C8B">
      <w:r>
        <w:rPr>
          <w:rStyle w:val="CommentReference"/>
        </w:rPr>
        <w:annotationRef/>
      </w:r>
      <w:r>
        <w:rPr>
          <w:sz w:val="20"/>
          <w:szCs w:val="20"/>
        </w:rPr>
        <w:t>I don’t know I think its kind of important but don’t have strong feelings either way!</w:t>
      </w:r>
    </w:p>
  </w:comment>
  <w:comment w:id="65" w:author="Jacob S Francis" w:date="2022-10-05T10:52:00Z" w:initials="JSF">
    <w:p w14:paraId="61A6803F" w14:textId="77777777" w:rsidR="00C942BE" w:rsidRDefault="00C942BE" w:rsidP="000721A3">
      <w:r>
        <w:rPr>
          <w:rStyle w:val="CommentReference"/>
        </w:rPr>
        <w:annotationRef/>
      </w:r>
      <w:r>
        <w:rPr>
          <w:sz w:val="20"/>
          <w:szCs w:val="20"/>
        </w:rPr>
        <w:t>Repeated from line 155?</w:t>
      </w:r>
    </w:p>
  </w:comment>
  <w:comment w:id="91" w:author="RLV" w:date="2022-09-30T14:54:00Z" w:initials="RLV">
    <w:p w14:paraId="16901355" w14:textId="1AA82A20" w:rsidR="00044262" w:rsidRDefault="00044262">
      <w:pPr>
        <w:pStyle w:val="CommentText"/>
      </w:pPr>
      <w:r>
        <w:rPr>
          <w:rStyle w:val="CommentReference"/>
        </w:rPr>
        <w:annotationRef/>
      </w:r>
      <w:r>
        <w:t xml:space="preserve">Add stats here? </w:t>
      </w:r>
    </w:p>
  </w:comment>
  <w:comment w:id="150"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189" w:author="Jacob S Francis" w:date="2022-10-07T13:06:00Z" w:initials="JSF">
    <w:p w14:paraId="47466AD1" w14:textId="77777777" w:rsidR="00821F7D" w:rsidRDefault="00821F7D" w:rsidP="00642DE3">
      <w:r>
        <w:rPr>
          <w:rStyle w:val="CommentReference"/>
        </w:rPr>
        <w:annotationRef/>
      </w:r>
      <w:r>
        <w:rPr>
          <w:sz w:val="20"/>
          <w:szCs w:val="20"/>
        </w:rPr>
        <w:t>You should probably say over the course of a single assay?</w:t>
      </w:r>
    </w:p>
  </w:comment>
  <w:comment w:id="190" w:author="Jacob S Francis" w:date="2022-10-07T13:06:00Z" w:initials="JSF">
    <w:p w14:paraId="60B15996" w14:textId="77777777" w:rsidR="00821F7D" w:rsidRDefault="00821F7D" w:rsidP="0088218B">
      <w:r>
        <w:rPr>
          <w:rStyle w:val="CommentReference"/>
        </w:rPr>
        <w:annotationRef/>
      </w:r>
      <w:r>
        <w:rPr>
          <w:sz w:val="20"/>
          <w:szCs w:val="20"/>
        </w:rPr>
        <w:t>Or do you mean experiment here?</w:t>
      </w:r>
    </w:p>
    <w:p w14:paraId="269DAE6B" w14:textId="77777777" w:rsidR="00821F7D" w:rsidRDefault="00821F7D" w:rsidP="0088218B"/>
  </w:comment>
  <w:comment w:id="355" w:author="Tobias Mueller" w:date="2022-09-07T11:46:00Z" w:initials="TM">
    <w:p w14:paraId="2971054F" w14:textId="7AB6415E" w:rsidR="00DA1728" w:rsidRDefault="00DA1728" w:rsidP="00896AE3">
      <w:pPr>
        <w:pStyle w:val="CommentText"/>
      </w:pPr>
      <w:r>
        <w:rPr>
          <w:rStyle w:val="CommentReference"/>
        </w:rPr>
        <w:annotationRef/>
      </w:r>
      <w:r>
        <w:t>This seems sketchy but honestly I think shouldn’t impact divergence time at all</w:t>
      </w:r>
    </w:p>
  </w:comment>
  <w:comment w:id="356" w:author="Jacob S Francis" w:date="2022-10-07T13:09:00Z" w:initials="JSF">
    <w:p w14:paraId="02CD90AF" w14:textId="77777777" w:rsidR="00821F7D" w:rsidRDefault="00821F7D" w:rsidP="0072552F">
      <w:r>
        <w:rPr>
          <w:rStyle w:val="CommentReference"/>
        </w:rPr>
        <w:annotationRef/>
      </w:r>
      <w:r>
        <w:rPr>
          <w:sz w:val="20"/>
          <w:szCs w:val="20"/>
        </w:rPr>
        <w:t>Trusting you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22549" w15:done="0"/>
  <w15:commentEx w15:paraId="3BC04419" w15:done="0"/>
  <w15:commentEx w15:paraId="6BB5AFC3" w15:done="0"/>
  <w15:commentEx w15:paraId="6A77C47B" w15:paraIdParent="6BB5AFC3" w15:done="0"/>
  <w15:commentEx w15:paraId="61A6803F" w15:done="0"/>
  <w15:commentEx w15:paraId="16901355" w15:done="0"/>
  <w15:commentEx w15:paraId="19927AA0" w15:done="0"/>
  <w15:commentEx w15:paraId="47466AD1" w15:done="0"/>
  <w15:commentEx w15:paraId="269DAE6B" w15:paraIdParent="47466AD1" w15:done="0"/>
  <w15:commentEx w15:paraId="2971054F" w15:done="0"/>
  <w15:commentEx w15:paraId="02CD90AF" w15:paraIdParent="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DF90" w16cex:dateUtc="2022-10-05T17:48:00Z"/>
  <w16cex:commentExtensible w16cex:durableId="26B9CDF5" w16cex:dateUtc="2022-08-31T16:09:00Z"/>
  <w16cex:commentExtensible w16cex:durableId="26B9ABC8" w16cex:dateUtc="2022-08-31T13:43:00Z"/>
  <w16cex:commentExtensible w16cex:durableId="26E7E035" w16cex:dateUtc="2022-10-05T17:51:00Z"/>
  <w16cex:commentExtensible w16cex:durableId="26E7E057" w16cex:dateUtc="2022-10-05T17:52:00Z"/>
  <w16cex:commentExtensible w16cex:durableId="269F35FF" w16cex:dateUtc="2022-08-11T12:02:00Z"/>
  <w16cex:commentExtensible w16cex:durableId="26EAA2BC" w16cex:dateUtc="2022-10-07T20:06:00Z"/>
  <w16cex:commentExtensible w16cex:durableId="26EAA2C3" w16cex:dateUtc="2022-10-07T20:06:00Z"/>
  <w16cex:commentExtensible w16cex:durableId="26C30321" w16cex:dateUtc="2022-09-07T15:46:00Z"/>
  <w16cex:commentExtensible w16cex:durableId="26EAA37E" w16cex:dateUtc="2022-10-07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22549" w16cid:durableId="26E7DF90"/>
  <w16cid:commentId w16cid:paraId="3BC04419" w16cid:durableId="26B9CDF5"/>
  <w16cid:commentId w16cid:paraId="6BB5AFC3" w16cid:durableId="26B9ABC8"/>
  <w16cid:commentId w16cid:paraId="6A77C47B" w16cid:durableId="26E7E035"/>
  <w16cid:commentId w16cid:paraId="61A6803F" w16cid:durableId="26E7E057"/>
  <w16cid:commentId w16cid:paraId="16901355" w16cid:durableId="26E181A5"/>
  <w16cid:commentId w16cid:paraId="19927AA0" w16cid:durableId="269F35FF"/>
  <w16cid:commentId w16cid:paraId="47466AD1" w16cid:durableId="26EAA2BC"/>
  <w16cid:commentId w16cid:paraId="269DAE6B" w16cid:durableId="26EAA2C3"/>
  <w16cid:commentId w16cid:paraId="2971054F" w16cid:durableId="26C30321"/>
  <w16cid:commentId w16cid:paraId="02CD90AF" w16cid:durableId="26EAA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CE0A" w14:textId="77777777" w:rsidR="00664BB6" w:rsidRDefault="00664BB6" w:rsidP="00231546">
      <w:pPr>
        <w:spacing w:after="0" w:line="240" w:lineRule="auto"/>
      </w:pPr>
      <w:r>
        <w:separator/>
      </w:r>
    </w:p>
  </w:endnote>
  <w:endnote w:type="continuationSeparator" w:id="0">
    <w:p w14:paraId="72B32DFF" w14:textId="77777777" w:rsidR="00664BB6" w:rsidRDefault="00664BB6"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Roman">
    <w:panose1 w:val="00000500000000020000"/>
    <w:charset w:val="00"/>
    <w:family w:val="roman"/>
    <w:notTrueType/>
    <w:pitch w:val="default"/>
  </w:font>
  <w:font w:name="Lato-Italic">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792E" w14:textId="77777777" w:rsidR="00664BB6" w:rsidRDefault="00664BB6" w:rsidP="00231546">
      <w:pPr>
        <w:spacing w:after="0" w:line="240" w:lineRule="auto"/>
      </w:pPr>
      <w:r>
        <w:separator/>
      </w:r>
    </w:p>
  </w:footnote>
  <w:footnote w:type="continuationSeparator" w:id="0">
    <w:p w14:paraId="7EDDCA3E" w14:textId="77777777" w:rsidR="00664BB6" w:rsidRDefault="00664BB6"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273912">
    <w:abstractNumId w:val="2"/>
  </w:num>
  <w:num w:numId="2" w16cid:durableId="1366441234">
    <w:abstractNumId w:val="8"/>
  </w:num>
  <w:num w:numId="3" w16cid:durableId="691104690">
    <w:abstractNumId w:val="4"/>
  </w:num>
  <w:num w:numId="4" w16cid:durableId="1299459921">
    <w:abstractNumId w:val="0"/>
  </w:num>
  <w:num w:numId="5" w16cid:durableId="721321898">
    <w:abstractNumId w:val="3"/>
  </w:num>
  <w:num w:numId="6" w16cid:durableId="1170367658">
    <w:abstractNumId w:val="6"/>
  </w:num>
  <w:num w:numId="7" w16cid:durableId="2105026849">
    <w:abstractNumId w:val="1"/>
  </w:num>
  <w:num w:numId="8" w16cid:durableId="652176249">
    <w:abstractNumId w:val="5"/>
  </w:num>
  <w:num w:numId="9" w16cid:durableId="47233329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rson w15:author="Jacob S Francis">
    <w15:presenceInfo w15:providerId="AD" w15:userId="S::jsfranci@ucdavis.edu::8e09b82f-bd23-4ce3-a134-c13e0abb9811"/>
  </w15:person>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4BB6"/>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1F7D"/>
    <w:rsid w:val="0082740E"/>
    <w:rsid w:val="008274E1"/>
    <w:rsid w:val="008330FA"/>
    <w:rsid w:val="00834257"/>
    <w:rsid w:val="00841336"/>
    <w:rsid w:val="008455D6"/>
    <w:rsid w:val="0084630E"/>
    <w:rsid w:val="008557A6"/>
    <w:rsid w:val="00855CE0"/>
    <w:rsid w:val="00857697"/>
    <w:rsid w:val="00857C33"/>
    <w:rsid w:val="00860DEA"/>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42B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36948</Words>
  <Characters>210608</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Jacob S Francis</cp:lastModifiedBy>
  <cp:revision>2</cp:revision>
  <cp:lastPrinted>2022-03-17T20:47:00Z</cp:lastPrinted>
  <dcterms:created xsi:type="dcterms:W3CDTF">2022-10-07T20:10:00Z</dcterms:created>
  <dcterms:modified xsi:type="dcterms:W3CDTF">2022-10-07T20:10:00Z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